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4FC06D7B"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2ED50130"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A6548">
        <w:instrText xml:space="preserve"> ADDIN EN.CITE &lt;EndNote&gt;&lt;Cite&gt;&lt;Author&gt;Kumar&lt;/Author&gt;&lt;Year&gt;2006&lt;/Year&gt;&lt;RecNum&gt;18&lt;/RecNum&gt;&lt;DisplayText&gt;(2)&lt;/DisplayText&gt;&lt;record&gt;&lt;rec-number&gt;18&lt;/rec-number&gt;&lt;foreign-keys&gt;&lt;key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A6548">
        <w:rPr>
          <w:noProof/>
        </w:rPr>
        <w:t>(2)</w:t>
      </w:r>
      <w:r w:rsidR="00ED003A" w:rsidRPr="007F2E8B">
        <w:fldChar w:fldCharType="end"/>
      </w:r>
      <w:r w:rsidR="0041704D">
        <w:t xml:space="preserve"> </w:t>
      </w:r>
      <w:r w:rsidR="00ED003A" w:rsidRPr="007F2E8B">
        <w:fldChar w:fldCharType="begin"/>
      </w:r>
      <w:r w:rsidR="002A6548">
        <w:instrText xml:space="preserve"> ADDIN EN.CITE &lt;EndNote&gt;&lt;Cite&gt;&lt;Author&gt;Kellogg&lt;/Author&gt;&lt;Year&gt;2011&lt;/Year&gt;&lt;RecNum&gt;19&lt;/RecNum&gt;&lt;DisplayText&gt;(3)&lt;/DisplayText&gt;&lt;record&gt;&lt;rec-number&gt;19&lt;/rec-number&gt;&lt;foreign-keys&gt;&lt;key app="EN" db-id="d22eawd51p0xrpezwr7vdtw2vasp9sx0w25d" timestamp="1431380770"&gt;19&lt;/</w:instrText>
      </w:r>
      <w:r w:rsidR="002A6548">
        <w:rPr>
          <w:rFonts w:hint="eastAsia"/>
        </w:rPr>
        <w:instrText>key&gt;&lt;/foreign-keys&gt;&lt;ref-type name="Journal Article"&gt;17&lt;/ref-type&gt;&lt;contributors&gt;&lt;authors&gt;&lt;author&gt;Kellogg, Elizabeth H&lt;/author&gt;&lt;author&gt;Leaver</w:instrText>
      </w:r>
      <w:r w:rsidR="002A6548">
        <w:rPr>
          <w:rFonts w:hint="eastAsia"/>
        </w:rPr>
        <w:instrText>‐</w:instrText>
      </w:r>
      <w:r w:rsidR="002A6548">
        <w:rPr>
          <w:rFonts w:hint="eastAsia"/>
        </w:rPr>
        <w:instrText>Fay, Andrew&lt;/author&gt;&lt;author&gt;Baker, David&lt;/author&gt;&lt;/authors&gt;&lt;/contributors&gt;&lt;titles&gt;&lt;title&gt;Role of conformational sampling in computing mutation</w:instrText>
      </w:r>
      <w:r w:rsidR="002A6548">
        <w:rPr>
          <w:rFonts w:hint="eastAsia"/>
        </w:rPr>
        <w:instrText>‐</w:instrText>
      </w:r>
      <w:r w:rsidR="002A6548">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A6548">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A6548">
        <w:rPr>
          <w:noProof/>
        </w:rPr>
        <w:t>(3)</w:t>
      </w:r>
      <w:r w:rsidR="00ED003A" w:rsidRPr="007F2E8B">
        <w:fldChar w:fldCharType="end"/>
      </w:r>
      <w:r w:rsidR="0041704D">
        <w:t xml:space="preserve"> </w:t>
      </w:r>
      <w:r w:rsidR="00ED003A" w:rsidRPr="007F2E8B">
        <w:fldChar w:fldCharType="begin"/>
      </w:r>
      <w:r w:rsidR="002A6548">
        <w:instrText xml:space="preserve"> ADDIN EN.CITE &lt;EndNote&gt;&lt;Cite&gt;&lt;Author&gt;Guerois&lt;/Author&gt;&lt;Year&gt;2002&lt;/Year&gt;&lt;RecNum&gt;25&lt;/RecNum&gt;&lt;DisplayText&gt;(4)&lt;/DisplayText&gt;&lt;record&gt;&lt;rec-number&gt;25&lt;/rec-number&gt;&lt;foreign-keys&gt;&lt;key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A6548">
        <w:rPr>
          <w:noProof/>
        </w:rPr>
        <w:t>(4)</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A6548">
        <w:instrText xml:space="preserve"> ADDIN EN.CITE &lt;EndNote&gt;&lt;Cite&gt;&lt;Author&gt;Minshull&lt;/Author&gt;&lt;Year&gt;2005&lt;/Year&gt;&lt;RecNum&gt;39&lt;/RecNum&gt;&lt;DisplayText&gt;(5)&lt;/DisplayText&gt;&lt;record&gt;&lt;rec-number&gt;39&lt;/rec-number&gt;&lt;foreign-keys&gt;&lt;key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A6548">
        <w:rPr>
          <w:noProof/>
        </w:rPr>
        <w:t>(5)</w:t>
      </w:r>
      <w:r w:rsidR="00995751">
        <w:fldChar w:fldCharType="end"/>
      </w:r>
      <w:r w:rsidR="0041704D">
        <w:t xml:space="preserve"> </w:t>
      </w:r>
      <w:r w:rsidR="0041704D">
        <w:fldChar w:fldCharType="begin"/>
      </w:r>
      <w:r w:rsidR="002A6548">
        <w:instrText xml:space="preserve"> ADDIN EN.CITE &lt;EndNote&gt;&lt;Cite&gt;&lt;Author&gt;Govindarajan&lt;/Author&gt;&lt;Year&gt;2014&lt;/Year&gt;&lt;RecNum&gt;37&lt;/RecNum&gt;&lt;DisplayText&gt;(6)&lt;/DisplayText&gt;&lt;record&gt;&lt;rec-number&gt;37&lt;/rec-number&gt;&lt;foreign-keys&gt;&lt;key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2A6548">
        <w:rPr>
          <w:noProof/>
        </w:rPr>
        <w:t>(6)</w:t>
      </w:r>
      <w:r w:rsidR="0041704D">
        <w:fldChar w:fldCharType="end"/>
      </w:r>
      <w:r w:rsidR="0041704D">
        <w:t xml:space="preserve"> </w:t>
      </w:r>
      <w:r w:rsidR="0041704D">
        <w:fldChar w:fldCharType="begin"/>
      </w:r>
      <w:r w:rsidR="002A6548">
        <w:instrText xml:space="preserve"> ADDIN EN.CITE &lt;EndNote&gt;&lt;Cite&gt;&lt;Author&gt;Liao&lt;/Author&gt;&lt;Year&gt;2007&lt;/Year&gt;&lt;RecNum&gt;38&lt;/RecNum&gt;&lt;DisplayText&gt;(7)&lt;/DisplayText&gt;&lt;record&gt;&lt;rec-number&gt;38&lt;/rec-number&gt;&lt;foreign-keys&gt;&lt;key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2A6548">
        <w:rPr>
          <w:noProof/>
        </w:rPr>
        <w:t>(7)</w:t>
      </w:r>
      <w:r w:rsidR="0041704D">
        <w:fldChar w:fldCharType="end"/>
      </w:r>
      <w:r w:rsidR="0041704D">
        <w:t xml:space="preserve"> </w:t>
      </w:r>
      <w:r w:rsidR="0041704D">
        <w:fldChar w:fldCharType="begin"/>
      </w:r>
      <w:r w:rsidR="002A6548">
        <w:instrText xml:space="preserve"> ADDIN EN.CITE &lt;EndNote&gt;&lt;Cite&gt;&lt;Author&gt;Romero&lt;/Author&gt;&lt;Year&gt;2015&lt;/Year&gt;&lt;RecNum&gt;36&lt;/RecNum&gt;&lt;DisplayText&gt;(8)&lt;/DisplayText&gt;&lt;record&gt;&lt;rec-number&gt;36&lt;/rec-number&gt;&lt;foreign-keys&gt;&lt;key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2A6548">
        <w:rPr>
          <w:noProof/>
        </w:rPr>
        <w:t>(8)</w:t>
      </w:r>
      <w:r w:rsidR="0041704D">
        <w:fldChar w:fldCharType="end"/>
      </w:r>
      <w:r w:rsidR="0041704D">
        <w:t xml:space="preserve"> </w:t>
      </w:r>
      <w:r w:rsidR="0041704D">
        <w:fldChar w:fldCharType="begin"/>
      </w:r>
      <w:r w:rsidR="002A6548">
        <w:instrText xml:space="preserve"> ADDIN EN.CITE &lt;EndNote&gt;&lt;Cite&gt;&lt;Author&gt;Stiffler&lt;/Author&gt;&lt;Year&gt;2015&lt;/Year&gt;&lt;RecNum&gt;34&lt;/RecNum&gt;&lt;DisplayText&gt;(9)&lt;/DisplayText&gt;&lt;record&gt;&lt;rec-number&gt;34&lt;/rec-number&gt;&lt;foreign-keys&gt;&lt;key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w:instrText>
      </w:r>
      <w:r w:rsidR="002A6548">
        <w:rPr>
          <w:rFonts w:hint="eastAsia"/>
        </w:rPr>
        <w:instrText xml:space="preserve">ion of Purifying Selection in TEM-1 </w:instrText>
      </w:r>
      <w:r w:rsidR="002A6548">
        <w:rPr>
          <w:rFonts w:hint="eastAsia"/>
        </w:rPr>
        <w:instrText>β</w:instrText>
      </w:r>
      <w:r w:rsidR="002A6548">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gt;</w:instrText>
      </w:r>
      <w:r w:rsidR="002A6548">
        <w:instrText>0092-8674&lt;/isbn&gt;&lt;urls&gt;&lt;/urls&gt;&lt;/record&gt;&lt;/Cite&gt;&lt;/EndNote&gt;</w:instrText>
      </w:r>
      <w:r w:rsidR="0041704D">
        <w:fldChar w:fldCharType="separate"/>
      </w:r>
      <w:r w:rsidR="002A6548">
        <w:rPr>
          <w:noProof/>
        </w:rPr>
        <w:t>(9)</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w:t>
      </w:r>
      <w:proofErr w:type="spellStart"/>
      <w:r w:rsidR="009410DD">
        <w:t>the</w:t>
      </w:r>
      <w:proofErr w:type="spellEnd"/>
      <w:r w:rsidR="009410DD">
        <w:t xml:space="preserve"> 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446DB38D"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2A6548">
        <w:instrText xml:space="preserve"> ADDIN EN.CITE &lt;EndNote&gt;&lt;Cite&gt;&lt;Author&gt;Isorna&lt;/Author&gt;&lt;Year&gt;2007&lt;/Year&gt;&lt;RecNum&gt;11&lt;/RecNum&gt;&lt;DisplayText&gt;(10)&lt;/DisplayText&gt;&lt;record&gt;&lt;rec-number&gt;11&lt;/rec-number&gt;&lt;foreign-keys&gt;&lt;key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2A6548">
        <w:rPr>
          <w:rFonts w:hint="eastAsia"/>
        </w:rPr>
        <w:instrText xml:space="preserve">hor&gt;Sanz-Aparicio, Julia&lt;/author&gt;&lt;/authors&gt;&lt;/contributors&gt;&lt;titles&gt;&lt;title&gt;Crystal Structures of Paenibacillus polymyxa </w:instrText>
      </w:r>
      <w:r w:rsidR="002A6548">
        <w:rPr>
          <w:rFonts w:hint="eastAsia"/>
        </w:rPr>
        <w:instrText>β</w:instrText>
      </w:r>
      <w:r w:rsidR="002A6548">
        <w:rPr>
          <w:rFonts w:hint="eastAsia"/>
        </w:rPr>
        <w:instrText>-Glucosidase B Complexes Reveal the Molecular Basis of Substrate Specificity and Give New Insights into the Catalytic Machinery of Famil</w:instrText>
      </w:r>
      <w:r w:rsidR="002A6548">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2A6548">
        <w:rPr>
          <w:noProof/>
        </w:rPr>
        <w:t>(10)</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2A6548">
        <w:instrText xml:space="preserve"> ADDIN EN.CITE &lt;EndNote&gt;&lt;Cite&gt;&lt;Author&gt;Isorna&lt;/Author&gt;&lt;Year&gt;2007&lt;/Year&gt;&lt;RecNum&gt;11&lt;/RecNum&gt;&lt;DisplayText&gt;(10)&lt;/DisplayText&gt;&lt;record&gt;&lt;rec-number&gt;11&lt;/rec-number&gt;&lt;foreign-keys&gt;&lt;key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2A6548">
        <w:rPr>
          <w:rFonts w:hint="eastAsia"/>
        </w:rPr>
        <w:instrText xml:space="preserve">hor&gt;Sanz-Aparicio, Julia&lt;/author&gt;&lt;/authors&gt;&lt;/contributors&gt;&lt;titles&gt;&lt;title&gt;Crystal Structures of Paenibacillus polymyxa </w:instrText>
      </w:r>
      <w:r w:rsidR="002A6548">
        <w:rPr>
          <w:rFonts w:hint="eastAsia"/>
        </w:rPr>
        <w:instrText>β</w:instrText>
      </w:r>
      <w:r w:rsidR="002A6548">
        <w:rPr>
          <w:rFonts w:hint="eastAsia"/>
        </w:rPr>
        <w:instrText>-Glucosidase B Complexes Reveal the Molecular Basis of Substrate Specificity and Give New Insights into the Catalytic Machinery of Famil</w:instrText>
      </w:r>
      <w:r w:rsidR="002A6548">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2A6548">
        <w:rPr>
          <w:noProof/>
        </w:rPr>
        <w:t>(10)</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2A5995BE"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2A6548">
        <w:instrText xml:space="preserve"> ADDIN EN.CITE &lt;EndNote&gt;&lt;Cite&gt;&lt;Author&gt;DeLano&lt;/Author&gt;&lt;Year&gt;2002&lt;/Year&gt;&lt;RecNum&gt;26&lt;/RecNum&gt;&lt;DisplayText&gt;(11)&lt;/DisplayText&gt;&lt;record&gt;&lt;rec-number&gt;26&lt;/rec-number&gt;&lt;foreign-keys&gt;&lt;key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2A6548">
        <w:rPr>
          <w:noProof/>
        </w:rPr>
        <w:t>(11)</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15620CE9" w:rsidR="00DF34E5" w:rsidRDefault="00DE3799" w:rsidP="000119AD">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57FD6B33"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2A6548">
        <w:instrText xml:space="preserve"> ADDIN EN.CITE &lt;EndNote&gt;&lt;Cite&gt;&lt;Author&gt;Rye&lt;/Author&gt;&lt;Year&gt;2000&lt;/Year&gt;&lt;RecNum&gt;32&lt;/RecNum&gt;&lt;DisplayText&gt;(12)&lt;/DisplayText&gt;&lt;record&gt;&lt;rec-number&gt;32&lt;/rec-number&gt;&lt;foreign-keys&gt;&lt;key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2A6548">
        <w:rPr>
          <w:noProof/>
        </w:rPr>
        <w:t>(12)</w:t>
      </w:r>
      <w:r w:rsidR="005352D3">
        <w:fldChar w:fldCharType="end"/>
      </w:r>
      <w:r>
        <w:t xml:space="preserve"> </w:t>
      </w:r>
    </w:p>
    <w:p w14:paraId="7AB132AA" w14:textId="1ABA53DE"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A6548">
        <w:instrText xml:space="preserve"> ADDIN EN.CITE &lt;EndNote&gt;&lt;Cite&gt;&lt;Author&gt;Gordon&lt;/Author&gt;&lt;Year&gt;2012&lt;/Year&gt;&lt;RecNum&gt;4&lt;/RecNum&gt;&lt;DisplayText&gt;(13)&lt;/DisplayText&gt;&lt;record&gt;&lt;rec-number&gt;4&lt;/rec-number&gt;&lt;foreign-keys&gt;&lt;key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w:instrText>
      </w:r>
      <w:r w:rsidR="002A6548">
        <w:rPr>
          <w:rFonts w:hint="eastAsia"/>
        </w:rPr>
        <w:instrText xml:space="preserve">hor&gt;&lt;author&gt;Mills, Jeremy H&lt;/author&gt;&lt;author&gt;Baker, David&lt;/author&gt;&lt;author&gt;Pultz, Ingrid Swanson&lt;/author&gt;&lt;author&gt;Siegel, Justin B&lt;/author&gt;&lt;/authors&gt;&lt;/contributors&gt;&lt;titles&gt;&lt;title&gt;Computational Design of an </w:instrText>
      </w:r>
      <w:r w:rsidR="002A6548">
        <w:rPr>
          <w:rFonts w:hint="eastAsia"/>
        </w:rPr>
        <w:instrText>α</w:instrText>
      </w:r>
      <w:r w:rsidR="002A6548">
        <w:rPr>
          <w:rFonts w:hint="eastAsia"/>
        </w:rPr>
        <w:instrText>-Gliadin Peptidase&lt;/title&gt;&lt;secondary-title&gt;J. Am. C</w:instrText>
      </w:r>
      <w:r w:rsidR="002A6548">
        <w:instrText>hem.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A6548">
        <w:rPr>
          <w:noProof/>
        </w:rPr>
        <w:t>(13)</w:t>
      </w:r>
      <w:r w:rsidR="002A23EA" w:rsidRPr="007F2E8B">
        <w:fldChar w:fldCharType="end"/>
      </w:r>
      <w:r w:rsidR="0041704D">
        <w:t xml:space="preserve"> </w:t>
      </w:r>
      <w:r w:rsidR="002A23EA" w:rsidRPr="007F2E8B">
        <w:fldChar w:fldCharType="begin"/>
      </w:r>
      <w:r w:rsidR="002A6548">
        <w:instrText xml:space="preserve"> ADDIN EN.CITE &lt;EndNote&gt;&lt;Cite&gt;&lt;Author&gt;Wu&lt;/Author&gt;&lt;Year&gt;2011&lt;/Year&gt;&lt;RecNum&gt;21&lt;/RecNum&gt;&lt;DisplayText&gt;(14)&lt;/DisplayText&gt;&lt;record&gt;&lt;rec-number&gt;21&lt;/rec-number&gt;&lt;foreign-keys&gt;&lt;key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A6548">
        <w:rPr>
          <w:noProof/>
        </w:rPr>
        <w:t>(14)</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2DD8FA91" w:rsidR="00DF34E5" w:rsidRDefault="00DF34E5" w:rsidP="000119AD">
      <w:pPr>
        <w:spacing w:line="480" w:lineRule="auto"/>
      </w:pPr>
      <w:r>
        <w:t>Each of the 104 mutants was made via Kunkel mutagenesis</w:t>
      </w:r>
      <w:r w:rsidR="00532ABB">
        <w:t xml:space="preserve"> </w:t>
      </w:r>
      <w:r w:rsidR="009F55F8">
        <w:fldChar w:fldCharType="begin"/>
      </w:r>
      <w:r w:rsidR="002A6548">
        <w:instrText xml:space="preserve"> ADDIN EN.CITE &lt;EndNote&gt;&lt;Cite&gt;&lt;Author&gt;Kunkel&lt;/Author&gt;&lt;Year&gt;1985&lt;/Year&gt;&lt;RecNum&gt;1&lt;/RecNum&gt;&lt;DisplayText&gt;(15)&lt;/DisplayText&gt;&lt;record&gt;&lt;rec-number&gt;1&lt;/rec-number&gt;&lt;foreign-keys&gt;&lt;key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A6548">
        <w:rPr>
          <w:noProof/>
        </w:rPr>
        <w:t>(15)</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5A728604"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104 mutants synthesized, 90 express and purify as soluble protein (Figure 2). The </w:t>
      </w:r>
      <w:r w:rsidR="00CC39BA">
        <w:t xml:space="preserve">final concentrations </w:t>
      </w:r>
      <w:r>
        <w:t xml:space="preserve">for all 104 mutants </w:t>
      </w:r>
      <w:r w:rsidR="00B95A22">
        <w:t xml:space="preserve">are </w:t>
      </w:r>
      <w:r w:rsidR="00B95A22">
        <w:lastRenderedPageBreak/>
        <w:t>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75DAB779" w:rsidR="00DF34E5" w:rsidRDefault="00DF34E5" w:rsidP="000119AD">
      <w:pPr>
        <w:spacing w:line="480" w:lineRule="auto"/>
      </w:pPr>
      <w:proofErr w:type="spellStart"/>
      <w:r>
        <w:t>Michaelis-Menten</w:t>
      </w:r>
      <w:proofErr w:type="spellEnd"/>
      <w:r>
        <w:t xml:space="preserve"> kinetic constants for each of the 104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32F1DBC0" w14:textId="77777777" w:rsidR="00532ABB" w:rsidRDefault="00532ABB" w:rsidP="000119AD">
      <w:pPr>
        <w:spacing w:line="480" w:lineRule="auto"/>
      </w:pPr>
    </w:p>
    <w:p w14:paraId="10FC5EC3" w14:textId="77777777" w:rsidR="00532ABB" w:rsidRPr="00794F66" w:rsidRDefault="00532ABB" w:rsidP="00532ABB">
      <w:pPr>
        <w:spacing w:line="480" w:lineRule="auto"/>
        <w:rPr>
          <w:b/>
        </w:rPr>
      </w:pPr>
      <w:r w:rsidRPr="00794F66">
        <w:rPr>
          <w:b/>
        </w:rPr>
        <w:t>Figure 2. Log scale relative kinetic constants of 104 BglB mutants</w:t>
      </w:r>
    </w:p>
    <w:p w14:paraId="1A6788EB" w14:textId="6A69908C" w:rsidR="00532ABB" w:rsidRDefault="00532ABB" w:rsidP="000119AD">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w:t>
      </w:r>
      <w:r>
        <w:lastRenderedPageBreak/>
        <w:t xml:space="preserve">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 the Supplemental Materials.</w:t>
      </w:r>
    </w:p>
    <w:p w14:paraId="03882E5E" w14:textId="77777777" w:rsidR="00532ABB" w:rsidRDefault="00532ABB" w:rsidP="000119AD">
      <w:pPr>
        <w:spacing w:line="480" w:lineRule="auto"/>
      </w:pPr>
    </w:p>
    <w:p w14:paraId="2143A2FD" w14:textId="5F641A08"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90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10E36610"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A6548">
        <w:instrText xml:space="preserve"> ADDIN EN.CITE &lt;EndNote&gt;&lt;Cite&gt;&lt;Author&gt;Fersht&lt;/Author&gt;&lt;Year&gt;1999&lt;/Year&gt;&lt;RecNum&gt;10&lt;/RecNum&gt;&lt;DisplayText&gt;(16)&lt;/DisplayText&gt;&lt;record&gt;&lt;rec-number&gt;10&lt;/rec-number&gt;&lt;foreign-keys&gt;&lt;key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A6548">
        <w:rPr>
          <w:noProof/>
        </w:rPr>
        <w:t>(16)</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 xml:space="preserve">predicted (Supplemental Figure </w:t>
      </w:r>
      <w:proofErr w:type="spellStart"/>
      <w:r w:rsidR="006927C5">
        <w:t>2</w:t>
      </w:r>
      <w:r w:rsidR="005D2F49">
        <w:t>A</w:t>
      </w:r>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6BF6E74F"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proofErr w:type="spellStart"/>
      <w:r w:rsidR="00EE4854">
        <w:t>2</w:t>
      </w:r>
      <w:r w:rsidR="009E2237">
        <w:t>B</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ins w:id="0" w:author="Alex" w:date="2015-11-05T15:10:00Z">
        <w:r w:rsidR="004F373F">
          <w:t xml:space="preserve">of an </w:t>
        </w:r>
      </w:ins>
      <w:r>
        <w:t>enzyme</w:t>
      </w:r>
      <w:ins w:id="1" w:author="Alex" w:date="2015-11-05T15:10:00Z">
        <w:r w:rsidR="004F373F">
          <w:t>'s</w:t>
        </w:r>
      </w:ins>
      <w:r>
        <w:t xml:space="preserve"> active site</w:t>
      </w:r>
      <w:del w:id="2" w:author="Alex" w:date="2015-11-05T15:10:00Z">
        <w:r w:rsidR="002C6335" w:rsidDel="004F373F">
          <w:delText>s</w:delText>
        </w:r>
      </w:del>
      <w:r>
        <w:t xml:space="preserve"> </w:t>
      </w:r>
      <w:del w:id="3" w:author="Alex" w:date="2015-11-05T15:10:00Z">
        <w:r w:rsidR="002C6335" w:rsidDel="004F373F">
          <w:delText xml:space="preserve">are </w:delText>
        </w:r>
      </w:del>
      <w:ins w:id="4" w:author="Alex" w:date="2015-11-05T15:10:00Z">
        <w:r w:rsidR="004F373F">
          <w:t xml:space="preserve">is </w:t>
        </w:r>
      </w:ins>
      <w:r>
        <w:t>of primary i</w:t>
      </w:r>
      <w:r w:rsidR="00E31C1E">
        <w:t>mportance to catalysis</w:t>
      </w:r>
      <w:r>
        <w:t>.</w:t>
      </w:r>
      <w:r w:rsidR="0041704D">
        <w:t xml:space="preserve"> </w:t>
      </w:r>
      <w:r w:rsidR="002866B9">
        <w:fldChar w:fldCharType="begin"/>
      </w:r>
      <w:r w:rsidR="002A6548">
        <w:instrText xml:space="preserve"> ADDIN EN.CITE &lt;EndNote&gt;&lt;Cite&gt;&lt;Author&gt;Warshel&lt;/Author&gt;&lt;Year&gt;2006&lt;/Year&gt;&lt;RecNum&gt;7&lt;/RecNum&gt;&lt;DisplayText&gt;(17)&lt;/DisplayText&gt;&lt;record&gt;&lt;rec-number&gt;7&lt;/rec-number&gt;&lt;foreign-keys&gt;&lt;key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A6548">
        <w:rPr>
          <w:noProof/>
        </w:rPr>
        <w:t>(17)</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49DD44B9"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 xml:space="preserve">residues within 12 Å of the active site, only 8 alanine mutations resulted in a decrease in catalytic efficiency of greater than </w:t>
      </w:r>
      <w:r>
        <w:lastRenderedPageBreak/>
        <w:t>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0343CC09"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104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2A6548">
        <w:instrText xml:space="preserve"> ADDIN EN.CITE &lt;EndNote&gt;&lt;Cite&gt;&lt;Author&gt;Siegel&lt;/Author&gt;&lt;Year&gt;2015&lt;/Year&gt;&lt;RecNum&gt;15&lt;/RecNum&gt;&lt;DisplayText&gt;(18)&lt;/DisplayText&gt;&lt;record&gt;&lt;rec-number&gt;15&lt;/rec-number&gt;&lt;foreign-keys&gt;&lt;key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A6548">
        <w:rPr>
          <w:noProof/>
        </w:rPr>
        <w:t>(18)</w:t>
      </w:r>
      <w:r w:rsidR="00D4719F">
        <w:fldChar w:fldCharType="end"/>
      </w:r>
      <w:r>
        <w:t xml:space="preserve"> An example set of input files for wild type BglB are provided in the Supplemental Materials. </w:t>
      </w:r>
    </w:p>
    <w:p w14:paraId="1E2DE8A5" w14:textId="3910E2FF"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w:t>
      </w:r>
      <w:r>
        <w:lastRenderedPageBreak/>
        <w:t>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vailable in Supplemental Table 2</w:t>
      </w:r>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lastRenderedPageBreak/>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lastRenderedPageBreak/>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w:t>
            </w:r>
            <w:r w:rsidRPr="009C6982">
              <w:lastRenderedPageBreak/>
              <w:t>pNPG</w:t>
            </w:r>
          </w:p>
        </w:tc>
        <w:tc>
          <w:tcPr>
            <w:tcW w:w="1080" w:type="dxa"/>
          </w:tcPr>
          <w:p w14:paraId="17570F7A" w14:textId="77777777" w:rsidR="00156477" w:rsidRPr="009C6982" w:rsidRDefault="00156477" w:rsidP="007F2E8B">
            <w:pPr>
              <w:spacing w:line="480" w:lineRule="auto"/>
              <w:jc w:val="center"/>
            </w:pPr>
            <w:r w:rsidRPr="009C6982">
              <w:lastRenderedPageBreak/>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lastRenderedPageBreak/>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5DC6F954"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0119AD">
      <w:pPr>
        <w:spacing w:line="480" w:lineRule="auto"/>
      </w:pPr>
    </w:p>
    <w:p w14:paraId="285AF232" w14:textId="0B21D217"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 xml:space="preserve">ll of these </w:t>
      </w:r>
      <w:r w:rsidR="00DF34E5">
        <w:lastRenderedPageBreak/>
        <w:t>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A6548">
        <w:instrText xml:space="preserve"> ADDIN EN.CITE &lt;EndNote&gt;&lt;Cite&gt;&lt;Author&gt;Fersht&lt;/Author&gt;&lt;Year&gt;1999&lt;/Year&gt;&lt;RecNum&gt;33&lt;/RecNum&gt;&lt;DisplayText&gt;(19)&lt;/DisplayText&gt;&lt;record&gt;&lt;rec-number&gt;33&lt;/rec-number&gt;&lt;foreign-keys&gt;&lt;key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A6548">
        <w:rPr>
          <w:noProof/>
        </w:rPr>
        <w:t>(19)</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6799B398"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2A6548">
        <w:instrText xml:space="preserve"> ADDIN EN.CITE &lt;EndNote&gt;&lt;Cite&gt;&lt;Author&gt;McCarter&lt;/Author&gt;&lt;Year&gt;1994&lt;/Year&gt;&lt;RecNum&gt;22&lt;/RecNum&gt;&lt;DisplayText&gt;(20)&lt;/DisplayText&gt;&lt;record&gt;&lt;rec-number&gt;22&lt;/rec-number&gt;&lt;foreign-keys&gt;&lt;key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A6548">
        <w:rPr>
          <w:noProof/>
        </w:rPr>
        <w:t>(20)</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w:t>
      </w:r>
      <w:r w:rsidR="007200BF">
        <w:lastRenderedPageBreak/>
        <w:t xml:space="preserve">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6009100B"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A6548">
        <w:instrText xml:space="preserve"> ADDIN EN.CITE &lt;EndNote&gt;&lt;Cite&gt;&lt;Author&gt;Mesecar&lt;/Author&gt;&lt;Year&gt;1997&lt;/Year&gt;&lt;RecNum&gt;23&lt;/RecNum&gt;&lt;DisplayText&gt;(21)&lt;/DisplayText&gt;&lt;record&gt;&lt;rec-number&gt;23&lt;/rec-number&gt;&lt;foreign-keys&gt;&lt;key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A6548">
        <w:rPr>
          <w:noProof/>
        </w:rPr>
        <w:t>(21)</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0EAB85"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w:t>
      </w:r>
      <w:r w:rsidR="00FD1932">
        <w:lastRenderedPageBreak/>
        <w:t xml:space="preserve">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7B5C0B58"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A6548">
        <w:instrText xml:space="preserve"> ADDIN EN.CITE &lt;EndNote&gt;&lt;Cite&gt;&lt;Author&gt;Siegel&lt;/Author&gt;&lt;Year&gt;2015&lt;/Year&gt;&lt;RecNum&gt;15&lt;/RecNum&gt;&lt;DisplayText&gt;(18)&lt;/DisplayText&gt;&lt;record&gt;&lt;rec-number&gt;15&lt;/rec-number&gt;&lt;foreign-keys&gt;&lt;key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A6548">
        <w:rPr>
          <w:noProof/>
        </w:rPr>
        <w:t>(18)</w:t>
      </w:r>
      <w:r w:rsidR="001112F9" w:rsidRPr="0028627B">
        <w:fldChar w:fldCharType="end"/>
      </w:r>
      <w:r w:rsidR="00393445">
        <w:t xml:space="preserve"> </w:t>
      </w:r>
      <w:r w:rsidR="001112F9" w:rsidRPr="007F2E8B">
        <w:fldChar w:fldCharType="begin"/>
      </w:r>
      <w:r w:rsidR="002A6548">
        <w:instrText xml:space="preserve"> ADDIN EN.CITE &lt;EndNote&gt;&lt;Cite&gt;&lt;Author&gt;Damborsky&lt;/Author&gt;&lt;Year&gt;2014&lt;/Year&gt;&lt;RecNum&gt;8&lt;/RecNum&gt;&lt;DisplayText&gt;(22)&lt;/DisplayText&gt;&lt;record&gt;&lt;rec-number&gt;8&lt;/rec-number&gt;&lt;foreign-keys&gt;&lt;key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A6548">
        <w:rPr>
          <w:noProof/>
        </w:rPr>
        <w:t>(22)</w:t>
      </w:r>
      <w:r w:rsidR="001112F9" w:rsidRPr="007F2E8B">
        <w:fldChar w:fldCharType="end"/>
      </w:r>
      <w:r w:rsidR="00393445">
        <w:t xml:space="preserve"> </w:t>
      </w:r>
      <w:r w:rsidR="001112F9" w:rsidRPr="007F2E8B">
        <w:fldChar w:fldCharType="begin"/>
      </w:r>
      <w:r w:rsidR="002A6548">
        <w:instrText xml:space="preserve"> ADDIN EN.CITE &lt;EndNote&gt;&lt;Cite&gt;&lt;Author&gt;Gordon&lt;/Author&gt;&lt;Year&gt;2012&lt;/Year&gt;&lt;RecNum&gt;4&lt;/RecNum&gt;&lt;DisplayText&gt;(13)&lt;/DisplayText&gt;&lt;record&gt;&lt;rec-number&gt;4&lt;/rec-number&gt;&lt;foreign-keys&gt;&lt;key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w:instrText>
      </w:r>
      <w:r w:rsidR="002A6548">
        <w:rPr>
          <w:rFonts w:hint="eastAsia"/>
        </w:rPr>
        <w:instrText xml:space="preserve">hor&gt;&lt;author&gt;Mills, Jeremy H&lt;/author&gt;&lt;author&gt;Baker, David&lt;/author&gt;&lt;author&gt;Pultz, Ingrid Swanson&lt;/author&gt;&lt;author&gt;Siegel, Justin B&lt;/author&gt;&lt;/authors&gt;&lt;/contributors&gt;&lt;titles&gt;&lt;title&gt;Computational Design of an </w:instrText>
      </w:r>
      <w:r w:rsidR="002A6548">
        <w:rPr>
          <w:rFonts w:hint="eastAsia"/>
        </w:rPr>
        <w:instrText>α</w:instrText>
      </w:r>
      <w:r w:rsidR="002A6548">
        <w:rPr>
          <w:rFonts w:hint="eastAsia"/>
        </w:rPr>
        <w:instrText>-Gliadin Peptidase&lt;/title&gt;&lt;secondary-title&gt;J. Am. C</w:instrText>
      </w:r>
      <w:r w:rsidR="002A6548">
        <w:instrText>hem.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A6548">
        <w:rPr>
          <w:noProof/>
        </w:rPr>
        <w:t>(13)</w:t>
      </w:r>
      <w:r w:rsidR="001112F9" w:rsidRPr="007F2E8B">
        <w:fldChar w:fldCharType="end"/>
      </w:r>
      <w:r w:rsidR="00393445">
        <w:t xml:space="preserve"> </w:t>
      </w:r>
      <w:r w:rsidR="001112F9" w:rsidRPr="007F2E8B">
        <w:fldChar w:fldCharType="begin"/>
      </w:r>
      <w:r w:rsidR="002A6548">
        <w:instrText xml:space="preserve"> ADDIN EN.CITE &lt;EndNote&gt;&lt;Cite&gt;&lt;Author&gt;Marcheschi&lt;/Author&gt;&lt;Year&gt;2012&lt;/Year&gt;&lt;RecNum&gt;12&lt;/RecNum&gt;&lt;DisplayText&gt;(23)&lt;/DisplayText&gt;&lt;record&gt;&lt;rec-number&gt;12&lt;/rec-number&gt;&lt;foreign-keys&gt;&lt;key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A6548">
        <w:rPr>
          <w:noProof/>
        </w:rPr>
        <w:t>(23)</w:t>
      </w:r>
      <w:r w:rsidR="001112F9" w:rsidRPr="007F2E8B">
        <w:fldChar w:fldCharType="end"/>
      </w:r>
      <w:r w:rsidR="00393445">
        <w:t xml:space="preserve"> </w:t>
      </w:r>
      <w:r w:rsidR="001112F9" w:rsidRPr="007F2E8B">
        <w:fldChar w:fldCharType="begin"/>
      </w:r>
      <w:r w:rsidR="002A6548">
        <w:instrText xml:space="preserve"> ADDIN EN.CITE &lt;EndNote&gt;&lt;Cite&gt;&lt;Author&gt;Khare&lt;/Author&gt;&lt;Year&gt;2012&lt;/Year&gt;&lt;RecNum&gt;6&lt;/RecNum&gt;&lt;DisplayText&gt;(24)&lt;/DisplayText&gt;&lt;record&gt;&lt;rec-number&gt;6&lt;/rec-number&gt;&lt;foreign-keys&gt;&lt;key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A6548">
        <w:rPr>
          <w:noProof/>
        </w:rPr>
        <w:t>(24)</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449138F2"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 xml:space="preserve">residues which are directly involved in </w:t>
      </w:r>
      <w:r>
        <w:lastRenderedPageBreak/>
        <w:t>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DDA3640"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w:t>
      </w:r>
      <w:r w:rsidR="003E150D">
        <w:lastRenderedPageBreak/>
        <w:t>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2A6548">
        <w:instrText xml:space="preserve"> ADDIN EN.CITE &lt;EndNote&gt;&lt;Cite&gt;&lt;Author&gt;Stiffler&lt;/Author&gt;&lt;Year&gt;2015&lt;/Year&gt;&lt;RecNum&gt;34&lt;/RecNum&gt;&lt;DisplayText&gt;(9)&lt;/DisplayText&gt;&lt;record&gt;&lt;rec-number&gt;34&lt;/rec-number&gt;&lt;foreign-keys&gt;&lt;key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w:instrText>
      </w:r>
      <w:r w:rsidR="002A6548">
        <w:rPr>
          <w:rFonts w:hint="eastAsia"/>
        </w:rPr>
        <w:instrText xml:space="preserve">ion of Purifying Selection in TEM-1 </w:instrText>
      </w:r>
      <w:r w:rsidR="002A6548">
        <w:rPr>
          <w:rFonts w:hint="eastAsia"/>
        </w:rPr>
        <w:instrText>β</w:instrText>
      </w:r>
      <w:r w:rsidR="002A6548">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gt;</w:instrText>
      </w:r>
      <w:r w:rsidR="002A6548">
        <w:instrText>0092-8674&lt;/isbn&gt;&lt;urls&gt;&lt;/urls&gt;&lt;/record&gt;&lt;/Cite&gt;&lt;/EndNote&gt;</w:instrText>
      </w:r>
      <w:r w:rsidR="004A477D">
        <w:fldChar w:fldCharType="separate"/>
      </w:r>
      <w:r w:rsidR="002A6548">
        <w:rPr>
          <w:noProof/>
        </w:rPr>
        <w:t>(9)</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lastRenderedPageBreak/>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C469B6B" w:rsidR="00DF34E5" w:rsidRDefault="00DF34E5" w:rsidP="000119AD">
      <w:pPr>
        <w:spacing w:line="480" w:lineRule="auto"/>
      </w:pPr>
      <w:r>
        <w:lastRenderedPageBreak/>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t>
      </w:r>
      <w:r>
        <w:lastRenderedPageBreak/>
        <w:t xml:space="preserve">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77777777" w:rsidR="00DF34E5" w:rsidRPr="00721840" w:rsidRDefault="00DF34E5" w:rsidP="000119AD">
      <w:pPr>
        <w:spacing w:line="480" w:lineRule="auto"/>
        <w:rPr>
          <w:b/>
        </w:rPr>
      </w:pPr>
      <w:r w:rsidRPr="00721840">
        <w:rPr>
          <w:b/>
        </w:rPr>
        <w:t xml:space="preserve">ASSOCIATED CONTENT </w:t>
      </w:r>
    </w:p>
    <w:p w14:paraId="3919B4D9" w14:textId="05F5EFF1" w:rsidR="00AE71AE" w:rsidRPr="00721840" w:rsidRDefault="00DF34E5" w:rsidP="000119AD">
      <w:pPr>
        <w:spacing w:line="480" w:lineRule="auto"/>
        <w:rPr>
          <w:b/>
        </w:rPr>
      </w:pPr>
      <w:r w:rsidRPr="00721840">
        <w:rPr>
          <w:b/>
        </w:rPr>
        <w:t>Supporting Information</w:t>
      </w:r>
    </w:p>
    <w:p w14:paraId="08D025D3" w14:textId="1EBCEB81" w:rsidR="00DF34E5" w:rsidRDefault="00DF34E5" w:rsidP="000119AD">
      <w:pPr>
        <w:spacing w:line="480" w:lineRule="auto"/>
      </w:pPr>
      <w:r>
        <w:t>A full list of mutations selected, the distribution of yields for all 104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Q19A and R240A, an example set of Rosetta input files for wild type BglB, and PCC and SRC values for all features</w:t>
      </w:r>
      <w:r w:rsidR="00284FAA">
        <w:t>, and a conservation analysis of the BglB active site</w:t>
      </w:r>
      <w:r>
        <w:t xml:space="preserve"> are included as supporting information. This material is available free of charge via the Internet at http://pubs.acs.org.</w:t>
      </w:r>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r w:rsidR="00DF34E5">
        <w:t>jbsiegel@ucdavis.edu</w:t>
      </w:r>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470A80ED" w:rsidR="000650B5" w:rsidRDefault="00DF34E5" w:rsidP="000119AD">
      <w:pPr>
        <w:spacing w:line="480" w:lineRule="auto"/>
      </w:pPr>
      <w:r>
        <w:t xml:space="preserve">This work was supported by ARO #201121557 and NSF #1254205 (IT) and Sloan #BR2014-012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48E0E46B" w14:textId="77777777" w:rsidR="002A6548" w:rsidRPr="002A6548" w:rsidRDefault="00696E24" w:rsidP="002A6548">
      <w:pPr>
        <w:pStyle w:val="EndNoteBibliography"/>
        <w:rPr>
          <w:noProof/>
        </w:rPr>
      </w:pPr>
      <w:r>
        <w:fldChar w:fldCharType="begin"/>
      </w:r>
      <w:r>
        <w:instrText xml:space="preserve"> ADDIN EN.REFLIST </w:instrText>
      </w:r>
      <w:r>
        <w:fldChar w:fldCharType="separate"/>
      </w:r>
      <w:r w:rsidR="002A6548" w:rsidRPr="002A6548">
        <w:rPr>
          <w:noProof/>
        </w:rPr>
        <w:t>1.</w:t>
      </w:r>
      <w:r w:rsidR="002A6548" w:rsidRPr="002A6548">
        <w:rPr>
          <w:noProof/>
        </w:rPr>
        <w:tab/>
        <w:t>Mak WS, Siegel JB. Computational enzyme design: Transitioning from catalytic proteins to enzymes. Current opinion in structural biology. 2014;27:87-94.</w:t>
      </w:r>
    </w:p>
    <w:p w14:paraId="7630D44B" w14:textId="77777777" w:rsidR="002A6548" w:rsidRPr="002A6548" w:rsidRDefault="002A6548" w:rsidP="002A6548">
      <w:pPr>
        <w:pStyle w:val="EndNoteBibliography"/>
        <w:rPr>
          <w:noProof/>
        </w:rPr>
      </w:pPr>
      <w:r w:rsidRPr="002A6548">
        <w:rPr>
          <w:noProof/>
        </w:rPr>
        <w:t>2.</w:t>
      </w:r>
      <w:r w:rsidRPr="002A6548">
        <w:rPr>
          <w:noProof/>
        </w:rPr>
        <w:tab/>
        <w:t>Kumar MS, Bava KA, Gromiha MM, Prabakaran P, Kitajima K, Uedaira H, et al. ProTherm and ProNIT: thermodynamic databases for proteins and protein–nucleic acid interactions. Nucleic Acids Research. 2006;34(suppl 1):D204-D6.</w:t>
      </w:r>
    </w:p>
    <w:p w14:paraId="7D25AF62" w14:textId="77777777" w:rsidR="002A6548" w:rsidRPr="002A6548" w:rsidRDefault="002A6548" w:rsidP="002A6548">
      <w:pPr>
        <w:pStyle w:val="EndNoteBibliography"/>
        <w:rPr>
          <w:noProof/>
        </w:rPr>
      </w:pPr>
      <w:r w:rsidRPr="002A6548">
        <w:rPr>
          <w:rFonts w:hint="eastAsia"/>
          <w:noProof/>
        </w:rPr>
        <w:t>3.</w:t>
      </w:r>
      <w:r w:rsidRPr="002A6548">
        <w:rPr>
          <w:rFonts w:hint="eastAsia"/>
          <w:noProof/>
        </w:rPr>
        <w:tab/>
        <w:t>Kellogg EH, Leaver</w:t>
      </w:r>
      <w:r w:rsidRPr="002A6548">
        <w:rPr>
          <w:rFonts w:hint="eastAsia"/>
          <w:noProof/>
        </w:rPr>
        <w:t>‐</w:t>
      </w:r>
      <w:r w:rsidRPr="002A6548">
        <w:rPr>
          <w:rFonts w:hint="eastAsia"/>
          <w:noProof/>
        </w:rPr>
        <w:t>Fay A, Baker D. Role of conformational sampling in computing mutation</w:t>
      </w:r>
      <w:r w:rsidRPr="002A6548">
        <w:rPr>
          <w:rFonts w:hint="eastAsia"/>
          <w:noProof/>
        </w:rPr>
        <w:t>‐</w:t>
      </w:r>
      <w:r w:rsidRPr="002A6548">
        <w:rPr>
          <w:rFonts w:hint="eastAsia"/>
          <w:noProof/>
        </w:rPr>
        <w:t>induced changes in protein structure a</w:t>
      </w:r>
      <w:r w:rsidRPr="002A6548">
        <w:rPr>
          <w:noProof/>
        </w:rPr>
        <w:t>nd stability. Proteins: Structure, Function, and Bioinformatics. 2011;79(3):830-8.</w:t>
      </w:r>
    </w:p>
    <w:p w14:paraId="53DE63E4" w14:textId="77777777" w:rsidR="002A6548" w:rsidRPr="002A6548" w:rsidRDefault="002A6548" w:rsidP="002A6548">
      <w:pPr>
        <w:pStyle w:val="EndNoteBibliography"/>
        <w:rPr>
          <w:noProof/>
        </w:rPr>
      </w:pPr>
      <w:r w:rsidRPr="002A6548">
        <w:rPr>
          <w:noProof/>
        </w:rPr>
        <w:t>4.</w:t>
      </w:r>
      <w:r w:rsidRPr="002A6548">
        <w:rPr>
          <w:noProof/>
        </w:rPr>
        <w:tab/>
        <w:t>Guerois R, Nielsen JE, Serrano L. Predicting changes in the stability of proteins and protein complexes: a study of more than 1000 mutations. Journal of molecular biology. 2002;320(2):369-87.</w:t>
      </w:r>
    </w:p>
    <w:p w14:paraId="5A15B158" w14:textId="77777777" w:rsidR="002A6548" w:rsidRPr="002A6548" w:rsidRDefault="002A6548" w:rsidP="002A6548">
      <w:pPr>
        <w:pStyle w:val="EndNoteBibliography"/>
        <w:rPr>
          <w:noProof/>
        </w:rPr>
      </w:pPr>
      <w:r w:rsidRPr="002A6548">
        <w:rPr>
          <w:noProof/>
        </w:rPr>
        <w:t>5.</w:t>
      </w:r>
      <w:r w:rsidRPr="002A6548">
        <w:rPr>
          <w:noProof/>
        </w:rPr>
        <w:tab/>
        <w:t>Minshull J, Ness JE, Gustafsson C, Govindarajan S. Predicting enzyme function from protein sequence. Current Opinion in Chemical Biology. 2005;9(2):202-9.</w:t>
      </w:r>
    </w:p>
    <w:p w14:paraId="1EA1E313" w14:textId="77777777" w:rsidR="002A6548" w:rsidRPr="002A6548" w:rsidRDefault="002A6548" w:rsidP="002A6548">
      <w:pPr>
        <w:pStyle w:val="EndNoteBibliography"/>
        <w:rPr>
          <w:noProof/>
        </w:rPr>
      </w:pPr>
      <w:r w:rsidRPr="002A6548">
        <w:rPr>
          <w:noProof/>
        </w:rPr>
        <w:t>6.</w:t>
      </w:r>
      <w:r w:rsidRPr="002A6548">
        <w:rPr>
          <w:noProof/>
        </w:rPr>
        <w:tab/>
        <w:t>Govindarajan S, Mannervik B, Silverman JA, Wright K, Regitsky D, Hegazy U, et al. Mapping of amino acid substitutions conferring herbicide resistance in wheat glutathione transferase. ACS synthetic biology. 2014;4(3):221-7.</w:t>
      </w:r>
    </w:p>
    <w:p w14:paraId="154A2147" w14:textId="77777777" w:rsidR="002A6548" w:rsidRPr="002A6548" w:rsidRDefault="002A6548" w:rsidP="002A6548">
      <w:pPr>
        <w:pStyle w:val="EndNoteBibliography"/>
        <w:rPr>
          <w:noProof/>
        </w:rPr>
      </w:pPr>
      <w:r w:rsidRPr="002A6548">
        <w:rPr>
          <w:noProof/>
        </w:rPr>
        <w:t>7.</w:t>
      </w:r>
      <w:r w:rsidRPr="002A6548">
        <w:rPr>
          <w:noProof/>
        </w:rPr>
        <w:tab/>
        <w:t>Liao J, Warmuth MK, Govindarajan S, Ness JE, Wang RP, Gustafsson C, et al. Engineering proteinase K using machine learning and synthetic genes. BMC biotechnology. 2007;7(1):16.</w:t>
      </w:r>
    </w:p>
    <w:p w14:paraId="7DBB8251" w14:textId="77777777" w:rsidR="002A6548" w:rsidRPr="002A6548" w:rsidRDefault="002A6548" w:rsidP="002A6548">
      <w:pPr>
        <w:pStyle w:val="EndNoteBibliography"/>
        <w:rPr>
          <w:noProof/>
        </w:rPr>
      </w:pPr>
      <w:r w:rsidRPr="002A6548">
        <w:rPr>
          <w:noProof/>
        </w:rPr>
        <w:lastRenderedPageBreak/>
        <w:t>8.</w:t>
      </w:r>
      <w:r w:rsidRPr="002A6548">
        <w:rPr>
          <w:noProof/>
        </w:rPr>
        <w:tab/>
        <w:t>Romero PA, Tran TM, Abate AR. Dissecting enzyme function with microfluidic-based deep mutational scanning. Proceedings of the National Academy of Sciences. 2015:201422285.</w:t>
      </w:r>
    </w:p>
    <w:p w14:paraId="3792AEEF" w14:textId="77777777" w:rsidR="002A6548" w:rsidRPr="002A6548" w:rsidRDefault="002A6548" w:rsidP="002A6548">
      <w:pPr>
        <w:pStyle w:val="EndNoteBibliography"/>
        <w:rPr>
          <w:rFonts w:hint="eastAsia"/>
          <w:noProof/>
        </w:rPr>
      </w:pPr>
      <w:r w:rsidRPr="002A6548">
        <w:rPr>
          <w:noProof/>
        </w:rPr>
        <w:t>9.</w:t>
      </w:r>
      <w:r w:rsidRPr="002A6548">
        <w:rPr>
          <w:rFonts w:hint="eastAsia"/>
          <w:noProof/>
        </w:rPr>
        <w:tab/>
        <w:t xml:space="preserve">Stiffler MA, Hekstra DR, Ranganathan R. Evolvability as a Function of Purifying Selection in TEM-1 </w:t>
      </w:r>
      <w:r w:rsidRPr="002A6548">
        <w:rPr>
          <w:rFonts w:hint="eastAsia"/>
          <w:noProof/>
        </w:rPr>
        <w:t>β</w:t>
      </w:r>
      <w:r w:rsidRPr="002A6548">
        <w:rPr>
          <w:rFonts w:hint="eastAsia"/>
          <w:noProof/>
        </w:rPr>
        <w:t>-Lactamase. Cell. 2015;160(5):882-92.</w:t>
      </w:r>
    </w:p>
    <w:p w14:paraId="1175C837" w14:textId="77777777" w:rsidR="002A6548" w:rsidRPr="002A6548" w:rsidRDefault="002A6548" w:rsidP="002A6548">
      <w:pPr>
        <w:pStyle w:val="EndNoteBibliography"/>
        <w:rPr>
          <w:noProof/>
        </w:rPr>
      </w:pPr>
      <w:r w:rsidRPr="002A6548">
        <w:rPr>
          <w:rFonts w:hint="eastAsia"/>
          <w:noProof/>
        </w:rPr>
        <w:t>10.</w:t>
      </w:r>
      <w:r w:rsidRPr="002A6548">
        <w:rPr>
          <w:rFonts w:hint="eastAsia"/>
          <w:noProof/>
        </w:rPr>
        <w:tab/>
        <w:t xml:space="preserve">Crystal Structures of Paenibacillus polymyxa </w:t>
      </w:r>
      <w:r w:rsidRPr="002A6548">
        <w:rPr>
          <w:rFonts w:hint="eastAsia"/>
          <w:noProof/>
        </w:rPr>
        <w:t>β</w:t>
      </w:r>
      <w:r w:rsidRPr="002A6548">
        <w:rPr>
          <w:rFonts w:hint="eastAsia"/>
          <w:noProof/>
        </w:rPr>
        <w:t>-Glucosidase B Complexes Reveal the Molecular Basis of Substrate S</w:t>
      </w:r>
      <w:r w:rsidRPr="002A6548">
        <w:rPr>
          <w:noProof/>
        </w:rPr>
        <w:t>pecificity and Give New Insights into the Catalytic Machinery of Family I Glycosidases, (2007).</w:t>
      </w:r>
    </w:p>
    <w:p w14:paraId="727C0E53" w14:textId="77777777" w:rsidR="002A6548" w:rsidRPr="002A6548" w:rsidRDefault="002A6548" w:rsidP="002A6548">
      <w:pPr>
        <w:pStyle w:val="EndNoteBibliography"/>
        <w:rPr>
          <w:noProof/>
        </w:rPr>
      </w:pPr>
      <w:r w:rsidRPr="002A6548">
        <w:rPr>
          <w:noProof/>
        </w:rPr>
        <w:t>11.</w:t>
      </w:r>
      <w:r w:rsidRPr="002A6548">
        <w:rPr>
          <w:noProof/>
        </w:rPr>
        <w:tab/>
        <w:t>DeLano WL. The PyMOL molecular graphics system. 2002.</w:t>
      </w:r>
    </w:p>
    <w:p w14:paraId="373639D0" w14:textId="77777777" w:rsidR="002A6548" w:rsidRPr="002A6548" w:rsidRDefault="002A6548" w:rsidP="002A6548">
      <w:pPr>
        <w:pStyle w:val="EndNoteBibliography"/>
        <w:rPr>
          <w:noProof/>
        </w:rPr>
      </w:pPr>
      <w:r w:rsidRPr="002A6548">
        <w:rPr>
          <w:noProof/>
        </w:rPr>
        <w:t>12.</w:t>
      </w:r>
      <w:r w:rsidRPr="002A6548">
        <w:rPr>
          <w:noProof/>
        </w:rPr>
        <w:tab/>
        <w:t>Rye CS, Withers SG. Glycosidase mechanisms. Current opinion in chemical biology. 2000;4(5):573-80.</w:t>
      </w:r>
    </w:p>
    <w:p w14:paraId="6C1B0C1B" w14:textId="77777777" w:rsidR="002A6548" w:rsidRPr="002A6548" w:rsidRDefault="002A6548" w:rsidP="002A6548">
      <w:pPr>
        <w:pStyle w:val="EndNoteBibliography"/>
        <w:rPr>
          <w:rFonts w:hint="eastAsia"/>
          <w:noProof/>
        </w:rPr>
      </w:pPr>
      <w:r w:rsidRPr="002A6548">
        <w:rPr>
          <w:rFonts w:hint="eastAsia"/>
          <w:noProof/>
        </w:rPr>
        <w:t>13.</w:t>
      </w:r>
      <w:r w:rsidRPr="002A6548">
        <w:rPr>
          <w:rFonts w:hint="eastAsia"/>
          <w:noProof/>
        </w:rPr>
        <w:tab/>
        <w:t xml:space="preserve">Computational Design of an </w:t>
      </w:r>
      <w:r w:rsidRPr="002A6548">
        <w:rPr>
          <w:rFonts w:hint="eastAsia"/>
          <w:noProof/>
        </w:rPr>
        <w:t>α</w:t>
      </w:r>
      <w:r w:rsidRPr="002A6548">
        <w:rPr>
          <w:rFonts w:hint="eastAsia"/>
          <w:noProof/>
        </w:rPr>
        <w:t>-Gliadin Peptidase, (2012).</w:t>
      </w:r>
    </w:p>
    <w:p w14:paraId="20D03B96" w14:textId="77777777" w:rsidR="002A6548" w:rsidRPr="002A6548" w:rsidRDefault="002A6548" w:rsidP="002A6548">
      <w:pPr>
        <w:pStyle w:val="EndNoteBibliography"/>
        <w:rPr>
          <w:noProof/>
        </w:rPr>
      </w:pPr>
      <w:r w:rsidRPr="002A6548">
        <w:rPr>
          <w:noProof/>
        </w:rPr>
        <w:t>14.</w:t>
      </w:r>
      <w:r w:rsidRPr="002A6548">
        <w:rPr>
          <w:noProof/>
        </w:rPr>
        <w:tab/>
        <w:t>Wu SJ, Eiben CB, Carra JH, Huang I, Zong D, Liu P, et al. Improvement of a potential anthrax therapeutic by computational protein design. Journal of Biological Chemistry. 2011;286(37):32586-92.</w:t>
      </w:r>
    </w:p>
    <w:p w14:paraId="36BCC4D9" w14:textId="77777777" w:rsidR="002A6548" w:rsidRPr="002A6548" w:rsidRDefault="002A6548" w:rsidP="002A6548">
      <w:pPr>
        <w:pStyle w:val="EndNoteBibliography"/>
        <w:rPr>
          <w:noProof/>
        </w:rPr>
      </w:pPr>
      <w:r w:rsidRPr="002A6548">
        <w:rPr>
          <w:noProof/>
        </w:rPr>
        <w:t>15.</w:t>
      </w:r>
      <w:r w:rsidRPr="002A6548">
        <w:rPr>
          <w:noProof/>
        </w:rPr>
        <w:tab/>
        <w:t>Kunkel TA. Rapid and efficient site-specific mutagenesis without phenotypic selection. Proceedings of the National Academy of Sciences. 1985;82(2):488-92.</w:t>
      </w:r>
    </w:p>
    <w:p w14:paraId="4E4962CC" w14:textId="77777777" w:rsidR="002A6548" w:rsidRPr="002A6548" w:rsidRDefault="002A6548" w:rsidP="002A6548">
      <w:pPr>
        <w:pStyle w:val="EndNoteBibliography"/>
        <w:rPr>
          <w:noProof/>
        </w:rPr>
      </w:pPr>
      <w:r w:rsidRPr="002A6548">
        <w:rPr>
          <w:noProof/>
        </w:rPr>
        <w:t>16.</w:t>
      </w:r>
      <w:r w:rsidRPr="002A6548">
        <w:rPr>
          <w:noProof/>
        </w:rPr>
        <w:tab/>
        <w:t>Fersht A. Structure and Mechanism in Protein Science. A Guide to Enzyme Catalysis and Protein Folding: Macmillan; 1999. p. 631.</w:t>
      </w:r>
    </w:p>
    <w:p w14:paraId="3012FE77" w14:textId="77777777" w:rsidR="002A6548" w:rsidRPr="002A6548" w:rsidRDefault="002A6548" w:rsidP="002A6548">
      <w:pPr>
        <w:pStyle w:val="EndNoteBibliography"/>
        <w:rPr>
          <w:noProof/>
        </w:rPr>
      </w:pPr>
      <w:r w:rsidRPr="002A6548">
        <w:rPr>
          <w:noProof/>
        </w:rPr>
        <w:t>17.</w:t>
      </w:r>
      <w:r w:rsidRPr="002A6548">
        <w:rPr>
          <w:noProof/>
        </w:rPr>
        <w:tab/>
        <w:t>Electrostatic basis for enzyme catalysis, (2006).</w:t>
      </w:r>
    </w:p>
    <w:p w14:paraId="496507CC" w14:textId="77777777" w:rsidR="002A6548" w:rsidRPr="002A6548" w:rsidRDefault="002A6548" w:rsidP="002A6548">
      <w:pPr>
        <w:pStyle w:val="EndNoteBibliography"/>
        <w:rPr>
          <w:noProof/>
        </w:rPr>
      </w:pPr>
      <w:r w:rsidRPr="002A6548">
        <w:rPr>
          <w:noProof/>
        </w:rPr>
        <w:t>18.</w:t>
      </w:r>
      <w:r w:rsidRPr="002A6548">
        <w:rPr>
          <w:noProof/>
        </w:rPr>
        <w:tab/>
        <w:t>Computational protein design enables a novel one-carbon assimilation pathway, (2015).</w:t>
      </w:r>
    </w:p>
    <w:p w14:paraId="4B9DCD03" w14:textId="77777777" w:rsidR="002A6548" w:rsidRPr="002A6548" w:rsidRDefault="002A6548" w:rsidP="002A6548">
      <w:pPr>
        <w:pStyle w:val="EndNoteBibliography"/>
        <w:rPr>
          <w:noProof/>
        </w:rPr>
      </w:pPr>
      <w:r w:rsidRPr="002A6548">
        <w:rPr>
          <w:noProof/>
        </w:rPr>
        <w:t>19.</w:t>
      </w:r>
      <w:r w:rsidRPr="002A6548">
        <w:rPr>
          <w:noProof/>
        </w:rPr>
        <w:tab/>
        <w:t>Fersht A. Structure and mechanism in protein science: a guide to enzyme catalysis and protein folding: Macmillan; 1999.</w:t>
      </w:r>
    </w:p>
    <w:p w14:paraId="3CBC93EA" w14:textId="77777777" w:rsidR="002A6548" w:rsidRPr="002A6548" w:rsidRDefault="002A6548" w:rsidP="002A6548">
      <w:pPr>
        <w:pStyle w:val="EndNoteBibliography"/>
        <w:rPr>
          <w:noProof/>
        </w:rPr>
      </w:pPr>
      <w:r w:rsidRPr="002A6548">
        <w:rPr>
          <w:noProof/>
        </w:rPr>
        <w:t>20.</w:t>
      </w:r>
      <w:r w:rsidRPr="002A6548">
        <w:rPr>
          <w:noProof/>
        </w:rPr>
        <w:tab/>
        <w:t>McCarter JD, Withers SG. Mechanisms of enzymatic glycoside hydrolysis. Curr Opin Struct Biol. 1994;4(6):885-92.</w:t>
      </w:r>
    </w:p>
    <w:p w14:paraId="29511ED9" w14:textId="77777777" w:rsidR="002A6548" w:rsidRPr="002A6548" w:rsidRDefault="002A6548" w:rsidP="002A6548">
      <w:pPr>
        <w:pStyle w:val="EndNoteBibliography"/>
        <w:rPr>
          <w:noProof/>
        </w:rPr>
      </w:pPr>
      <w:r w:rsidRPr="002A6548">
        <w:rPr>
          <w:noProof/>
        </w:rPr>
        <w:t>21.</w:t>
      </w:r>
      <w:r w:rsidRPr="002A6548">
        <w:rPr>
          <w:noProof/>
        </w:rPr>
        <w:tab/>
        <w:t>Mesecar AD, Stoddard BL, Koshland DE, Jr. Orbital steering in the catalytic power of enzymes: small structural changes with large catalytic consequences. Science (New York, NY). 1997;277(5323):202-6.</w:t>
      </w:r>
    </w:p>
    <w:p w14:paraId="6BEAF1F9" w14:textId="77777777" w:rsidR="002A6548" w:rsidRPr="002A6548" w:rsidRDefault="002A6548" w:rsidP="002A6548">
      <w:pPr>
        <w:pStyle w:val="EndNoteBibliography"/>
        <w:rPr>
          <w:noProof/>
        </w:rPr>
      </w:pPr>
      <w:r w:rsidRPr="002A6548">
        <w:rPr>
          <w:noProof/>
        </w:rPr>
        <w:t>22.</w:t>
      </w:r>
      <w:r w:rsidRPr="002A6548">
        <w:rPr>
          <w:noProof/>
        </w:rPr>
        <w:tab/>
        <w:t>Computational tools for designing and engineering enzymes, (2014).</w:t>
      </w:r>
    </w:p>
    <w:p w14:paraId="68D0B783" w14:textId="77777777" w:rsidR="002A6548" w:rsidRPr="002A6548" w:rsidRDefault="002A6548" w:rsidP="002A6548">
      <w:pPr>
        <w:pStyle w:val="EndNoteBibliography"/>
        <w:rPr>
          <w:noProof/>
        </w:rPr>
      </w:pPr>
      <w:r w:rsidRPr="002A6548">
        <w:rPr>
          <w:noProof/>
        </w:rPr>
        <w:t>23.</w:t>
      </w:r>
      <w:r w:rsidRPr="002A6548">
        <w:rPr>
          <w:noProof/>
        </w:rPr>
        <w:tab/>
        <w:t>A Synthetic Recursive “+1” Pathway for Carbon Chain Elongation, (2012).</w:t>
      </w:r>
    </w:p>
    <w:p w14:paraId="38D275D5" w14:textId="77777777" w:rsidR="002A6548" w:rsidRPr="002A6548" w:rsidRDefault="002A6548" w:rsidP="002A6548">
      <w:pPr>
        <w:pStyle w:val="EndNoteBibliography"/>
        <w:rPr>
          <w:noProof/>
        </w:rPr>
      </w:pPr>
      <w:r w:rsidRPr="002A6548">
        <w:rPr>
          <w:noProof/>
        </w:rPr>
        <w:t>24.</w:t>
      </w:r>
      <w:r w:rsidRPr="002A6548">
        <w:rPr>
          <w:noProof/>
        </w:rPr>
        <w:tab/>
        <w:t>Computational redesign of a mononuclear zinc metalloenzyme for organophosphate hydrolysis, (2012).</w:t>
      </w:r>
      <w:bookmarkStart w:id="5" w:name="_GoBack"/>
      <w:bookmarkEnd w:id="5"/>
    </w:p>
    <w:p w14:paraId="69F05019" w14:textId="77777777" w:rsidR="002A6548" w:rsidRPr="002A6548" w:rsidRDefault="002A6548" w:rsidP="002A6548">
      <w:pPr>
        <w:pStyle w:val="EndNoteBibliography"/>
        <w:rPr>
          <w:noProof/>
        </w:rPr>
      </w:pPr>
      <w:r w:rsidRPr="002A6548">
        <w:rPr>
          <w:noProof/>
        </w:rPr>
        <w:t>25.</w:t>
      </w:r>
      <w:r w:rsidRPr="002A6548">
        <w:rPr>
          <w:noProof/>
        </w:rPr>
        <w:tab/>
        <w:t>Extensive site-directed mutagenesis reveals interconnected functional units in the Alkaline Phosphatase active site, (2015).</w:t>
      </w:r>
    </w:p>
    <w:p w14:paraId="01BEB93F" w14:textId="77777777" w:rsidR="002A6548" w:rsidRPr="002A6548" w:rsidRDefault="002A6548" w:rsidP="002A6548">
      <w:pPr>
        <w:pStyle w:val="EndNoteBibliography"/>
        <w:rPr>
          <w:noProof/>
        </w:rPr>
      </w:pPr>
      <w:r w:rsidRPr="002A6548">
        <w:rPr>
          <w:noProof/>
        </w:rPr>
        <w:t>26.</w:t>
      </w:r>
      <w:r w:rsidRPr="002A6548">
        <w:rPr>
          <w:noProof/>
        </w:rPr>
        <w:tab/>
        <w:t>Gibson DG, Young L, Chuang R-Y, Venter JC, Hutchison CA, Smith HO. Enzymatic assembly of DNA molecules up to several hundred kilobases. Nature methods. 2009;6(5):343-5.</w:t>
      </w:r>
    </w:p>
    <w:p w14:paraId="5F5E00A0" w14:textId="321599EC"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05289"/>
    <w:rsid w:val="000119AD"/>
    <w:rsid w:val="0001221D"/>
    <w:rsid w:val="00014BDA"/>
    <w:rsid w:val="0002524B"/>
    <w:rsid w:val="00031D61"/>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27732"/>
    <w:rsid w:val="00132354"/>
    <w:rsid w:val="00136DDD"/>
    <w:rsid w:val="00144F02"/>
    <w:rsid w:val="00145E5E"/>
    <w:rsid w:val="00152501"/>
    <w:rsid w:val="00156477"/>
    <w:rsid w:val="00185B26"/>
    <w:rsid w:val="00186323"/>
    <w:rsid w:val="00190869"/>
    <w:rsid w:val="00190EC3"/>
    <w:rsid w:val="00197777"/>
    <w:rsid w:val="001A2DA7"/>
    <w:rsid w:val="001C4B41"/>
    <w:rsid w:val="001C54BB"/>
    <w:rsid w:val="001D53D8"/>
    <w:rsid w:val="001F1063"/>
    <w:rsid w:val="001F22B9"/>
    <w:rsid w:val="00201544"/>
    <w:rsid w:val="00224C00"/>
    <w:rsid w:val="00226CF0"/>
    <w:rsid w:val="00245378"/>
    <w:rsid w:val="002510CC"/>
    <w:rsid w:val="0026341F"/>
    <w:rsid w:val="00272363"/>
    <w:rsid w:val="00284FAA"/>
    <w:rsid w:val="0028627B"/>
    <w:rsid w:val="002866B9"/>
    <w:rsid w:val="00291C66"/>
    <w:rsid w:val="002A23EA"/>
    <w:rsid w:val="002A6548"/>
    <w:rsid w:val="002C4CDB"/>
    <w:rsid w:val="002C6335"/>
    <w:rsid w:val="002C6DC0"/>
    <w:rsid w:val="002D7F81"/>
    <w:rsid w:val="002E280D"/>
    <w:rsid w:val="002E43CF"/>
    <w:rsid w:val="00312061"/>
    <w:rsid w:val="00314013"/>
    <w:rsid w:val="00325684"/>
    <w:rsid w:val="00342F97"/>
    <w:rsid w:val="003451AD"/>
    <w:rsid w:val="00354AFE"/>
    <w:rsid w:val="00354D86"/>
    <w:rsid w:val="00383E10"/>
    <w:rsid w:val="00393445"/>
    <w:rsid w:val="003A31D2"/>
    <w:rsid w:val="003B2366"/>
    <w:rsid w:val="003D3114"/>
    <w:rsid w:val="003E150D"/>
    <w:rsid w:val="003F0B2D"/>
    <w:rsid w:val="003F15E3"/>
    <w:rsid w:val="0040061F"/>
    <w:rsid w:val="0041704D"/>
    <w:rsid w:val="00457A0B"/>
    <w:rsid w:val="00491D69"/>
    <w:rsid w:val="004A0EB9"/>
    <w:rsid w:val="004A2BB3"/>
    <w:rsid w:val="004A39CD"/>
    <w:rsid w:val="004A477D"/>
    <w:rsid w:val="004A52E3"/>
    <w:rsid w:val="004D15E9"/>
    <w:rsid w:val="004F15C1"/>
    <w:rsid w:val="004F373F"/>
    <w:rsid w:val="005003CC"/>
    <w:rsid w:val="005061E7"/>
    <w:rsid w:val="00514702"/>
    <w:rsid w:val="00515B0C"/>
    <w:rsid w:val="00520A62"/>
    <w:rsid w:val="00532ABB"/>
    <w:rsid w:val="005352D3"/>
    <w:rsid w:val="005439F6"/>
    <w:rsid w:val="0055232C"/>
    <w:rsid w:val="00557C11"/>
    <w:rsid w:val="005625F4"/>
    <w:rsid w:val="00570E75"/>
    <w:rsid w:val="00574C91"/>
    <w:rsid w:val="005815CD"/>
    <w:rsid w:val="00582CB5"/>
    <w:rsid w:val="00593244"/>
    <w:rsid w:val="00593989"/>
    <w:rsid w:val="005B66AF"/>
    <w:rsid w:val="005C3091"/>
    <w:rsid w:val="005C3C83"/>
    <w:rsid w:val="005C44A4"/>
    <w:rsid w:val="005D02D5"/>
    <w:rsid w:val="005D2F49"/>
    <w:rsid w:val="006004D1"/>
    <w:rsid w:val="00621AF6"/>
    <w:rsid w:val="006240DA"/>
    <w:rsid w:val="006314A2"/>
    <w:rsid w:val="00632B58"/>
    <w:rsid w:val="00632C3C"/>
    <w:rsid w:val="00636EB4"/>
    <w:rsid w:val="00652F48"/>
    <w:rsid w:val="00656029"/>
    <w:rsid w:val="00661954"/>
    <w:rsid w:val="00677BC9"/>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A2526"/>
    <w:rsid w:val="007B2A0E"/>
    <w:rsid w:val="007D4E14"/>
    <w:rsid w:val="007D70EE"/>
    <w:rsid w:val="007E15D8"/>
    <w:rsid w:val="007E6A5B"/>
    <w:rsid w:val="007F2E8B"/>
    <w:rsid w:val="007F744E"/>
    <w:rsid w:val="008137D5"/>
    <w:rsid w:val="00821017"/>
    <w:rsid w:val="008236FF"/>
    <w:rsid w:val="00823C85"/>
    <w:rsid w:val="0084174E"/>
    <w:rsid w:val="00841818"/>
    <w:rsid w:val="00850A66"/>
    <w:rsid w:val="008542E8"/>
    <w:rsid w:val="008752E2"/>
    <w:rsid w:val="00880593"/>
    <w:rsid w:val="00893A9D"/>
    <w:rsid w:val="008C36CB"/>
    <w:rsid w:val="008C588E"/>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62182"/>
    <w:rsid w:val="00A64618"/>
    <w:rsid w:val="00A94C91"/>
    <w:rsid w:val="00AA5F63"/>
    <w:rsid w:val="00AB676F"/>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D24A7"/>
    <w:rsid w:val="00BE115D"/>
    <w:rsid w:val="00BF4449"/>
    <w:rsid w:val="00C3343B"/>
    <w:rsid w:val="00C34241"/>
    <w:rsid w:val="00C37BC1"/>
    <w:rsid w:val="00C42201"/>
    <w:rsid w:val="00C50367"/>
    <w:rsid w:val="00C52DCD"/>
    <w:rsid w:val="00C54EC9"/>
    <w:rsid w:val="00C65137"/>
    <w:rsid w:val="00C7013F"/>
    <w:rsid w:val="00C75703"/>
    <w:rsid w:val="00C93127"/>
    <w:rsid w:val="00C94CA6"/>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4AD5"/>
    <w:rsid w:val="00D55FB1"/>
    <w:rsid w:val="00D611EC"/>
    <w:rsid w:val="00D704B6"/>
    <w:rsid w:val="00D73DA9"/>
    <w:rsid w:val="00D82E0D"/>
    <w:rsid w:val="00D92F42"/>
    <w:rsid w:val="00D947F4"/>
    <w:rsid w:val="00D94B95"/>
    <w:rsid w:val="00DA1BAA"/>
    <w:rsid w:val="00DA275F"/>
    <w:rsid w:val="00DA6C73"/>
    <w:rsid w:val="00DB7818"/>
    <w:rsid w:val="00DC00E8"/>
    <w:rsid w:val="00DC381A"/>
    <w:rsid w:val="00DD678F"/>
    <w:rsid w:val="00DE3799"/>
    <w:rsid w:val="00DF046C"/>
    <w:rsid w:val="00DF34E5"/>
    <w:rsid w:val="00DF4F28"/>
    <w:rsid w:val="00DF763B"/>
    <w:rsid w:val="00E00C06"/>
    <w:rsid w:val="00E21D8F"/>
    <w:rsid w:val="00E31C1E"/>
    <w:rsid w:val="00E647F9"/>
    <w:rsid w:val="00E71933"/>
    <w:rsid w:val="00E84F51"/>
    <w:rsid w:val="00E85EF7"/>
    <w:rsid w:val="00E90005"/>
    <w:rsid w:val="00E92A86"/>
    <w:rsid w:val="00E95C64"/>
    <w:rsid w:val="00EA5D71"/>
    <w:rsid w:val="00EB29B3"/>
    <w:rsid w:val="00EB4AF5"/>
    <w:rsid w:val="00ED003A"/>
    <w:rsid w:val="00ED150E"/>
    <w:rsid w:val="00ED781E"/>
    <w:rsid w:val="00EE34DE"/>
    <w:rsid w:val="00EE4854"/>
    <w:rsid w:val="00F31748"/>
    <w:rsid w:val="00F40ADB"/>
    <w:rsid w:val="00F41B5C"/>
    <w:rsid w:val="00F4224D"/>
    <w:rsid w:val="00F45D9B"/>
    <w:rsid w:val="00F475B9"/>
    <w:rsid w:val="00F66C97"/>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10869</Words>
  <Characters>61958</Characters>
  <Application>Microsoft Macintosh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2015-07-28T05:05:00Z</dcterms:created>
  <dcterms:modified xsi:type="dcterms:W3CDTF">2015-11-06T23:18:00Z</dcterms:modified>
</cp:coreProperties>
</file>