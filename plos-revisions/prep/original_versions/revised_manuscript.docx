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0151836"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FC0FE4">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FC0FE4">
        <w:instrText xml:space="preserve"> ADDIN EN.CITE &lt;EndNote&gt;&lt;Cite&gt;&lt;Author&gt;Damborsky&lt;/Author&gt;&lt;Year&gt;2014&lt;/Year&gt;&lt;RecNum&gt;41&lt;/RecNum&gt;&lt;DisplayText&gt;(3)&lt;/DisplayText&gt;&lt;record&gt;&lt;rec-number&gt;41&lt;/rec-number&gt;&lt;foreign-keys&gt;&lt;key app="EN" db-id="d22eawd51p0xrpezwr7vdtw2vasp9sx0w25d" timestamp="1446764475"&gt;41&lt;/key&gt;&lt;/foreign-keys&gt;&lt;ref-type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FC0FE4">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FC0FE4">
        <w:instrText xml:space="preserve"> ADDIN EN.CITE &lt;EndNote&gt;&lt;Cite&gt;&lt;Author&gt;Marcheschi&lt;/Author&gt;&lt;Year&gt;2012&lt;/Year&gt;&lt;RecNum&gt;55&lt;/RecNum&gt;&lt;DisplayText&gt;(5)&lt;/DisplayText&gt;&lt;record&gt;&lt;rec-number&gt;55&lt;/rec-number&gt;&lt;foreign-keys&gt;&lt;key app="EN" db-id="d22eawd51p0xrpezwr7vdtw2vasp9sx0w25d" timestamp="1448397074"&gt;55&lt;/key&gt;&lt;/foreign-keys&gt;&lt;ref-type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FC0FE4">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7C92FD25"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w:t>
      </w:r>
      <w:proofErr w:type="spellStart"/>
      <w:r w:rsidR="009410DD">
        <w:t>the</w:t>
      </w:r>
      <w:proofErr w:type="spellEnd"/>
      <w:r w:rsidR="009410DD">
        <w:t xml:space="preserve"> 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5EBC26F7"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5E421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CB72DD">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5FD6B375"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CB72D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0" w:author="Alex" w:date="2015-11-24T11:43:00Z">
        <w:r w:rsidR="001E29D7">
          <w:t>3</w:t>
        </w:r>
      </w:ins>
      <w:del w:id="1"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1D3757B5"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CB72D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p>
    <w:p w14:paraId="7AB132AA" w14:textId="503AB48D"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51327">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251327">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ins w:id="2" w:author="Alex" w:date="2015-11-24T14:44:00Z">
        <w:r w:rsidR="002F05F2">
          <w:t>the</w:t>
        </w:r>
      </w:ins>
      <w:del w:id="3" w:author="Alex" w:date="2015-11-24T14:44:00Z">
        <w:r w:rsidDel="002F05F2">
          <w:delText>a</w:delText>
        </w:r>
      </w:del>
      <w:r>
        <w:t xml:space="preserve"> </w:t>
      </w:r>
      <w:del w:id="4" w:author="Alex" w:date="2015-11-24T14:44:00Z">
        <w:r w:rsidDel="002F05F2">
          <w:delText xml:space="preserve">full </w:delText>
        </w:r>
      </w:del>
      <w:ins w:id="5" w:author="Alex" w:date="2015-11-24T14:44:00Z">
        <w:r w:rsidR="002F05F2">
          <w:t xml:space="preserve">complete </w:t>
        </w:r>
      </w:ins>
      <w:del w:id="6" w:author="Alex" w:date="2015-11-24T14:44:00Z">
        <w:r w:rsidDel="002F05F2">
          <w:delText xml:space="preserve">list </w:delText>
        </w:r>
      </w:del>
      <w:ins w:id="7" w:author="Alex" w:date="2015-11-24T14:44:00Z">
        <w:r w:rsidR="002F05F2">
          <w:t xml:space="preserve">set </w:t>
        </w:r>
      </w:ins>
      <w:r>
        <w:t xml:space="preserve">of mutations selected is listed in </w:t>
      </w:r>
      <w:del w:id="8" w:author="Alex" w:date="2015-11-24T14:43:00Z">
        <w:r w:rsidDel="002F05F2">
          <w:delText xml:space="preserve">Supplemental </w:delText>
        </w:r>
      </w:del>
      <w:proofErr w:type="spellStart"/>
      <w:ins w:id="9" w:author="Alex" w:date="2015-11-24T14:43:00Z">
        <w:r w:rsidR="002F05F2">
          <w:t>S1</w:t>
        </w:r>
      </w:ins>
      <w:proofErr w:type="spellEnd"/>
      <w:del w:id="10" w:author="Alex" w:date="2015-11-24T14:44:00Z">
        <w:r w:rsidDel="002F05F2">
          <w:delText>Table</w:delText>
        </w:r>
      </w:del>
      <w:del w:id="11" w:author="Alex" w:date="2015-11-24T14:43:00Z">
        <w:r w:rsidDel="002F05F2">
          <w:delText xml:space="preserve"> 1</w:delText>
        </w:r>
      </w:del>
      <w:r>
        <w:t>. A total of 69 positions were covered over the 10</w:t>
      </w:r>
      <w:ins w:id="12" w:author="Alex" w:date="2015-11-24T11:44:00Z">
        <w:r w:rsidR="001962FB">
          <w:t>3</w:t>
        </w:r>
      </w:ins>
      <w:del w:id="13"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54A3408A" w:rsidR="00DF34E5" w:rsidRDefault="00DF34E5" w:rsidP="000119AD">
      <w:pPr>
        <w:spacing w:line="480" w:lineRule="auto"/>
      </w:pPr>
      <w:r>
        <w:t>Each of the 10</w:t>
      </w:r>
      <w:ins w:id="14" w:author="Alex" w:date="2015-11-24T11:44:00Z">
        <w:r w:rsidR="001E29D7">
          <w:t>3</w:t>
        </w:r>
      </w:ins>
      <w:del w:id="15" w:author="Alex" w:date="2015-11-24T11:43:00Z">
        <w:r w:rsidDel="001E29D7">
          <w:delText>4</w:delText>
        </w:r>
      </w:del>
      <w:r>
        <w:t xml:space="preserve"> mutants was made via Kunkel mutagenesis</w:t>
      </w:r>
      <w:r w:rsidR="00532ABB">
        <w:t xml:space="preserve"> </w:t>
      </w:r>
      <w:r w:rsidR="009F55F8">
        <w:fldChar w:fldCharType="begin"/>
      </w:r>
      <w:r w:rsidR="00251327">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del w:id="16" w:author="Alex" w:date="2015-11-24T14:45:00Z">
        <w:r w:rsidR="00734744" w:rsidDel="00083AB7">
          <w:delText>the Supplemental Methods</w:delText>
        </w:r>
      </w:del>
      <w:proofErr w:type="spellStart"/>
      <w:ins w:id="17" w:author="Alex" w:date="2015-11-24T14:45:00Z">
        <w:r w:rsidR="00083AB7">
          <w:t>S8</w:t>
        </w:r>
      </w:ins>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ins w:id="18" w:author="Alex" w:date="2015-11-24T11:44:00Z">
        <w:r w:rsidR="001E29D7">
          <w:t>3</w:t>
        </w:r>
      </w:ins>
      <w:del w:id="19" w:author="Alex" w:date="2015-11-24T11:44:00Z">
        <w:r w:rsidDel="001E29D7">
          <w:delText>4</w:delText>
        </w:r>
      </w:del>
      <w:r>
        <w:t xml:space="preserve"> mutants synthesized, </w:t>
      </w:r>
      <w:del w:id="20" w:author="Alex" w:date="2015-11-24T14:54:00Z">
        <w:r w:rsidDel="00552061">
          <w:delText xml:space="preserve">90 </w:delText>
        </w:r>
      </w:del>
      <w:ins w:id="21" w:author="Alex" w:date="2015-11-24T14:54:00Z">
        <w:r w:rsidR="00552061">
          <w:t xml:space="preserve">89 </w:t>
        </w:r>
      </w:ins>
      <w:r>
        <w:t xml:space="preserve">express and purify as soluble protein (Figure 2). The </w:t>
      </w:r>
      <w:r w:rsidR="00CC39BA">
        <w:t xml:space="preserve">final concentrations </w:t>
      </w:r>
      <w:r>
        <w:t>for all 10</w:t>
      </w:r>
      <w:ins w:id="22" w:author="Alex" w:date="2015-11-24T11:44:00Z">
        <w:r w:rsidR="001E29D7">
          <w:t>3</w:t>
        </w:r>
      </w:ins>
      <w:del w:id="23" w:author="Alex" w:date="2015-11-24T11:44:00Z">
        <w:r w:rsidDel="001E29D7">
          <w:delText>4</w:delText>
        </w:r>
      </w:del>
      <w:r>
        <w:t xml:space="preserve"> mutants </w:t>
      </w:r>
      <w:r w:rsidR="00B95A22">
        <w:t>are included in</w:t>
      </w:r>
      <w:r>
        <w:t xml:space="preserve"> </w:t>
      </w:r>
      <w:proofErr w:type="spellStart"/>
      <w:r w:rsidR="00B95A22">
        <w:t>S</w:t>
      </w:r>
      <w:del w:id="24" w:author="Alex" w:date="2015-11-24T14:45:00Z">
        <w:r w:rsidR="00B95A22" w:rsidDel="00873EC8">
          <w:delText xml:space="preserve">upplemental Table </w:delText>
        </w:r>
      </w:del>
      <w:r w:rsidR="00B95A22">
        <w:t>1</w:t>
      </w:r>
      <w:proofErr w:type="spellEnd"/>
      <w:r>
        <w:t xml:space="preserve">. Greater than 35% maintained the yields obtained for native BglB, </w:t>
      </w:r>
      <w:r>
        <w:lastRenderedPageBreak/>
        <w:t xml:space="preserve">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3F1AE9D7" w:rsidR="00DF34E5" w:rsidRDefault="00DF34E5" w:rsidP="000119AD">
      <w:pPr>
        <w:spacing w:line="480" w:lineRule="auto"/>
      </w:pPr>
      <w:proofErr w:type="spellStart"/>
      <w:r>
        <w:t>Michaelis-Menten</w:t>
      </w:r>
      <w:proofErr w:type="spellEnd"/>
      <w:r>
        <w:t xml:space="preserve"> kinetic constants for each of the 10</w:t>
      </w:r>
      <w:ins w:id="25" w:author="Alex" w:date="2015-11-24T11:44:00Z">
        <w:r w:rsidR="0038771D">
          <w:t>3</w:t>
        </w:r>
      </w:ins>
      <w:del w:id="26"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w:t>
      </w:r>
      <w:del w:id="27" w:author="Alex" w:date="2015-11-24T14:46:00Z">
        <w:r w:rsidR="00C37BC1" w:rsidDel="005210D7">
          <w:delText xml:space="preserve">upplemental Table </w:delText>
        </w:r>
      </w:del>
      <w:r w:rsidR="00C37BC1">
        <w:t>1</w:t>
      </w:r>
      <w:proofErr w:type="spellEnd"/>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28" w:author="Alex" w:date="2015-11-24T11:44:00Z">
        <w:r w:rsidR="00A3511C">
          <w:rPr>
            <w:b/>
          </w:rPr>
          <w:t>3</w:t>
        </w:r>
      </w:ins>
      <w:del w:id="29" w:author="Alex" w:date="2015-11-24T11:44:00Z">
        <w:r w:rsidRPr="00794F66" w:rsidDel="00A3511C">
          <w:rPr>
            <w:b/>
          </w:rPr>
          <w:delText>4</w:delText>
        </w:r>
      </w:del>
      <w:r w:rsidRPr="00794F66">
        <w:rPr>
          <w:b/>
        </w:rPr>
        <w:t xml:space="preserve"> BglB mutants</w:t>
      </w:r>
    </w:p>
    <w:p w14:paraId="1A6788EB" w14:textId="13062EB3" w:rsidR="00532ABB" w:rsidDel="00FE5228" w:rsidRDefault="00532ABB" w:rsidP="000119AD">
      <w:pPr>
        <w:spacing w:line="480" w:lineRule="auto"/>
        <w:rPr>
          <w:del w:id="30" w:author="Alex" w:date="2015-11-24T14:46:00Z"/>
        </w:rPr>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xml:space="preserve">), and </w:t>
      </w:r>
      <w:r>
        <w:lastRenderedPageBreak/>
        <w:t>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del w:id="31" w:author="Alex" w:date="2015-11-24T14:46:00Z">
        <w:r w:rsidDel="00427021">
          <w:delText xml:space="preserve"> </w:delText>
        </w:r>
      </w:del>
      <w:ins w:id="32" w:author="Alex" w:date="2015-11-24T14:46:00Z">
        <w:r w:rsidR="00427021">
          <w:t xml:space="preserve"> </w:t>
        </w:r>
        <w:proofErr w:type="spellStart"/>
        <w:r w:rsidR="00427021">
          <w:t>S8</w:t>
        </w:r>
      </w:ins>
      <w:proofErr w:type="spellEnd"/>
      <w:del w:id="33" w:author="Alex" w:date="2015-11-24T14:46:00Z">
        <w:r w:rsidDel="00427021">
          <w:delText>the Supplemental Materials</w:delText>
        </w:r>
      </w:del>
      <w:r>
        <w:t>.</w:t>
      </w: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del w:id="34" w:author="Alex" w:date="2015-11-24T14:55:00Z">
        <w:r w:rsidDel="00E46992">
          <w:delText xml:space="preserve">90 </w:delText>
        </w:r>
      </w:del>
      <w:ins w:id="35"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w:t>
      </w:r>
      <w:del w:id="36" w:author="Alex" w:date="2015-11-24T14:49:00Z">
        <w:r w:rsidR="001F1063" w:rsidDel="00065C52">
          <w:delText xml:space="preserve">upplemental Table </w:delText>
        </w:r>
      </w:del>
      <w:r w:rsidR="001F1063">
        <w:t>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3A2FA30E"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w:t>
      </w:r>
      <w:r w:rsidR="00961C7B">
        <w:lastRenderedPageBreak/>
        <w:t xml:space="preserve">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37" w:author="Alex" w:date="2015-11-24T14:47:00Z">
        <w:r w:rsidR="006927C5" w:rsidDel="00D43B2E">
          <w:delText>Supplemental Figure 2</w:delText>
        </w:r>
        <w:r w:rsidR="005D2F49" w:rsidDel="00D43B2E">
          <w:delText>A</w:delText>
        </w:r>
      </w:del>
      <w:proofErr w:type="spellStart"/>
      <w:ins w:id="38" w:author="Alex" w:date="2015-11-24T14:47:00Z">
        <w:r w:rsidR="00D43B2E">
          <w:t>S3</w:t>
        </w:r>
      </w:ins>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59C4177"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w:t>
      </w:r>
      <w:r>
        <w:lastRenderedPageBreak/>
        <w:t xml:space="preserve">glutamate is </w:t>
      </w:r>
      <w:r w:rsidR="001C54BB">
        <w:t>2 Å</w:t>
      </w:r>
      <w:r>
        <w:t xml:space="preserve"> closer to the ac</w:t>
      </w:r>
      <w:r w:rsidR="009E2237">
        <w:t>tive site (</w:t>
      </w:r>
      <w:del w:id="39" w:author="Alex" w:date="2015-11-24T14:47:00Z">
        <w:r w:rsidR="009E2237" w:rsidDel="00B0280E">
          <w:delText xml:space="preserve">Supplemental Figure </w:delText>
        </w:r>
        <w:r w:rsidR="00EE4854" w:rsidDel="00B0280E">
          <w:delText>2</w:delText>
        </w:r>
        <w:r w:rsidR="009E2237" w:rsidDel="00B0280E">
          <w:delText>B</w:delText>
        </w:r>
      </w:del>
      <w:proofErr w:type="spellStart"/>
      <w:ins w:id="40" w:author="Alex" w:date="2015-11-24T14:47:00Z">
        <w:r w:rsidR="00B0280E">
          <w:t>S3</w:t>
        </w:r>
      </w:ins>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ins w:id="41" w:author="Alex" w:date="2015-11-05T15:10:00Z">
        <w:r w:rsidR="004F373F">
          <w:t xml:space="preserve">of an </w:t>
        </w:r>
      </w:ins>
      <w:r>
        <w:t>enzyme</w:t>
      </w:r>
      <w:ins w:id="42" w:author="Alex" w:date="2015-11-05T15:10:00Z">
        <w:r w:rsidR="004F373F">
          <w:t>'s</w:t>
        </w:r>
      </w:ins>
      <w:r>
        <w:t xml:space="preserve"> active site</w:t>
      </w:r>
      <w:del w:id="43" w:author="Alex" w:date="2015-11-05T15:10:00Z">
        <w:r w:rsidR="002C6335" w:rsidDel="004F373F">
          <w:delText>s</w:delText>
        </w:r>
      </w:del>
      <w:r>
        <w:t xml:space="preserve"> </w:t>
      </w:r>
      <w:del w:id="44" w:author="Alex" w:date="2015-11-05T15:10:00Z">
        <w:r w:rsidR="002C6335" w:rsidDel="004F373F">
          <w:delText xml:space="preserve">are </w:delText>
        </w:r>
      </w:del>
      <w:ins w:id="45" w:author="Alex" w:date="2015-11-05T15:10:00Z">
        <w:r w:rsidR="004F373F">
          <w:t xml:space="preserve">is </w:t>
        </w:r>
      </w:ins>
      <w:r>
        <w:t>of primary i</w:t>
      </w:r>
      <w:r w:rsidR="00E31C1E">
        <w:t>mportance to catalysis</w:t>
      </w:r>
      <w:r>
        <w:t>.</w:t>
      </w:r>
      <w:r w:rsidR="0041704D">
        <w:t xml:space="preserve"> </w:t>
      </w:r>
      <w:r w:rsidR="002866B9">
        <w:fldChar w:fldCharType="begin"/>
      </w:r>
      <w:r w:rsidR="00EB01DC">
        <w:instrText xml:space="preserve"> ADDIN EN.CITE &lt;EndNote&gt;&lt;Cite&gt;&lt;Author&gt;Warshel&lt;/Author&gt;&lt;Year&gt;2006&lt;/Year&gt;&lt;RecNum&gt;47&lt;/RecNum&gt;&lt;DisplayText&gt;(21)&lt;/DisplayText&gt;&lt;record&gt;&lt;rec-number&gt;47&lt;/rec-number&gt;&lt;foreign-keys&gt;&lt;key app="EN" db-id="d22eawd51p0xrpezwr7vdtw2vasp9sx0w25d" timestamp="1446771736"&gt;47&lt;/key&gt;&lt;/foreign-keys&gt;&lt;ref-type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46" w:author="Alex" w:date="2015-11-24T14:47:00Z">
        <w:r w:rsidR="00045EB9" w:rsidDel="004D13C8">
          <w:delText xml:space="preserve">Supplemental Table </w:delText>
        </w:r>
        <w:r w:rsidR="00383E10" w:rsidDel="004D13C8">
          <w:delText>3</w:delText>
        </w:r>
      </w:del>
      <w:proofErr w:type="spellStart"/>
      <w:ins w:id="47" w:author="Alex" w:date="2015-11-24T14:47:00Z">
        <w:r w:rsidR="004D13C8">
          <w:t>S7</w:t>
        </w:r>
      </w:ins>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66B29054"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48" w:author="Alex" w:date="2015-11-24T11:44:00Z">
        <w:r w:rsidR="007C1B1A">
          <w:t>3</w:t>
        </w:r>
      </w:ins>
      <w:del w:id="49"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the Supplemental Materials.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such as 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ins w:id="50"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51"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w:t>
      </w:r>
      <w:r>
        <w:lastRenderedPageBreak/>
        <w:t>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del w:id="52" w:author="Alex" w:date="2015-11-24T14:48:00Z">
        <w:r w:rsidR="00F31748" w:rsidDel="00DA0109">
          <w:delText>Supplemental Table 2</w:delText>
        </w:r>
      </w:del>
      <w:proofErr w:type="spellStart"/>
      <w:ins w:id="53" w:author="Alex" w:date="2015-11-24T14:48:00Z">
        <w:r w:rsidR="00DA0109">
          <w:t>S4</w:t>
        </w:r>
      </w:ins>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lastRenderedPageBreak/>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lastRenderedPageBreak/>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w:t>
      </w:r>
      <w:r>
        <w:lastRenderedPageBreak/>
        <w:t xml:space="preserve">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54" w:author="Alex" w:date="2015-11-24T14:48:00Z">
        <w:r w:rsidDel="00C5617D">
          <w:delText>Supplemental Table</w:delText>
        </w:r>
      </w:del>
      <w:proofErr w:type="spellStart"/>
      <w:ins w:id="55" w:author="Alex" w:date="2015-11-24T14:48:00Z">
        <w:r w:rsidR="00C5617D">
          <w:t>S4</w:t>
        </w:r>
      </w:ins>
      <w:proofErr w:type="spellEnd"/>
      <w:del w:id="56"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156CBCF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w:t>
      </w:r>
      <w:r w:rsidR="003A31D2">
        <w:lastRenderedPageBreak/>
        <w:t>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68C170A"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4638B0">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7FC3E28"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 xml:space="preserve">ligand hydrogen </w:t>
      </w:r>
      <w:r>
        <w:lastRenderedPageBreak/>
        <w:t>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4638B0">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57" w:author="Alex" w:date="2015-11-24T14:48:00Z">
        <w:r w:rsidR="00DF34E5" w:rsidDel="00E7199B">
          <w:delText xml:space="preserve">Supplemental </w:delText>
        </w:r>
        <w:r w:rsidR="00342F97" w:rsidDel="00E7199B">
          <w:delText>Figure 3</w:delText>
        </w:r>
      </w:del>
      <w:proofErr w:type="spellStart"/>
      <w:ins w:id="58" w:author="Alex" w:date="2015-11-24T14:48:00Z">
        <w:r w:rsidR="00E7199B">
          <w:t>S6</w:t>
        </w:r>
      </w:ins>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7F904FAB"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4638B0">
        <w:instrText xml:space="preserve"> ADDIN EN.CITE &lt;EndNote&gt;&lt;Cite&gt;&lt;Author&gt;Damborsky&lt;/Author&gt;&lt;Year&gt;2014&lt;/Year&gt;&lt;RecNum&gt;53&lt;/RecNum&gt;&lt;DisplayText&gt;(3)&lt;/DisplayText&gt;&lt;record&gt;&lt;rec-number&gt;53&lt;/rec-number&gt;&lt;foreign-keys&gt;&lt;key app="EN" db-id="d22eawd51p0xrpezwr7vdtw2vasp9sx0w25d" timestamp="1448396839"&gt;53&lt;/key&gt;&lt;/foreign-keys&gt;&lt;ref-type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url&gt;http://ac.els-cdn.com/S1367593113002354/1-s2.0-S1367593113002354-main.pdf?_tid=d80959fc-92e9-11e5-ae7a-00000aab0f26&amp;amp;acdnat=1448397055_cfe0e623f0a4f02dd37aa35967c5d295&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4638B0">
        <w:instrText xml:space="preserve"> ADDIN EN.CITE &lt;EndNote&gt;&lt;Cite&gt;&lt;Author&gt;Marcheschi&lt;/Author&gt;&lt;Year&gt;2012&lt;/Year&gt;&lt;RecNum&gt;45&lt;/RecNum&gt;&lt;DisplayText&gt;(5)&lt;/DisplayText&gt;&lt;record&gt;&lt;rec-number&gt;45&lt;/rec-number&gt;&lt;foreign-keys&gt;&lt;key app="EN" db-id="d22eawd51p0xrpezwr7vdtw2vasp9sx0w25d" timestamp="1446771494"&gt;45&lt;/key&gt;&lt;/foreign-keys&gt;&lt;ref-type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02/03&lt;/date&gt;&lt;/pub-dates&gt;&lt;/dates&gt;&lt;isbn&gt;1554-8929&amp;#xD;1554-8937&lt;/isbn&gt;&lt;accession-num&gt;PMC3571861&lt;/accession-num&gt;&lt;urls&gt;&lt;related-urls&gt;&lt;url&gt;http://www.ncbi.nlm.nih.gov/pmc/articles/PMC3571861/&lt;/url&gt;&lt;/related-urls&gt;&lt;/urls&gt;&lt;electronic-resource-num&gt;10.1021/cb200313e&lt;/electronic-resource-num&gt;&lt;remote-database-name&gt;PMC&lt;/remote-database-nam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4638B0">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lastRenderedPageBreak/>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7770AEF"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D21A3B">
        <w:instrText xml:space="preserve"> ADDIN EN.CITE &lt;EndNote&gt;&lt;Cite&gt;&lt;Author&gt;Sunden&lt;/Author&gt;&lt;Year&gt;2015&lt;/Year&gt;&lt;RecNum&gt;48&lt;/RecNum&gt;&lt;DisplayText&gt;(24)&lt;/DisplayText&gt;&lt;record&gt;&lt;rec-number&gt;48&lt;/rec-number&gt;&lt;foreign-keys&gt;&lt;key app="EN" db-id="d22eawd51p0xrpezwr7vdtw2vasp9sx0w25d" timestamp="1446771779"&gt;48&lt;/key&gt;&lt;/foreign-keys&gt;&lt;ref-type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w:t>
      </w:r>
      <w:r>
        <w:lastRenderedPageBreak/>
        <w:t xml:space="preserve">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1BE2089"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w:t>
      </w:r>
      <w:r w:rsidR="003E150D">
        <w:lastRenderedPageBreak/>
        <w:t>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lastRenderedPageBreak/>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E335866" w:rsidR="00DF34E5" w:rsidRDefault="00DF34E5" w:rsidP="000119AD">
      <w:pPr>
        <w:spacing w:line="480" w:lineRule="auto"/>
      </w:pPr>
      <w:r>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4638B0">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w:t>
      </w:r>
      <w:r>
        <w:lastRenderedPageBreak/>
        <w:t xml:space="preserve">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w:t>
      </w:r>
      <w:r>
        <w:lastRenderedPageBreak/>
        <w:t xml:space="preserve">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59" w:author="Alex" w:date="2015-11-24T14:49:00Z"/>
          <w:b/>
        </w:rPr>
      </w:pPr>
      <w:del w:id="60" w:author="Alex" w:date="2015-11-24T14:45:00Z">
        <w:r w:rsidRPr="00721840" w:rsidDel="00DB0287">
          <w:rPr>
            <w:b/>
          </w:rPr>
          <w:delText xml:space="preserve">ASSOCIATED CONTENT </w:delText>
        </w:r>
      </w:del>
      <w:ins w:id="61"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62" w:author="Alex" w:date="2015-11-24T14:45:00Z"/>
          <w:b/>
        </w:rPr>
      </w:pPr>
      <w:del w:id="63" w:author="Alex" w:date="2015-11-24T14:45:00Z">
        <w:r w:rsidRPr="00721840" w:rsidDel="00DB0287">
          <w:rPr>
            <w:b/>
          </w:rPr>
          <w:delText>Supporting Information</w:delText>
        </w:r>
      </w:del>
    </w:p>
    <w:p w14:paraId="734433FF" w14:textId="69CC6D0F" w:rsidR="008D6014" w:rsidRPr="008D6014" w:rsidRDefault="00DF34E5" w:rsidP="000119AD">
      <w:pPr>
        <w:spacing w:line="480" w:lineRule="auto"/>
        <w:rPr>
          <w:ins w:id="64" w:author="Alex" w:date="2015-11-24T14:35:00Z"/>
          <w:rPrChange w:id="65" w:author="Alex" w:date="2015-11-24T14:36:00Z">
            <w:rPr>
              <w:ins w:id="66" w:author="Alex" w:date="2015-11-24T14:35:00Z"/>
              <w:b/>
            </w:rPr>
          </w:rPrChange>
        </w:rPr>
      </w:pPr>
      <w:del w:id="67" w:author="Alex" w:date="2015-11-24T14:45:00Z">
        <w:r w:rsidDel="00DB0287">
          <w:delText>A full list of mutations selected, the distribution of yields for all 10</w:delText>
        </w:r>
      </w:del>
      <w:del w:id="68" w:author="Alex" w:date="2015-11-24T11:44:00Z">
        <w:r w:rsidDel="007C1B1A">
          <w:delText>4</w:delText>
        </w:r>
      </w:del>
      <w:del w:id="69"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proofErr w:type="spellStart"/>
      <w:ins w:id="70" w:author="Alex" w:date="2015-11-24T14:36:00Z">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D6014" w:rsidRPr="001E61A8">
          <w:rPr>
            <w:b/>
          </w:rPr>
          <w:t xml:space="preserve"> 104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Included are columns (1) the mutation (2) protein yield as assessed by ratio of ab</w:t>
        </w:r>
      </w:ins>
      <w:ins w:id="71" w:author="Alex" w:date="2015-11-24T16:06:00Z">
        <w:r w:rsidR="008A3DB5">
          <w:t>s</w:t>
        </w:r>
      </w:ins>
      <w:bookmarkStart w:id="72" w:name="_GoBack"/>
      <w:bookmarkEnd w:id="72"/>
      <w:ins w:id="73" w:author="Alex" w:date="2015-11-24T14:36:00Z">
        <w:r w:rsidR="008D6014">
          <w:t xml:space="preserve">orbance at 260 and 280 nm (3) protein yield as assessed by </w:t>
        </w:r>
        <w:proofErr w:type="spellStart"/>
        <w:r w:rsidR="008D6014">
          <w:t>SDS</w:t>
        </w:r>
        <w:proofErr w:type="spellEnd"/>
        <w:r w:rsidR="008D6014">
          <w:t xml:space="preserve">-PAGE (4, 5, 6, 7) kinetic constants and nonlinear regression analysis for each of </w:t>
        </w:r>
        <w:proofErr w:type="spellStart"/>
        <w:r w:rsidR="008D6014" w:rsidRPr="00C07CB7">
          <w:rPr>
            <w:i/>
          </w:rPr>
          <w:t>k</w:t>
        </w:r>
        <w:r w:rsidR="008D6014" w:rsidRPr="00C07CB7">
          <w:rPr>
            <w:vertAlign w:val="subscript"/>
          </w:rPr>
          <w:t>cat</w:t>
        </w:r>
        <w:proofErr w:type="spellEnd"/>
        <w:r w:rsidR="008D6014">
          <w:t>, K</w:t>
        </w:r>
        <w:r w:rsidR="008D6014" w:rsidRPr="00C07CB7">
          <w:rPr>
            <w:vertAlign w:val="subscript"/>
          </w:rPr>
          <w:t>M</w:t>
        </w:r>
        <w:r w:rsidR="008D6014">
          <w:t>, K</w:t>
        </w:r>
        <w:r w:rsidR="008D6014" w:rsidRPr="003338E7">
          <w:rPr>
            <w:vertAlign w:val="subscript"/>
            <w:rPrChange w:id="74" w:author="Alex" w:date="2015-11-24T14:50:00Z">
              <w:rPr/>
            </w:rPrChange>
          </w:rPr>
          <w:t>I</w:t>
        </w:r>
        <w:r w:rsidR="008D6014">
          <w:t xml:space="preserve">, and </w:t>
        </w:r>
        <w:proofErr w:type="spellStart"/>
        <w:r w:rsidR="008D6014" w:rsidRPr="00111898">
          <w:rPr>
            <w:i/>
          </w:rPr>
          <w:t>k</w:t>
        </w:r>
        <w:r w:rsidR="008D6014" w:rsidRPr="00111898">
          <w:rPr>
            <w:vertAlign w:val="subscript"/>
          </w:rPr>
          <w:t>cat</w:t>
        </w:r>
        <w:proofErr w:type="spellEnd"/>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75" w:author="Alex" w:date="2015-11-24T14:35:00Z"/>
          <w:b/>
        </w:rPr>
      </w:pPr>
    </w:p>
    <w:p w14:paraId="0E942B4E" w14:textId="13159DBB" w:rsidR="008D6014" w:rsidRDefault="008D6014" w:rsidP="000119AD">
      <w:pPr>
        <w:spacing w:line="480" w:lineRule="auto"/>
        <w:rPr>
          <w:ins w:id="76" w:author="Alex" w:date="2015-11-24T14:36:00Z"/>
        </w:rPr>
      </w:pPr>
      <w:proofErr w:type="spellStart"/>
      <w:ins w:id="77" w:author="Alex" w:date="2015-11-24T14:35:00Z">
        <w:r w:rsidRPr="001E61A8">
          <w:rPr>
            <w:b/>
          </w:rPr>
          <w:t>S</w:t>
        </w:r>
        <w:r>
          <w:rPr>
            <w:b/>
          </w:rPr>
          <w:t>2</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uctural feature, given by Rosetta short name. For explanation of each short name, see main text.</w:t>
        </w:r>
      </w:ins>
    </w:p>
    <w:p w14:paraId="7CDA36B7" w14:textId="77777777" w:rsidR="008D6014" w:rsidRDefault="008D6014" w:rsidP="000119AD">
      <w:pPr>
        <w:spacing w:line="480" w:lineRule="auto"/>
        <w:rPr>
          <w:ins w:id="78" w:author="Alex" w:date="2015-11-24T14:36:00Z"/>
        </w:rPr>
      </w:pPr>
    </w:p>
    <w:p w14:paraId="4AA3E356" w14:textId="77777777" w:rsidR="008D6014" w:rsidRPr="001E61A8" w:rsidRDefault="008D6014" w:rsidP="008D6014">
      <w:pPr>
        <w:spacing w:line="480" w:lineRule="auto"/>
        <w:rPr>
          <w:ins w:id="79" w:author="Alex" w:date="2015-11-24T14:36:00Z"/>
        </w:rPr>
      </w:pPr>
      <w:proofErr w:type="spellStart"/>
      <w:ins w:id="80" w:author="Alex" w:date="2015-11-24T14:36:00Z">
        <w:r w:rsidRPr="001E61A8">
          <w:rPr>
            <w:b/>
          </w:rPr>
          <w:t>S</w:t>
        </w:r>
        <w:r>
          <w:rPr>
            <w:b/>
          </w:rPr>
          <w:t>3</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ins>
    </w:p>
    <w:p w14:paraId="0C55264C" w14:textId="77777777" w:rsidR="008D6014" w:rsidRDefault="008D6014" w:rsidP="000119AD">
      <w:pPr>
        <w:spacing w:line="480" w:lineRule="auto"/>
        <w:rPr>
          <w:ins w:id="81" w:author="Alex" w:date="2015-11-24T14:36:00Z"/>
        </w:rPr>
      </w:pPr>
    </w:p>
    <w:p w14:paraId="652043D5" w14:textId="77777777" w:rsidR="00FC3B5D" w:rsidRPr="001E61A8" w:rsidRDefault="00FC3B5D" w:rsidP="00FC3B5D">
      <w:pPr>
        <w:spacing w:line="480" w:lineRule="auto"/>
        <w:rPr>
          <w:ins w:id="82" w:author="Alex" w:date="2015-11-24T14:37:00Z"/>
        </w:rPr>
      </w:pPr>
      <w:proofErr w:type="spellStart"/>
      <w:ins w:id="83" w:author="Alex" w:date="2015-11-24T14:37:00Z">
        <w:r w:rsidRPr="001E61A8">
          <w:rPr>
            <w:b/>
          </w:rPr>
          <w:t>S</w:t>
        </w:r>
        <w:r>
          <w:rPr>
            <w:b/>
          </w:rPr>
          <w:t>4</w:t>
        </w:r>
        <w:proofErr w:type="spellEnd"/>
        <w:r>
          <w:rPr>
            <w:b/>
          </w:rPr>
          <w:t xml:space="preserve"> Fig</w:t>
        </w:r>
        <w:r w:rsidRPr="001E61A8">
          <w:rPr>
            <w:b/>
          </w:rPr>
          <w:t xml:space="preserve">: </w:t>
        </w:r>
        <w:r>
          <w:rPr>
            <w:b/>
          </w:rPr>
          <w:t xml:space="preserve">Active site models of </w:t>
        </w:r>
        <w:r w:rsidRPr="001E61A8">
          <w:rPr>
            <w:b/>
          </w:rPr>
          <w:t xml:space="preserve">mutants </w:t>
        </w:r>
        <w:proofErr w:type="spellStart"/>
        <w:r w:rsidRPr="001E61A8">
          <w:rPr>
            <w:b/>
          </w:rPr>
          <w:t>Q19A</w:t>
        </w:r>
        <w:proofErr w:type="spellEnd"/>
        <w:r w:rsidRPr="001E61A8">
          <w:rPr>
            <w:b/>
          </w:rPr>
          <w:t xml:space="preserve">, </w:t>
        </w:r>
        <w:proofErr w:type="spellStart"/>
        <w:r w:rsidRPr="001E61A8">
          <w:rPr>
            <w:b/>
          </w:rPr>
          <w:t>R240A</w:t>
        </w:r>
        <w:proofErr w:type="spellEnd"/>
        <w:r w:rsidRPr="001E61A8">
          <w:rPr>
            <w:b/>
          </w:rPr>
          <w:t xml:space="preserve">, and wild type BglB. </w:t>
        </w:r>
        <w:r>
          <w:t>The lowest energy of 100 models for each mutant is depicted. In panel A, m</w:t>
        </w:r>
        <w:r w:rsidRPr="001E61A8">
          <w:t xml:space="preserve">utation of the </w:t>
        </w:r>
        <w:r w:rsidRPr="001E61A8">
          <w:lastRenderedPageBreak/>
          <w:t xml:space="preserve">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 xml:space="preserve">stabilize an alternate conformation of </w:t>
        </w:r>
        <w:proofErr w:type="spellStart"/>
        <w:r>
          <w:t>E222A</w:t>
        </w:r>
        <w:proofErr w:type="spellEnd"/>
        <w:r>
          <w:t>, bringing the carboxylate group to 4.2 Å of the substrate's nitro group. D</w:t>
        </w:r>
        <w:r w:rsidRPr="001E61A8">
          <w:t>istances and between the substrate, </w:t>
        </w:r>
        <w:r w:rsidRPr="001E61A8">
          <w:rPr>
            <w:i/>
          </w:rPr>
          <w:t>p</w:t>
        </w:r>
        <w:r w:rsidRPr="001E61A8">
          <w:t>-</w:t>
        </w:r>
        <w:proofErr w:type="spellStart"/>
        <w:r w:rsidRPr="001E61A8">
          <w:t>nitrophenyl</w:t>
        </w:r>
        <w:proofErr w:type="spellEnd"/>
        <w:r w:rsidRPr="001E61A8">
          <w:t>-ß-D-</w:t>
        </w:r>
        <w:proofErr w:type="spellStart"/>
        <w:r w:rsidRPr="001E61A8">
          <w:t>glucoside</w:t>
        </w:r>
        <w:proofErr w:type="spellEnd"/>
        <w:r w:rsidRPr="001E61A8">
          <w:t>, and the BglB molecule are indicated by black lines</w:t>
        </w:r>
        <w:r>
          <w:t xml:space="preserve">. </w:t>
        </w:r>
      </w:ins>
    </w:p>
    <w:p w14:paraId="4A129C1C" w14:textId="77777777" w:rsidR="0086794D" w:rsidRDefault="0086794D" w:rsidP="000119AD">
      <w:pPr>
        <w:spacing w:line="480" w:lineRule="auto"/>
        <w:rPr>
          <w:ins w:id="84" w:author="Alex" w:date="2015-11-24T14:37:00Z"/>
        </w:rPr>
      </w:pPr>
    </w:p>
    <w:p w14:paraId="0E1BAC4F" w14:textId="6CD937EC" w:rsidR="0086794D" w:rsidRDefault="0086794D" w:rsidP="0086794D">
      <w:pPr>
        <w:spacing w:line="480" w:lineRule="auto"/>
        <w:rPr>
          <w:ins w:id="85" w:author="Alex" w:date="2015-11-24T14:37:00Z"/>
        </w:rPr>
      </w:pPr>
      <w:proofErr w:type="spellStart"/>
      <w:ins w:id="86" w:author="Alex" w:date="2015-11-24T14:37:00Z">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 xml:space="preserve">of 102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ins>
      <w:proofErr w:type="spellEnd"/>
      <w:ins w:id="87" w:author="Alex" w:date="2015-11-24T14:39:00Z">
        <w:r w:rsidR="00BD704D">
          <w:t xml:space="preserve"> </w:t>
        </w:r>
      </w:ins>
      <w:ins w:id="88" w:author="Alex" w:date="2015-11-24T14:37:00Z">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89" w:author="Alex" w:date="2015-11-24T14:37:00Z"/>
        </w:rPr>
      </w:pPr>
    </w:p>
    <w:p w14:paraId="7EE47FD3" w14:textId="77777777" w:rsidR="0086794D" w:rsidRDefault="0086794D" w:rsidP="000119AD">
      <w:pPr>
        <w:spacing w:line="480" w:lineRule="auto"/>
        <w:rPr>
          <w:ins w:id="90" w:author="Alex" w:date="2015-11-24T14:37:00Z"/>
        </w:rPr>
      </w:pPr>
      <w:proofErr w:type="spellStart"/>
      <w:ins w:id="91" w:author="Alex" w:date="2015-11-24T14:37:00Z">
        <w:r w:rsidRPr="00127A42">
          <w:rPr>
            <w:b/>
          </w:rPr>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104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92" w:author="Alex" w:date="2015-11-24T14:37:00Z"/>
        </w:rPr>
      </w:pPr>
    </w:p>
    <w:p w14:paraId="51E8E8C0" w14:textId="77777777" w:rsidR="000964B5" w:rsidRDefault="000964B5" w:rsidP="000964B5">
      <w:pPr>
        <w:spacing w:line="480" w:lineRule="auto"/>
        <w:rPr>
          <w:ins w:id="93" w:author="Alex" w:date="2015-11-24T14:38:00Z"/>
          <w:b/>
        </w:rPr>
      </w:pPr>
      <w:proofErr w:type="spellStart"/>
      <w:ins w:id="94" w:author="Alex" w:date="2015-11-24T14:38:00Z">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95" w:author="Alex" w:date="2015-11-24T14:38:00Z"/>
        </w:rPr>
      </w:pPr>
    </w:p>
    <w:p w14:paraId="6DAD897F" w14:textId="77777777" w:rsidR="00BD704D" w:rsidRPr="001E61A8" w:rsidRDefault="00BD704D" w:rsidP="00BD704D">
      <w:pPr>
        <w:spacing w:line="480" w:lineRule="auto"/>
        <w:rPr>
          <w:ins w:id="96" w:author="Alex" w:date="2015-11-24T14:39:00Z"/>
          <w:b/>
        </w:rPr>
      </w:pPr>
      <w:proofErr w:type="spellStart"/>
      <w:ins w:id="97" w:author="Alex" w:date="2015-11-24T14:39:00Z">
        <w:r>
          <w:rPr>
            <w:b/>
          </w:rPr>
          <w:lastRenderedPageBreak/>
          <w:t>S8</w:t>
        </w:r>
        <w:proofErr w:type="spellEnd"/>
        <w:r>
          <w:rPr>
            <w:b/>
          </w:rPr>
          <w:t xml:space="preserve"> Text: Supplemental m</w:t>
        </w:r>
        <w:r w:rsidRPr="001E61A8">
          <w:rPr>
            <w:b/>
          </w:rPr>
          <w:t>aterials and methods</w:t>
        </w:r>
      </w:ins>
    </w:p>
    <w:p w14:paraId="3580CCAA" w14:textId="1538BF64" w:rsidR="00BD704D" w:rsidRPr="001E61A8" w:rsidRDefault="00BD704D" w:rsidP="00BD704D">
      <w:pPr>
        <w:spacing w:line="480" w:lineRule="auto"/>
        <w:rPr>
          <w:ins w:id="98" w:author="Alex" w:date="2015-11-24T14:39:00Z"/>
        </w:rPr>
      </w:pPr>
      <w:ins w:id="99" w:author="Alex" w:date="2015-11-24T14:39:00Z">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100" w:author="Alex" w:date="2015-11-24T14:39:00Z"/>
        </w:rPr>
      </w:pPr>
      <w:ins w:id="101" w:author="Alex" w:date="2015-11-24T14:39:00Z">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102" w:author="Alex" w:date="2015-11-24T14:39:00Z"/>
        </w:rPr>
      </w:pPr>
      <w:ins w:id="103" w:author="Alex" w:date="2015-11-24T14:39:00Z">
        <w:r>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ins>
    </w:p>
    <w:p w14:paraId="13B03842" w14:textId="77777777" w:rsidR="00BD704D" w:rsidRPr="001E61A8" w:rsidRDefault="00BD704D" w:rsidP="00BD704D">
      <w:pPr>
        <w:spacing w:line="480" w:lineRule="auto"/>
        <w:rPr>
          <w:ins w:id="104" w:author="Alex" w:date="2015-11-24T14:39:00Z"/>
        </w:rPr>
      </w:pPr>
      <w:ins w:id="105"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106" w:author="Alex" w:date="2015-11-24T14:39:00Z"/>
        </w:rPr>
      </w:pPr>
      <w:ins w:id="107" w:author="Alex" w:date="2015-11-24T14:39:00Z">
        <w:r w:rsidRPr="001E61A8">
          <w:lastRenderedPageBreak/>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ins>
    </w:p>
    <w:p w14:paraId="26342700" w14:textId="77777777" w:rsidR="00BD704D" w:rsidRDefault="00BD704D" w:rsidP="00BD704D">
      <w:pPr>
        <w:spacing w:line="480" w:lineRule="auto"/>
        <w:rPr>
          <w:ins w:id="108" w:author="Alex" w:date="2015-11-24T14:39:00Z"/>
        </w:rPr>
      </w:pPr>
      <w:ins w:id="109" w:author="Alex" w:date="2015-11-24T14:39:00Z">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ins>
    </w:p>
    <w:p w14:paraId="39C8F40E" w14:textId="77777777" w:rsidR="00BD704D" w:rsidRDefault="00BD704D" w:rsidP="00BD704D">
      <w:pPr>
        <w:spacing w:line="480" w:lineRule="auto"/>
        <w:ind w:firstLine="720"/>
        <w:rPr>
          <w:ins w:id="110" w:author="Alex" w:date="2015-11-24T14:39:00Z"/>
        </w:rPr>
      </w:pPr>
      <w:ins w:id="111" w:author="Alex" w:date="2015-11-24T14:39:00Z">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ins>
    </w:p>
    <w:p w14:paraId="6D479ABE" w14:textId="77777777" w:rsidR="00BD704D" w:rsidRPr="001E61A8" w:rsidRDefault="00BD704D" w:rsidP="00BD704D">
      <w:pPr>
        <w:spacing w:line="480" w:lineRule="auto"/>
        <w:ind w:firstLine="720"/>
        <w:rPr>
          <w:ins w:id="112" w:author="Alex" w:date="2015-11-24T14:39:00Z"/>
        </w:rPr>
      </w:pPr>
      <w:ins w:id="113" w:author="Alex" w:date="2015-11-24T14:39:00Z">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ins>
    </w:p>
    <w:p w14:paraId="6F086D2C" w14:textId="77777777" w:rsidR="00BD704D" w:rsidRPr="001E61A8" w:rsidRDefault="00BD704D" w:rsidP="00BD704D">
      <w:pPr>
        <w:spacing w:line="480" w:lineRule="auto"/>
        <w:rPr>
          <w:ins w:id="114" w:author="Alex" w:date="2015-11-24T14:39:00Z"/>
        </w:rPr>
      </w:pPr>
      <w:ins w:id="115"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w:t>
        </w:r>
        <w:r w:rsidRPr="001E61A8">
          <w:lastRenderedPageBreak/>
          <w:t xml:space="preserve">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116" w:author="Alex" w:date="2015-11-24T14:39:00Z"/>
        </w:rPr>
      </w:pPr>
      <w:ins w:id="117"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118" w:author="Alex" w:date="2015-11-24T14:39:00Z"/>
        </w:rPr>
      </w:pPr>
    </w:p>
    <w:p w14:paraId="0308BD2F" w14:textId="059AC0EC" w:rsidR="00EF1753" w:rsidRPr="001E61A8" w:rsidRDefault="00EF1753" w:rsidP="00EF1753">
      <w:pPr>
        <w:spacing w:line="480" w:lineRule="auto"/>
        <w:rPr>
          <w:ins w:id="119" w:author="Alex" w:date="2015-11-24T14:42:00Z"/>
        </w:rPr>
      </w:pPr>
      <w:proofErr w:type="spellStart"/>
      <w:ins w:id="120" w:author="Alex" w:date="2015-11-24T14:42:00Z">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feature set simultaneously as </w:t>
        </w:r>
      </w:ins>
      <w:ins w:id="121" w:author="Alex" w:date="2015-11-24T14:42:00Z">
        <w:r w:rsidRPr="001E61A8">
          <w:object w:dxaOrig="180" w:dyaOrig="340"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6.8pt" o:ole="">
              <v:imagedata r:id="rId6" o:title=""/>
            </v:shape>
            <o:OLEObject Type="Embed" ProgID="Equation.3" ShapeID="_x0000_i1025" DrawAspect="Content" ObjectID="_1383742365" r:id="rId7"/>
          </w:object>
        </w:r>
      </w:ins>
      <w:ins w:id="122" w:author="Alex" w:date="2015-11-24T14:42:00Z">
        <w:r w:rsidRPr="001E61A8">
          <w:t xml:space="preserve">  and </w:t>
        </w:r>
      </w:ins>
      <w:ins w:id="123" w:author="Alex" w:date="2015-11-24T14:42:00Z">
        <w:r w:rsidRPr="001E61A8">
          <w:object w:dxaOrig="220" w:dyaOrig="340" w14:anchorId="3FDE2A09">
            <v:shape id="_x0000_i1026" type="#_x0000_t75" style="width:11.2pt;height:16.8pt" o:ole="">
              <v:imagedata r:id="rId8" o:title=""/>
            </v:shape>
            <o:OLEObject Type="Embed" ProgID="Equation.3" ShapeID="_x0000_i1026" DrawAspect="Content" ObjectID="_1383742366" r:id="rId9"/>
          </w:object>
        </w:r>
      </w:ins>
      <w:ins w:id="124" w:author="Alex" w:date="2015-11-24T14:42:00Z">
        <w:r w:rsidRPr="001E61A8">
          <w:t xml:space="preserve"> penalties are applied to the regression weights. The weight of each structural feature </w:t>
        </w:r>
        <w:r>
          <w:t>is</w:t>
        </w:r>
        <w:r w:rsidRPr="001E61A8">
          <w:t xml:space="preserve"> estimated as</w:t>
        </w:r>
      </w:ins>
    </w:p>
    <w:p w14:paraId="014E6E73" w14:textId="77777777" w:rsidR="00EF1753" w:rsidRPr="001E61A8" w:rsidRDefault="00EF1753" w:rsidP="00EF1753">
      <w:pPr>
        <w:spacing w:line="480" w:lineRule="auto"/>
        <w:jc w:val="center"/>
        <w:rPr>
          <w:ins w:id="125" w:author="Alex" w:date="2015-11-24T14:42:00Z"/>
        </w:rPr>
      </w:pPr>
      <w:ins w:id="126" w:author="Alex" w:date="2015-11-24T14:42:00Z">
        <w:r w:rsidRPr="001E61A8">
          <w:object w:dxaOrig="6020" w:dyaOrig="700" w14:anchorId="48FF6214">
            <v:shape id="_x0000_i1027" type="#_x0000_t75" style="width:300.8pt;height:35.2pt" o:ole="">
              <v:imagedata r:id="rId10" o:title=""/>
            </v:shape>
            <o:OLEObject Type="Embed" ProgID="Equation.3" ShapeID="_x0000_i1027" DrawAspect="Content" ObjectID="_1383742367" r:id="rId11"/>
          </w:object>
        </w:r>
      </w:ins>
    </w:p>
    <w:p w14:paraId="38EFD200" w14:textId="77777777" w:rsidR="00EF1753" w:rsidRPr="001E61A8" w:rsidRDefault="00EF1753" w:rsidP="00EF1753">
      <w:pPr>
        <w:spacing w:line="480" w:lineRule="auto"/>
        <w:rPr>
          <w:ins w:id="127" w:author="Alex" w:date="2015-11-24T14:42:00Z"/>
        </w:rPr>
      </w:pPr>
      <w:ins w:id="128" w:author="Alex" w:date="2015-11-24T14:42:00Z">
        <w:r w:rsidRPr="001E61A8">
          <w:t>Where:</w:t>
        </w:r>
      </w:ins>
    </w:p>
    <w:p w14:paraId="63581884" w14:textId="77777777" w:rsidR="00EF1753" w:rsidRPr="001E61A8" w:rsidRDefault="00EF1753" w:rsidP="00EF1753">
      <w:pPr>
        <w:spacing w:line="480" w:lineRule="auto"/>
        <w:rPr>
          <w:ins w:id="129" w:author="Alex" w:date="2015-11-24T14:42:00Z"/>
        </w:rPr>
      </w:pPr>
      <w:ins w:id="130" w:author="Alex" w:date="2015-11-24T14:42:00Z">
        <w:r w:rsidRPr="001E61A8">
          <w:object w:dxaOrig="300" w:dyaOrig="360" w14:anchorId="086265B2">
            <v:shape id="_x0000_i1028" type="#_x0000_t75" style="width:15.2pt;height:18.4pt" o:ole="">
              <v:imagedata r:id="rId12" o:title=""/>
            </v:shape>
            <o:OLEObject Type="Embed" ProgID="Equation.3" ShapeID="_x0000_i1028" DrawAspect="Content" ObjectID="_1383742368" r:id="rId13"/>
          </w:object>
        </w:r>
      </w:ins>
      <w:ins w:id="131" w:author="Alex" w:date="2015-11-24T14:42:00Z">
        <w:r w:rsidRPr="001E61A8">
          <w:t>: the intercept;</w:t>
        </w:r>
      </w:ins>
    </w:p>
    <w:p w14:paraId="45B17AD6" w14:textId="77777777" w:rsidR="00EF1753" w:rsidRPr="001E61A8" w:rsidRDefault="00EF1753" w:rsidP="00EF1753">
      <w:pPr>
        <w:spacing w:line="480" w:lineRule="auto"/>
        <w:rPr>
          <w:ins w:id="132" w:author="Alex" w:date="2015-11-24T14:42:00Z"/>
        </w:rPr>
      </w:pPr>
      <w:ins w:id="133" w:author="Alex" w:date="2015-11-24T14:42:00Z">
        <w:r w:rsidRPr="001E61A8">
          <w:object w:dxaOrig="279" w:dyaOrig="360" w14:anchorId="41E41BA1">
            <v:shape id="_x0000_i1029" type="#_x0000_t75" style="width:14.4pt;height:18.4pt" o:ole="">
              <v:imagedata r:id="rId14" o:title=""/>
            </v:shape>
            <o:OLEObject Type="Embed" ProgID="Equation.3" ShapeID="_x0000_i1029" DrawAspect="Content" ObjectID="_1383742369" r:id="rId15"/>
          </w:object>
        </w:r>
      </w:ins>
      <w:ins w:id="134" w:author="Alex" w:date="2015-11-24T14:42:00Z">
        <w:r w:rsidRPr="001E61A8">
          <w:t xml:space="preserve">: the weight of structural feature </w:t>
        </w:r>
        <w:proofErr w:type="spellStart"/>
        <w:r w:rsidRPr="001E61A8">
          <w:t>i</w:t>
        </w:r>
        <w:proofErr w:type="spellEnd"/>
        <w:r w:rsidRPr="001E61A8">
          <w:t xml:space="preserve"> in the regression model; </w:t>
        </w:r>
      </w:ins>
    </w:p>
    <w:p w14:paraId="44C23963" w14:textId="77777777" w:rsidR="00EF1753" w:rsidRPr="001E61A8" w:rsidRDefault="00EF1753" w:rsidP="00EF1753">
      <w:pPr>
        <w:spacing w:line="480" w:lineRule="auto"/>
        <w:rPr>
          <w:ins w:id="135" w:author="Alex" w:date="2015-11-24T14:42:00Z"/>
        </w:rPr>
      </w:pPr>
      <w:ins w:id="136" w:author="Alex" w:date="2015-11-24T14:42:00Z">
        <w:r w:rsidRPr="001E61A8">
          <w:t>p: the number of structural features generated by the BglB model;</w:t>
        </w:r>
      </w:ins>
    </w:p>
    <w:p w14:paraId="6A20560A" w14:textId="77777777" w:rsidR="00EF1753" w:rsidRPr="001E61A8" w:rsidRDefault="00EF1753" w:rsidP="00EF1753">
      <w:pPr>
        <w:spacing w:line="480" w:lineRule="auto"/>
        <w:rPr>
          <w:ins w:id="137" w:author="Alex" w:date="2015-11-24T14:42:00Z"/>
        </w:rPr>
      </w:pPr>
      <w:ins w:id="138" w:author="Alex" w:date="2015-11-24T14:42:00Z">
        <w:r w:rsidRPr="001E61A8">
          <w:object w:dxaOrig="260" w:dyaOrig="360" w14:anchorId="6704D1A4">
            <v:shape id="_x0000_i1030" type="#_x0000_t75" style="width:12.8pt;height:18.4pt" o:ole="">
              <v:imagedata r:id="rId16" o:title=""/>
            </v:shape>
            <o:OLEObject Type="Embed" ProgID="Equation.3" ShapeID="_x0000_i1030" DrawAspect="Content" ObjectID="_1383742370" r:id="rId17"/>
          </w:object>
        </w:r>
      </w:ins>
      <w:ins w:id="139" w:author="Alex" w:date="2015-11-24T14:42:00Z">
        <w:r w:rsidRPr="001E61A8">
          <w:t>: the kinetic constant (the dependent variable to be predicted);</w:t>
        </w:r>
      </w:ins>
    </w:p>
    <w:p w14:paraId="7591BDFB" w14:textId="77777777" w:rsidR="00EF1753" w:rsidRPr="001E61A8" w:rsidRDefault="00EF1753" w:rsidP="00EF1753">
      <w:pPr>
        <w:spacing w:line="480" w:lineRule="auto"/>
        <w:rPr>
          <w:ins w:id="140" w:author="Alex" w:date="2015-11-24T14:42:00Z"/>
        </w:rPr>
      </w:pPr>
      <w:ins w:id="141" w:author="Alex" w:date="2015-11-24T14:42:00Z">
        <w:r w:rsidRPr="001E61A8">
          <w:object w:dxaOrig="240" w:dyaOrig="360" w14:anchorId="3EEB7ED5">
            <v:shape id="_x0000_i1031" type="#_x0000_t75" style="width:12pt;height:18.4pt" o:ole="">
              <v:imagedata r:id="rId18" o:title=""/>
            </v:shape>
            <o:OLEObject Type="Embed" ProgID="Equation.3" ShapeID="_x0000_i1031" DrawAspect="Content" ObjectID="_1383742371" r:id="rId19"/>
          </w:object>
        </w:r>
      </w:ins>
      <w:ins w:id="142" w:author="Alex" w:date="2015-11-24T14:42:00Z">
        <w:r w:rsidRPr="001E61A8">
          <w:t>: structural features generated by the BglB model (the independent variables);</w:t>
        </w:r>
      </w:ins>
    </w:p>
    <w:p w14:paraId="73324C27" w14:textId="77777777" w:rsidR="00EF1753" w:rsidRDefault="00EF1753" w:rsidP="00EF1753">
      <w:pPr>
        <w:spacing w:line="480" w:lineRule="auto"/>
        <w:rPr>
          <w:ins w:id="143" w:author="Alex" w:date="2015-11-24T14:42:00Z"/>
        </w:rPr>
      </w:pPr>
      <w:ins w:id="144" w:author="Alex" w:date="2015-11-24T14:42:00Z">
        <w:r w:rsidRPr="001E61A8">
          <w:object w:dxaOrig="260" w:dyaOrig="340" w14:anchorId="6B6D8DB0">
            <v:shape id="_x0000_i1032" type="#_x0000_t75" style="width:12.8pt;height:16.8pt" o:ole="">
              <v:imagedata r:id="rId20" o:title=""/>
            </v:shape>
            <o:OLEObject Type="Embed" ProgID="Equation.3" ShapeID="_x0000_i1032" DrawAspect="Content" ObjectID="_1383742372" r:id="rId21"/>
          </w:object>
        </w:r>
      </w:ins>
      <w:ins w:id="145" w:author="Alex" w:date="2015-11-24T14:42:00Z">
        <w:r w:rsidRPr="001E61A8">
          <w:t>,</w:t>
        </w:r>
      </w:ins>
      <w:ins w:id="146" w:author="Alex" w:date="2015-11-24T14:42:00Z">
        <w:r w:rsidRPr="001E61A8">
          <w:object w:dxaOrig="279" w:dyaOrig="340" w14:anchorId="64E190BF">
            <v:shape id="_x0000_i1033" type="#_x0000_t75" style="width:14.4pt;height:16.8pt" o:ole="">
              <v:imagedata r:id="rId22" o:title=""/>
            </v:shape>
            <o:OLEObject Type="Embed" ProgID="Equation.3" ShapeID="_x0000_i1033" DrawAspect="Content" ObjectID="_1383742373" r:id="rId23"/>
          </w:object>
        </w:r>
      </w:ins>
      <w:ins w:id="147" w:author="Alex" w:date="2015-11-24T14:42:00Z">
        <w:r w:rsidRPr="001E61A8">
          <w:t>: parameters tuning the constraints on the weights.</w:t>
        </w:r>
      </w:ins>
    </w:p>
    <w:p w14:paraId="6BA06BAD" w14:textId="77777777" w:rsidR="00EF1753" w:rsidRPr="001E61A8" w:rsidRDefault="00EF1753" w:rsidP="00EF1753">
      <w:pPr>
        <w:spacing w:line="480" w:lineRule="auto"/>
        <w:rPr>
          <w:ins w:id="148" w:author="Alex" w:date="2015-11-24T14:42:00Z"/>
        </w:rPr>
      </w:pPr>
    </w:p>
    <w:p w14:paraId="044FC144" w14:textId="77777777" w:rsidR="00EF1753" w:rsidRDefault="00EF1753" w:rsidP="00EF1753">
      <w:pPr>
        <w:spacing w:line="480" w:lineRule="auto"/>
        <w:rPr>
          <w:ins w:id="149" w:author="Alex" w:date="2015-11-24T14:42:00Z"/>
        </w:rPr>
      </w:pPr>
      <w:ins w:id="150" w:author="Alex" w:date="2015-11-24T14:42:00Z">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ins>
      <w:ins w:id="151" w:author="Alex" w:date="2015-11-24T14:42:00Z">
        <w:r w:rsidRPr="001E61A8">
          <w:object w:dxaOrig="260" w:dyaOrig="340" w14:anchorId="3C7ADA4F">
            <v:shape id="_x0000_i1034" type="#_x0000_t75" style="width:12.8pt;height:16.8pt" o:ole="">
              <v:imagedata r:id="rId24" o:title=""/>
            </v:shape>
            <o:OLEObject Type="Embed" ProgID="Equation.3" ShapeID="_x0000_i1034" DrawAspect="Content" ObjectID="_1383742374" r:id="rId25"/>
          </w:object>
        </w:r>
      </w:ins>
      <w:ins w:id="152" w:author="Alex" w:date="2015-11-24T14:42:00Z">
        <w:r w:rsidRPr="001E61A8">
          <w:t xml:space="preserve">, </w:t>
        </w:r>
      </w:ins>
      <w:ins w:id="153" w:author="Alex" w:date="2015-11-24T14:42:00Z">
        <w:r w:rsidRPr="001E61A8">
          <w:object w:dxaOrig="279" w:dyaOrig="340" w14:anchorId="5015EA41">
            <v:shape id="_x0000_i1035" type="#_x0000_t75" style="width:14.4pt;height:16.8pt" o:ole="">
              <v:imagedata r:id="rId26" o:title=""/>
            </v:shape>
            <o:OLEObject Type="Embed" ProgID="Equation.3" ShapeID="_x0000_i1035" DrawAspect="Content" ObjectID="_1383742375" r:id="rId27"/>
          </w:object>
        </w:r>
      </w:ins>
      <w:ins w:id="154" w:author="Alex" w:date="2015-11-24T14:42:00Z">
        <w:r w:rsidRPr="001E61A8">
          <w:t xml:space="preserve"> are determined one by one via stratified 10-fold cross validation by searching a grid of </w:t>
        </w:r>
      </w:ins>
      <w:ins w:id="155" w:author="Alex" w:date="2015-11-24T14:42:00Z">
        <w:r w:rsidRPr="001E61A8">
          <w:object w:dxaOrig="260" w:dyaOrig="340" w14:anchorId="73C8AC7B">
            <v:shape id="_x0000_i1036" type="#_x0000_t75" style="width:12.8pt;height:16.8pt" o:ole="">
              <v:imagedata r:id="rId28" o:title=""/>
            </v:shape>
            <o:OLEObject Type="Embed" ProgID="Equation.3" ShapeID="_x0000_i1036" DrawAspect="Content" ObjectID="_1383742376" r:id="rId29"/>
          </w:object>
        </w:r>
      </w:ins>
      <w:ins w:id="156" w:author="Alex" w:date="2015-11-24T14:42:00Z">
        <w:r w:rsidRPr="001E61A8">
          <w:t>and</w:t>
        </w:r>
      </w:ins>
      <w:ins w:id="157" w:author="Alex" w:date="2015-11-24T14:42:00Z">
        <w:r w:rsidRPr="001E61A8">
          <w:object w:dxaOrig="279" w:dyaOrig="340" w14:anchorId="748DE7F6">
            <v:shape id="_x0000_i1037" type="#_x0000_t75" style="width:14.4pt;height:16.8pt" o:ole="">
              <v:imagedata r:id="rId30" o:title=""/>
            </v:shape>
            <o:OLEObject Type="Embed" ProgID="Equation.3" ShapeID="_x0000_i1037" DrawAspect="Content" ObjectID="_1383742377" r:id="rId31"/>
          </w:object>
        </w:r>
      </w:ins>
      <w:ins w:id="158" w:author="Alex" w:date="2015-11-24T14:42:00Z">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w:t>
        </w:r>
        <w:r w:rsidRPr="001E61A8">
          <w:lastRenderedPageBreak/>
          <w:t>robust prediction model, the cross validation was run 1,000 times, the dataset split into training set and testing set differently each time.</w:t>
        </w:r>
      </w:ins>
    </w:p>
    <w:p w14:paraId="08D025D3" w14:textId="02B5F319" w:rsidR="00DF34E5" w:rsidRDefault="00EF1753" w:rsidP="00EF1753">
      <w:pPr>
        <w:spacing w:line="480" w:lineRule="auto"/>
      </w:pPr>
      <w:ins w:id="159" w:author="Alex" w:date="2015-11-24T14:42:00Z">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ins>
      <w:del w:id="160"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36683F0" w:rsidR="000650B5" w:rsidRDefault="00DF34E5" w:rsidP="000119AD">
      <w:pPr>
        <w:spacing w:line="480" w:lineRule="auto"/>
      </w:pPr>
      <w:r>
        <w:t>This work was supported by A</w:t>
      </w:r>
      <w:ins w:id="161" w:author="Alex" w:date="2015-11-24T14:52:00Z">
        <w:r w:rsidR="0010001F">
          <w:t>rmy Research Office</w:t>
        </w:r>
      </w:ins>
      <w:del w:id="162" w:author="Alex" w:date="2015-11-24T14:52:00Z">
        <w:r w:rsidDel="0010001F">
          <w:delText>RO</w:delText>
        </w:r>
      </w:del>
      <w:r>
        <w:t xml:space="preserve"> #201121557 and N</w:t>
      </w:r>
      <w:ins w:id="163" w:author="Alex" w:date="2015-11-24T14:52:00Z">
        <w:r w:rsidR="0010001F">
          <w:t xml:space="preserve">ational Science Foundation </w:t>
        </w:r>
      </w:ins>
      <w:del w:id="164" w:author="Alex" w:date="2015-11-24T14:52:00Z">
        <w:r w:rsidDel="0010001F">
          <w:delText xml:space="preserve">SF </w:delText>
        </w:r>
      </w:del>
      <w:r>
        <w:t xml:space="preserve">#1254205 (IT) and </w:t>
      </w:r>
      <w:ins w:id="165" w:author="Alex" w:date="2015-11-24T14:52:00Z">
        <w:r w:rsidR="0010001F">
          <w:t xml:space="preserve">Alfred P. </w:t>
        </w:r>
      </w:ins>
      <w:r>
        <w:t xml:space="preserve">Sloan </w:t>
      </w:r>
      <w:ins w:id="166" w:author="Alex" w:date="2015-11-24T14:52:00Z">
        <w:r w:rsidR="0010001F">
          <w:t xml:space="preserve">Foundation </w:t>
        </w:r>
      </w:ins>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3CDFB0DA" w14:textId="77777777" w:rsidR="00F026A6" w:rsidRPr="00F026A6" w:rsidRDefault="00696E24" w:rsidP="00F026A6">
      <w:pPr>
        <w:pStyle w:val="EndNoteBibliography"/>
        <w:rPr>
          <w:noProof/>
        </w:rPr>
      </w:pPr>
      <w:r>
        <w:fldChar w:fldCharType="begin"/>
      </w:r>
      <w:r>
        <w:instrText xml:space="preserve"> ADDIN EN.REFLIST </w:instrText>
      </w:r>
      <w:r>
        <w:fldChar w:fldCharType="separate"/>
      </w:r>
      <w:r w:rsidR="00F026A6" w:rsidRPr="00F026A6">
        <w:rPr>
          <w:noProof/>
        </w:rPr>
        <w:t>1.</w:t>
      </w:r>
      <w:r w:rsidR="00F026A6" w:rsidRPr="00F026A6">
        <w:rPr>
          <w:noProof/>
        </w:rPr>
        <w:tab/>
        <w:t>Mak WS, Siegel JB. Computational enzyme design: Transitioning from catalytic proteins to enzymes. Current opinion in structural biology. 2014;27:87-94.</w:t>
      </w:r>
    </w:p>
    <w:p w14:paraId="64479E3C" w14:textId="77777777" w:rsidR="00F026A6" w:rsidRPr="00F026A6" w:rsidRDefault="00F026A6" w:rsidP="00F026A6">
      <w:pPr>
        <w:pStyle w:val="EndNoteBibliography"/>
        <w:rPr>
          <w:noProof/>
        </w:rPr>
      </w:pPr>
      <w:r w:rsidRPr="00F026A6">
        <w:rPr>
          <w:noProof/>
        </w:rPr>
        <w:t>2.</w:t>
      </w:r>
      <w:r w:rsidRPr="00F026A6">
        <w:rPr>
          <w:noProof/>
        </w:rPr>
        <w:tab/>
        <w:t>Siegel JB, Smith AL, Poust S, Wargacki AJ, Bar-Even A, Louw C, et al. Computational protein design enables a novel one-carbon assimilation pathway. Proceedings of the National Academy of Sciences. 2015;112(12):3704-9.</w:t>
      </w:r>
    </w:p>
    <w:p w14:paraId="36B3D6B7" w14:textId="77777777" w:rsidR="00F026A6" w:rsidRPr="00F026A6" w:rsidRDefault="00F026A6" w:rsidP="00F026A6">
      <w:pPr>
        <w:pStyle w:val="EndNoteBibliography"/>
        <w:rPr>
          <w:noProof/>
        </w:rPr>
      </w:pPr>
      <w:r w:rsidRPr="00F026A6">
        <w:rPr>
          <w:noProof/>
        </w:rPr>
        <w:t>3.</w:t>
      </w:r>
      <w:r w:rsidRPr="00F026A6">
        <w:rPr>
          <w:noProof/>
        </w:rPr>
        <w:tab/>
        <w:t>Damborsky J, Brezovsky J. Computational tools for designing and engineering enzymes. Current Opinion in Chemical Biology. 2014;19:8-16.</w:t>
      </w:r>
    </w:p>
    <w:p w14:paraId="54443B7D" w14:textId="77777777" w:rsidR="00F026A6" w:rsidRPr="00F026A6" w:rsidRDefault="00F026A6" w:rsidP="00F026A6">
      <w:pPr>
        <w:pStyle w:val="EndNoteBibliography"/>
        <w:rPr>
          <w:noProof/>
        </w:rPr>
      </w:pPr>
      <w:r w:rsidRPr="00F026A6">
        <w:rPr>
          <w:noProof/>
        </w:rPr>
        <w:t>4.</w:t>
      </w:r>
      <w:r w:rsidRPr="00F026A6">
        <w:rPr>
          <w:noProof/>
        </w:rPr>
        <w:tab/>
        <w:t>Gordon SR, Stanley EJ, Wolf S, Toland A, Wu SJ, Hadidi D, et al. Computational design of an α-Gliadin Peptidase. Journal of the American Chemical Society. 2012;134(50):20513-20.</w:t>
      </w:r>
    </w:p>
    <w:p w14:paraId="64F79653" w14:textId="77777777" w:rsidR="00F026A6" w:rsidRPr="00F026A6" w:rsidRDefault="00F026A6" w:rsidP="00F026A6">
      <w:pPr>
        <w:pStyle w:val="EndNoteBibliography"/>
        <w:rPr>
          <w:noProof/>
        </w:rPr>
      </w:pPr>
      <w:r w:rsidRPr="00F026A6">
        <w:rPr>
          <w:noProof/>
        </w:rPr>
        <w:lastRenderedPageBreak/>
        <w:t>5.</w:t>
      </w:r>
      <w:r w:rsidRPr="00F026A6">
        <w:rPr>
          <w:noProof/>
        </w:rPr>
        <w:tab/>
        <w:t>Marcheschi RJ, Li H, Zhang K, Noey EL, Kim S, Chaubey A, et al. A Synthetic Recursive “+1” Pathway for Carbon Chain Elongation. ACS Chemical Biology. 2012;7(4):689-97.</w:t>
      </w:r>
    </w:p>
    <w:p w14:paraId="11E90449" w14:textId="77777777" w:rsidR="00F026A6" w:rsidRPr="00F026A6" w:rsidRDefault="00F026A6" w:rsidP="00F026A6">
      <w:pPr>
        <w:pStyle w:val="EndNoteBibliography"/>
        <w:rPr>
          <w:noProof/>
        </w:rPr>
      </w:pPr>
      <w:r w:rsidRPr="00F026A6">
        <w:rPr>
          <w:noProof/>
        </w:rPr>
        <w:t>6.</w:t>
      </w:r>
      <w:r w:rsidRPr="00F026A6">
        <w:rPr>
          <w:noProof/>
        </w:rPr>
        <w:tab/>
        <w:t>Khare SD, Kipnis Y, Greisen P, Jr., Takeuchi R, Ashani Y, Goldsmith M, et al. Computational redesign of a mononuclear zinc metalloenzyme for organophosphate hydrolysis. Nat Chem Biol. 2012;8(3):294-300.</w:t>
      </w:r>
    </w:p>
    <w:p w14:paraId="2B7090E6" w14:textId="77777777" w:rsidR="00F026A6" w:rsidRPr="00F026A6" w:rsidRDefault="00F026A6" w:rsidP="00F026A6">
      <w:pPr>
        <w:pStyle w:val="EndNoteBibliography"/>
        <w:rPr>
          <w:noProof/>
        </w:rPr>
      </w:pPr>
      <w:r w:rsidRPr="00F026A6">
        <w:rPr>
          <w:noProof/>
        </w:rPr>
        <w:t>7.</w:t>
      </w:r>
      <w:r w:rsidRPr="00F026A6">
        <w:rPr>
          <w:noProof/>
        </w:rPr>
        <w:tab/>
        <w:t>Kumar MS, Bava KA, Gromiha MM, Prabakaran P, Kitajima K, Uedaira H, et al. ProTherm and ProNIT: thermodynamic databases for proteins and protein–nucleic acid interactions. Nucleic Acids Research. 2006;34(suppl 1):D204-D6.</w:t>
      </w:r>
    </w:p>
    <w:p w14:paraId="269BF605" w14:textId="77777777" w:rsidR="00F026A6" w:rsidRPr="00F026A6" w:rsidRDefault="00F026A6" w:rsidP="00F026A6">
      <w:pPr>
        <w:pStyle w:val="EndNoteBibliography"/>
        <w:rPr>
          <w:noProof/>
        </w:rPr>
      </w:pPr>
      <w:r w:rsidRPr="00F026A6">
        <w:rPr>
          <w:rFonts w:hint="eastAsia"/>
          <w:noProof/>
        </w:rPr>
        <w:t>8.</w:t>
      </w:r>
      <w:r w:rsidRPr="00F026A6">
        <w:rPr>
          <w:rFonts w:hint="eastAsia"/>
          <w:noProof/>
        </w:rPr>
        <w:tab/>
        <w:t>Kellogg EH, Leaver</w:t>
      </w:r>
      <w:r w:rsidRPr="00F026A6">
        <w:rPr>
          <w:rFonts w:hint="eastAsia"/>
          <w:noProof/>
        </w:rPr>
        <w:t>‐</w:t>
      </w:r>
      <w:r w:rsidRPr="00F026A6">
        <w:rPr>
          <w:rFonts w:hint="eastAsia"/>
          <w:noProof/>
        </w:rPr>
        <w:t>Fay A, Baker D. Role of conformational sampling in computing mutation</w:t>
      </w:r>
      <w:r w:rsidRPr="00F026A6">
        <w:rPr>
          <w:rFonts w:hint="eastAsia"/>
          <w:noProof/>
        </w:rPr>
        <w:t>‐</w:t>
      </w:r>
      <w:r w:rsidRPr="00F026A6">
        <w:rPr>
          <w:rFonts w:hint="eastAsia"/>
          <w:noProof/>
        </w:rPr>
        <w:t>induced changes in protein structure and stability. Proteins: Structure, Function, and Bioinformatics. 2011;79(3):830-8.</w:t>
      </w:r>
    </w:p>
    <w:p w14:paraId="052C6BE0" w14:textId="77777777" w:rsidR="00F026A6" w:rsidRPr="00F026A6" w:rsidRDefault="00F026A6" w:rsidP="00F026A6">
      <w:pPr>
        <w:pStyle w:val="EndNoteBibliography"/>
        <w:rPr>
          <w:noProof/>
        </w:rPr>
      </w:pPr>
      <w:r w:rsidRPr="00F026A6">
        <w:rPr>
          <w:noProof/>
        </w:rPr>
        <w:t>9.</w:t>
      </w:r>
      <w:r w:rsidRPr="00F026A6">
        <w:rPr>
          <w:noProof/>
        </w:rPr>
        <w:tab/>
        <w:t>Guerois R, Nielsen JE, Serrano L. Predicting changes in the stability of proteins and protein complexes: a study of more than 1000 mutations. Journal of molecular biology. 2002;320(2):369-87.</w:t>
      </w:r>
    </w:p>
    <w:p w14:paraId="49CCAE5A" w14:textId="77777777" w:rsidR="00F026A6" w:rsidRPr="00F026A6" w:rsidRDefault="00F026A6" w:rsidP="00F026A6">
      <w:pPr>
        <w:pStyle w:val="EndNoteBibliography"/>
        <w:rPr>
          <w:noProof/>
        </w:rPr>
      </w:pPr>
      <w:r w:rsidRPr="00F026A6">
        <w:rPr>
          <w:noProof/>
        </w:rPr>
        <w:t>10.</w:t>
      </w:r>
      <w:r w:rsidRPr="00F026A6">
        <w:rPr>
          <w:noProof/>
        </w:rPr>
        <w:tab/>
        <w:t>Minshull J, Ness JE, Gustafsson C, Govindarajan S. Predicting enzyme function from protein sequence. Current Opinion in Chemical Biology. 2005;9(2):202-9.</w:t>
      </w:r>
    </w:p>
    <w:p w14:paraId="72691AF2" w14:textId="77777777" w:rsidR="00F026A6" w:rsidRPr="00F026A6" w:rsidRDefault="00F026A6" w:rsidP="00F026A6">
      <w:pPr>
        <w:pStyle w:val="EndNoteBibliography"/>
        <w:rPr>
          <w:noProof/>
        </w:rPr>
      </w:pPr>
      <w:r w:rsidRPr="00F026A6">
        <w:rPr>
          <w:noProof/>
        </w:rPr>
        <w:t>11.</w:t>
      </w:r>
      <w:r w:rsidRPr="00F026A6">
        <w:rPr>
          <w:noProof/>
        </w:rPr>
        <w:tab/>
        <w:t>Govindarajan S, Mannervik B, Silverman JA, Wright K, Regitsky D, Hegazy U, et al. Mapping of amino acid substitutions conferring herbicide resistance in wheat glutathione transferase. ACS synthetic biology. 2014;4(3):221-7.</w:t>
      </w:r>
    </w:p>
    <w:p w14:paraId="1C76494A" w14:textId="77777777" w:rsidR="00F026A6" w:rsidRPr="00F026A6" w:rsidRDefault="00F026A6" w:rsidP="00F026A6">
      <w:pPr>
        <w:pStyle w:val="EndNoteBibliography"/>
        <w:rPr>
          <w:noProof/>
        </w:rPr>
      </w:pPr>
      <w:r w:rsidRPr="00F026A6">
        <w:rPr>
          <w:noProof/>
        </w:rPr>
        <w:t>12.</w:t>
      </w:r>
      <w:r w:rsidRPr="00F026A6">
        <w:rPr>
          <w:noProof/>
        </w:rPr>
        <w:tab/>
        <w:t>Liao J, Warmuth MK, Govindarajan S, Ness JE, Wang RP, Gustafsson C, et al. Engineering proteinase K using machine learning and synthetic genes. BMC biotechnology. 2007;7(1):16.</w:t>
      </w:r>
    </w:p>
    <w:p w14:paraId="7CF91161" w14:textId="77777777" w:rsidR="00F026A6" w:rsidRPr="00F026A6" w:rsidRDefault="00F026A6" w:rsidP="00F026A6">
      <w:pPr>
        <w:pStyle w:val="EndNoteBibliography"/>
        <w:rPr>
          <w:noProof/>
        </w:rPr>
      </w:pPr>
      <w:r w:rsidRPr="00F026A6">
        <w:rPr>
          <w:noProof/>
        </w:rPr>
        <w:t>13.</w:t>
      </w:r>
      <w:r w:rsidRPr="00F026A6">
        <w:rPr>
          <w:noProof/>
        </w:rPr>
        <w:tab/>
        <w:t>Romero PA, Tran TM, Abate AR. Dissecting enzyme function with microfluidic-based deep mutational scanning. Proceedings of the National Academy of Sciences. 2015:201422285.</w:t>
      </w:r>
    </w:p>
    <w:p w14:paraId="05BDC7F7" w14:textId="77777777" w:rsidR="00F026A6" w:rsidRPr="00F026A6" w:rsidRDefault="00F026A6" w:rsidP="00F026A6">
      <w:pPr>
        <w:pStyle w:val="EndNoteBibliography"/>
        <w:rPr>
          <w:noProof/>
        </w:rPr>
      </w:pPr>
      <w:r w:rsidRPr="00F026A6">
        <w:rPr>
          <w:noProof/>
        </w:rPr>
        <w:t>14.</w:t>
      </w:r>
      <w:r w:rsidRPr="00F026A6">
        <w:rPr>
          <w:noProof/>
        </w:rPr>
        <w:tab/>
        <w:t>Stiffler MA, Hekstra DR, Ranganathan R. Evolvability as a Function of Purifying Selection in TEM-1 β-Lactamase. Cell. 2015;160(5):882-92.</w:t>
      </w:r>
    </w:p>
    <w:p w14:paraId="12E855C0" w14:textId="77777777" w:rsidR="00F026A6" w:rsidRPr="00F026A6" w:rsidRDefault="00F026A6" w:rsidP="00F026A6">
      <w:pPr>
        <w:pStyle w:val="EndNoteBibliography"/>
        <w:rPr>
          <w:noProof/>
        </w:rPr>
      </w:pPr>
      <w:r w:rsidRPr="00F026A6">
        <w:rPr>
          <w:noProof/>
        </w:rPr>
        <w:t>15.</w:t>
      </w:r>
      <w:r w:rsidRPr="00F026A6">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6BAFB016" w14:textId="77777777" w:rsidR="00F026A6" w:rsidRPr="00F026A6" w:rsidRDefault="00F026A6" w:rsidP="00F026A6">
      <w:pPr>
        <w:pStyle w:val="EndNoteBibliography"/>
        <w:rPr>
          <w:noProof/>
        </w:rPr>
      </w:pPr>
      <w:r w:rsidRPr="00F026A6">
        <w:rPr>
          <w:noProof/>
        </w:rPr>
        <w:t>16.</w:t>
      </w:r>
      <w:r w:rsidRPr="00F026A6">
        <w:rPr>
          <w:noProof/>
        </w:rPr>
        <w:tab/>
        <w:t>DeLano WL. The PyMOL molecular graphics system. 2002.</w:t>
      </w:r>
    </w:p>
    <w:p w14:paraId="61E74AFC" w14:textId="77777777" w:rsidR="00F026A6" w:rsidRPr="00F026A6" w:rsidRDefault="00F026A6" w:rsidP="00F026A6">
      <w:pPr>
        <w:pStyle w:val="EndNoteBibliography"/>
        <w:rPr>
          <w:noProof/>
        </w:rPr>
      </w:pPr>
      <w:r w:rsidRPr="00F026A6">
        <w:rPr>
          <w:noProof/>
        </w:rPr>
        <w:t>17.</w:t>
      </w:r>
      <w:r w:rsidRPr="00F026A6">
        <w:rPr>
          <w:noProof/>
        </w:rPr>
        <w:tab/>
        <w:t>Rye CS, Withers SG. Glycosidase mechanisms. Current opinion in chemical biology. 2000;4(5):573-80.</w:t>
      </w:r>
    </w:p>
    <w:p w14:paraId="5743FC69" w14:textId="77777777" w:rsidR="00F026A6" w:rsidRPr="00F026A6" w:rsidRDefault="00F026A6" w:rsidP="00F026A6">
      <w:pPr>
        <w:pStyle w:val="EndNoteBibliography"/>
        <w:rPr>
          <w:noProof/>
        </w:rPr>
      </w:pPr>
      <w:r w:rsidRPr="00F026A6">
        <w:rPr>
          <w:noProof/>
        </w:rPr>
        <w:t>18.</w:t>
      </w:r>
      <w:r w:rsidRPr="00F026A6">
        <w:rPr>
          <w:noProof/>
        </w:rPr>
        <w:tab/>
        <w:t>Wu SJ, Eiben CB, Carra JH, Huang I, Zong D, Liu P, et al. Improvement of a potential anthrax therapeutic by computational protein design. Journal of Biological Chemistry. 2011;286(37):32586-92.</w:t>
      </w:r>
    </w:p>
    <w:p w14:paraId="7C257A52" w14:textId="77777777" w:rsidR="00F026A6" w:rsidRPr="00F026A6" w:rsidRDefault="00F026A6" w:rsidP="00F026A6">
      <w:pPr>
        <w:pStyle w:val="EndNoteBibliography"/>
        <w:rPr>
          <w:noProof/>
        </w:rPr>
      </w:pPr>
      <w:r w:rsidRPr="00F026A6">
        <w:rPr>
          <w:noProof/>
        </w:rPr>
        <w:t>19.</w:t>
      </w:r>
      <w:r w:rsidRPr="00F026A6">
        <w:rPr>
          <w:noProof/>
        </w:rPr>
        <w:tab/>
        <w:t>Kunkel TA. Rapid and efficient site-specific mutagenesis without phenotypic selection. Proceedings of the National Academy of Sciences. 1985;82(2):488-92.</w:t>
      </w:r>
    </w:p>
    <w:p w14:paraId="5F6F28BE" w14:textId="77777777" w:rsidR="00F026A6" w:rsidRPr="00F026A6" w:rsidRDefault="00F026A6" w:rsidP="00F026A6">
      <w:pPr>
        <w:pStyle w:val="EndNoteBibliography"/>
        <w:rPr>
          <w:noProof/>
        </w:rPr>
      </w:pPr>
      <w:r w:rsidRPr="00F026A6">
        <w:rPr>
          <w:noProof/>
        </w:rPr>
        <w:t>20.</w:t>
      </w:r>
      <w:r w:rsidRPr="00F026A6">
        <w:rPr>
          <w:noProof/>
        </w:rPr>
        <w:tab/>
        <w:t>Fersht A. Structure and mechanism in protein science: a guide to enzyme catalysis and protein folding: Macmillan; 1999.</w:t>
      </w:r>
    </w:p>
    <w:p w14:paraId="074B02E3" w14:textId="77777777" w:rsidR="00F026A6" w:rsidRPr="00F026A6" w:rsidRDefault="00F026A6" w:rsidP="00F026A6">
      <w:pPr>
        <w:pStyle w:val="EndNoteBibliography"/>
        <w:rPr>
          <w:noProof/>
        </w:rPr>
      </w:pPr>
      <w:r w:rsidRPr="00F026A6">
        <w:rPr>
          <w:noProof/>
        </w:rPr>
        <w:t>21.</w:t>
      </w:r>
      <w:r w:rsidRPr="00F026A6">
        <w:rPr>
          <w:noProof/>
        </w:rPr>
        <w:tab/>
        <w:t>Warshel A, Sharma PK, Kato M, Xiang Y, Liu H, Olsson MHM. Electrostatic Basis for Enzyme Catalysis. Chemical Reviews. 2006;106(8):3210-35.</w:t>
      </w:r>
    </w:p>
    <w:p w14:paraId="695A5679" w14:textId="77777777" w:rsidR="00F026A6" w:rsidRPr="00F026A6" w:rsidRDefault="00F026A6" w:rsidP="00F026A6">
      <w:pPr>
        <w:pStyle w:val="EndNoteBibliography"/>
        <w:rPr>
          <w:noProof/>
        </w:rPr>
      </w:pPr>
      <w:r w:rsidRPr="00F026A6">
        <w:rPr>
          <w:noProof/>
        </w:rPr>
        <w:lastRenderedPageBreak/>
        <w:t>22.</w:t>
      </w:r>
      <w:r w:rsidRPr="00F026A6">
        <w:rPr>
          <w:noProof/>
        </w:rPr>
        <w:tab/>
        <w:t>McCarter JD, Withers SG. Mechanisms of enzymatic glycoside hydrolysis. Curr Opin Struct Biol. 1994;4(6):885-92.</w:t>
      </w:r>
    </w:p>
    <w:p w14:paraId="254D53ED" w14:textId="77777777" w:rsidR="00F026A6" w:rsidRPr="00F026A6" w:rsidRDefault="00F026A6" w:rsidP="00F026A6">
      <w:pPr>
        <w:pStyle w:val="EndNoteBibliography"/>
        <w:rPr>
          <w:noProof/>
        </w:rPr>
      </w:pPr>
      <w:r w:rsidRPr="00F026A6">
        <w:rPr>
          <w:noProof/>
        </w:rPr>
        <w:t>23.</w:t>
      </w:r>
      <w:r w:rsidRPr="00F026A6">
        <w:rPr>
          <w:noProof/>
        </w:rPr>
        <w:tab/>
        <w:t>Mesecar AD, Stoddard BL, Koshland DE, Jr. Orbital steering in the catalytic power of enzymes: small structural changes with large catalytic consequences. Science (New York, NY). 1997;277(5323):202-6.</w:t>
      </w:r>
    </w:p>
    <w:p w14:paraId="70485668" w14:textId="77777777" w:rsidR="00F026A6" w:rsidRPr="00F026A6" w:rsidRDefault="00F026A6" w:rsidP="00F026A6">
      <w:pPr>
        <w:pStyle w:val="EndNoteBibliography"/>
        <w:rPr>
          <w:noProof/>
        </w:rPr>
      </w:pPr>
      <w:r w:rsidRPr="00F026A6">
        <w:rPr>
          <w:noProof/>
        </w:rPr>
        <w:t>24.</w:t>
      </w:r>
      <w:r w:rsidRPr="00F026A6">
        <w:rPr>
          <w:noProof/>
        </w:rPr>
        <w:tab/>
        <w:t>Sunden F, Peck A, Salzman J, Ressl S, Herschlag D. Extensive site-directed mutagenesis reveals interconnected functional units in the alkaline phosphatase active site. eLife. 2015;4.</w:t>
      </w:r>
    </w:p>
    <w:p w14:paraId="26054219" w14:textId="77777777" w:rsidR="00F026A6" w:rsidRPr="00F026A6" w:rsidRDefault="00F026A6" w:rsidP="00F026A6">
      <w:pPr>
        <w:pStyle w:val="EndNoteBibliography"/>
        <w:rPr>
          <w:noProof/>
        </w:rPr>
      </w:pPr>
      <w:r w:rsidRPr="00F026A6">
        <w:rPr>
          <w:noProof/>
        </w:rPr>
        <w:t>25.</w:t>
      </w:r>
      <w:r w:rsidRPr="00F026A6">
        <w:rPr>
          <w:noProof/>
        </w:rPr>
        <w:tab/>
        <w:t>Gibson DG, Young L, Chuang R-Y, Venter JC, Hutchison CA, Smith HO. Enzymatic assembly of DNA molecules up to several hundred kilobases. Nature methods. 2009;6(5):343-5.</w:t>
      </w:r>
    </w:p>
    <w:p w14:paraId="5F5E00A0" w14:textId="6A785943"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32&lt;/item&gt;&lt;item&gt;33&lt;/item&gt;&lt;item&gt;34&lt;/item&gt;&lt;item&gt;36&lt;/item&gt;&lt;item&gt;37&lt;/item&gt;&lt;item&gt;38&lt;/item&gt;&lt;item&gt;39&lt;/item&gt;&lt;item&gt;41&lt;/item&gt;&lt;item&gt;42&lt;/item&gt;&lt;item&gt;45&lt;/item&gt;&lt;item&gt;46&lt;/item&gt;&lt;item&gt;47&lt;/item&gt;&lt;item&gt;48&lt;/item&gt;&lt;item&gt;52&lt;/item&gt;&lt;item&gt;53&lt;/item&gt;&lt;item&gt;55&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650B5"/>
    <w:rsid w:val="00065C52"/>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C36"/>
    <w:rsid w:val="00127732"/>
    <w:rsid w:val="00132354"/>
    <w:rsid w:val="00136DDD"/>
    <w:rsid w:val="00144F02"/>
    <w:rsid w:val="00145E5E"/>
    <w:rsid w:val="00152501"/>
    <w:rsid w:val="00156477"/>
    <w:rsid w:val="00185B26"/>
    <w:rsid w:val="00186323"/>
    <w:rsid w:val="00190869"/>
    <w:rsid w:val="00190EC3"/>
    <w:rsid w:val="001962FB"/>
    <w:rsid w:val="00197777"/>
    <w:rsid w:val="001A2DA7"/>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12061"/>
    <w:rsid w:val="00314013"/>
    <w:rsid w:val="00325684"/>
    <w:rsid w:val="003338E7"/>
    <w:rsid w:val="00342F97"/>
    <w:rsid w:val="003451AD"/>
    <w:rsid w:val="00354AFE"/>
    <w:rsid w:val="00354D86"/>
    <w:rsid w:val="00383E10"/>
    <w:rsid w:val="00384443"/>
    <w:rsid w:val="0038771D"/>
    <w:rsid w:val="00393445"/>
    <w:rsid w:val="003A31D2"/>
    <w:rsid w:val="003B2366"/>
    <w:rsid w:val="003D3114"/>
    <w:rsid w:val="003E150D"/>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94F66"/>
    <w:rsid w:val="007A2526"/>
    <w:rsid w:val="007B2A0E"/>
    <w:rsid w:val="007C1B1A"/>
    <w:rsid w:val="007D4E14"/>
    <w:rsid w:val="007D70EE"/>
    <w:rsid w:val="007E15D8"/>
    <w:rsid w:val="007E6A5B"/>
    <w:rsid w:val="007F0EA3"/>
    <w:rsid w:val="007F2E8B"/>
    <w:rsid w:val="007F744E"/>
    <w:rsid w:val="0080482B"/>
    <w:rsid w:val="008137D5"/>
    <w:rsid w:val="00821017"/>
    <w:rsid w:val="008236FF"/>
    <w:rsid w:val="00823C85"/>
    <w:rsid w:val="0084174E"/>
    <w:rsid w:val="00841818"/>
    <w:rsid w:val="00850A66"/>
    <w:rsid w:val="008542E8"/>
    <w:rsid w:val="00854378"/>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3511C"/>
    <w:rsid w:val="00A5221E"/>
    <w:rsid w:val="00A62182"/>
    <w:rsid w:val="00A64618"/>
    <w:rsid w:val="00A94C91"/>
    <w:rsid w:val="00AA5F63"/>
    <w:rsid w:val="00AB676F"/>
    <w:rsid w:val="00AC16C7"/>
    <w:rsid w:val="00AD0F83"/>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456CE"/>
    <w:rsid w:val="00B46382"/>
    <w:rsid w:val="00B47B73"/>
    <w:rsid w:val="00B61AAC"/>
    <w:rsid w:val="00B70230"/>
    <w:rsid w:val="00B7352B"/>
    <w:rsid w:val="00B83E76"/>
    <w:rsid w:val="00B95A22"/>
    <w:rsid w:val="00BA2FA2"/>
    <w:rsid w:val="00BA3F96"/>
    <w:rsid w:val="00BA6497"/>
    <w:rsid w:val="00BB2E28"/>
    <w:rsid w:val="00BB3965"/>
    <w:rsid w:val="00BC275E"/>
    <w:rsid w:val="00BD24A7"/>
    <w:rsid w:val="00BD704D"/>
    <w:rsid w:val="00BE115D"/>
    <w:rsid w:val="00BF4449"/>
    <w:rsid w:val="00C3343B"/>
    <w:rsid w:val="00C34241"/>
    <w:rsid w:val="00C37BC1"/>
    <w:rsid w:val="00C42201"/>
    <w:rsid w:val="00C50367"/>
    <w:rsid w:val="00C52DCD"/>
    <w:rsid w:val="00C54EC9"/>
    <w:rsid w:val="00C5617D"/>
    <w:rsid w:val="00C65137"/>
    <w:rsid w:val="00C7013F"/>
    <w:rsid w:val="00C75703"/>
    <w:rsid w:val="00C93127"/>
    <w:rsid w:val="00C94CA6"/>
    <w:rsid w:val="00C960AB"/>
    <w:rsid w:val="00CA4931"/>
    <w:rsid w:val="00CB112C"/>
    <w:rsid w:val="00CB4D9F"/>
    <w:rsid w:val="00CB5BE9"/>
    <w:rsid w:val="00CB6ABB"/>
    <w:rsid w:val="00CB72DD"/>
    <w:rsid w:val="00CB78D9"/>
    <w:rsid w:val="00CC39BA"/>
    <w:rsid w:val="00CC67E0"/>
    <w:rsid w:val="00CD3D91"/>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D003A"/>
    <w:rsid w:val="00ED150E"/>
    <w:rsid w:val="00ED781E"/>
    <w:rsid w:val="00EE34DE"/>
    <w:rsid w:val="00EE4854"/>
    <w:rsid w:val="00EF1753"/>
    <w:rsid w:val="00F026A6"/>
    <w:rsid w:val="00F31748"/>
    <w:rsid w:val="00F40ADB"/>
    <w:rsid w:val="00F41B5C"/>
    <w:rsid w:val="00F4224D"/>
    <w:rsid w:val="00F45D9B"/>
    <w:rsid w:val="00F475B9"/>
    <w:rsid w:val="00F52CE8"/>
    <w:rsid w:val="00F66C97"/>
    <w:rsid w:val="00F74D6C"/>
    <w:rsid w:val="00F817CF"/>
    <w:rsid w:val="00F863D8"/>
    <w:rsid w:val="00FB18E4"/>
    <w:rsid w:val="00FC0FE4"/>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Microsoft_Equation8.bin"/><Relationship Id="rId22" Type="http://schemas.openxmlformats.org/officeDocument/2006/relationships/image" Target="media/image9.wmf"/><Relationship Id="rId23" Type="http://schemas.openxmlformats.org/officeDocument/2006/relationships/oleObject" Target="embeddings/Microsoft_Equation9.bin"/><Relationship Id="rId24" Type="http://schemas.openxmlformats.org/officeDocument/2006/relationships/image" Target="media/image10.wmf"/><Relationship Id="rId25" Type="http://schemas.openxmlformats.org/officeDocument/2006/relationships/oleObject" Target="embeddings/Microsoft_Equation10.bin"/><Relationship Id="rId26" Type="http://schemas.openxmlformats.org/officeDocument/2006/relationships/image" Target="media/image11.wmf"/><Relationship Id="rId27" Type="http://schemas.openxmlformats.org/officeDocument/2006/relationships/oleObject" Target="embeddings/Microsoft_Equation11.bin"/><Relationship Id="rId28" Type="http://schemas.openxmlformats.org/officeDocument/2006/relationships/image" Target="media/image12.wmf"/><Relationship Id="rId29" Type="http://schemas.openxmlformats.org/officeDocument/2006/relationships/oleObject" Target="embeddings/Microsoft_Equation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Microsoft_Equation13.bin"/><Relationship Id="rId32" Type="http://schemas.openxmlformats.org/officeDocument/2006/relationships/fontTable" Target="fontTable.xml"/><Relationship Id="rId9" Type="http://schemas.openxmlformats.org/officeDocument/2006/relationships/oleObject" Target="embeddings/Microsoft_Equation2.bin"/><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33" Type="http://schemas.openxmlformats.org/officeDocument/2006/relationships/theme" Target="theme/theme1.xml"/><Relationship Id="rId34" Type="http://schemas.microsoft.com/office/2011/relationships/people" Target="people.xml"/><Relationship Id="rId10" Type="http://schemas.openxmlformats.org/officeDocument/2006/relationships/image" Target="media/image3.wmf"/><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image" Target="media/image6.wmf"/><Relationship Id="rId17" Type="http://schemas.openxmlformats.org/officeDocument/2006/relationships/oleObject" Target="embeddings/Microsoft_Equation6.bin"/><Relationship Id="rId18" Type="http://schemas.openxmlformats.org/officeDocument/2006/relationships/image" Target="media/image7.wmf"/><Relationship Id="rId19" Type="http://schemas.openxmlformats.org/officeDocument/2006/relationships/oleObject" Target="embeddings/Microsoft_Equation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31</Pages>
  <Words>13591</Words>
  <Characters>77475</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66</cp:revision>
  <dcterms:created xsi:type="dcterms:W3CDTF">2015-07-28T05:05:00Z</dcterms:created>
  <dcterms:modified xsi:type="dcterms:W3CDTF">2015-11-25T00:06:00Z</dcterms:modified>
</cp:coreProperties>
</file>