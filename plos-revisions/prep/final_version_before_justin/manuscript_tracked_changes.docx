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C3374F">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C3374F">
      <w:pPr>
        <w:spacing w:line="480" w:lineRule="auto"/>
      </w:pPr>
    </w:p>
    <w:p w14:paraId="69B95027" w14:textId="415D2351" w:rsidR="00DF34E5" w:rsidRDefault="00DF34E5" w:rsidP="00C3374F">
      <w:pPr>
        <w:spacing w:line="480" w:lineRule="auto"/>
      </w:pPr>
      <w:r>
        <w:rPr>
          <w:rFonts w:hint="eastAsia"/>
        </w:rPr>
        <w:t>D</w:t>
      </w:r>
      <w:r w:rsidR="00C42201">
        <w:t xml:space="preserve">ylan </w:t>
      </w:r>
      <w:r>
        <w:rPr>
          <w:rFonts w:hint="eastAsia"/>
        </w:rPr>
        <w:t>A</w:t>
      </w:r>
      <w:r w:rsidR="00C42201">
        <w:t>lexander</w:t>
      </w:r>
      <w:r>
        <w:rPr>
          <w:rFonts w:hint="eastAsia"/>
        </w:rPr>
        <w:t xml:space="preserve"> </w:t>
      </w:r>
      <w:proofErr w:type="spellStart"/>
      <w:r>
        <w:rPr>
          <w:rFonts w:hint="eastAsia"/>
        </w:rPr>
        <w:t>Carlin</w:t>
      </w:r>
      <w:r w:rsidRPr="00DF34E5">
        <w:rPr>
          <w:rFonts w:hint="eastAsia"/>
          <w:vertAlign w:val="superscript"/>
        </w:rPr>
        <w:t>1</w:t>
      </w:r>
      <w:proofErr w:type="spellEnd"/>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w:t>
      </w:r>
      <w:proofErr w:type="spellStart"/>
      <w:r>
        <w:rPr>
          <w:rFonts w:hint="eastAsia"/>
        </w:rPr>
        <w:t>Caster</w:t>
      </w:r>
      <w:r w:rsidRPr="00DF34E5">
        <w:rPr>
          <w:vertAlign w:val="superscript"/>
        </w:rPr>
        <w:t>2</w:t>
      </w:r>
      <w:proofErr w:type="spellEnd"/>
      <w:r w:rsidR="007E15D8">
        <w:rPr>
          <w:vertAlign w:val="superscript"/>
        </w:rPr>
        <w:t>*</w:t>
      </w:r>
      <w:r>
        <w:rPr>
          <w:rFonts w:hint="eastAsia"/>
        </w:rPr>
        <w:t xml:space="preserve">, </w:t>
      </w:r>
      <w:proofErr w:type="spellStart"/>
      <w:r w:rsidRPr="00DC00E8">
        <w:t>X</w:t>
      </w:r>
      <w:r w:rsidR="00C42201" w:rsidRPr="00DC00E8">
        <w:t>iaokang</w:t>
      </w:r>
      <w:proofErr w:type="spellEnd"/>
      <w:r w:rsidR="00C42201" w:rsidRPr="00DC00E8">
        <w:t xml:space="preserve"> </w:t>
      </w:r>
      <w:proofErr w:type="spellStart"/>
      <w:r w:rsidRPr="00DC00E8">
        <w:t>Wang</w:t>
      </w:r>
      <w:r w:rsidR="009B3CF7">
        <w:rPr>
          <w:vertAlign w:val="superscript"/>
        </w:rPr>
        <w:t>5</w:t>
      </w:r>
      <w:proofErr w:type="spellEnd"/>
      <w:r>
        <w:rPr>
          <w:rFonts w:hint="eastAsia"/>
        </w:rPr>
        <w:t>, S</w:t>
      </w:r>
      <w:r w:rsidR="00C42201">
        <w:t xml:space="preserve">tephanie </w:t>
      </w:r>
      <w:r>
        <w:rPr>
          <w:rFonts w:hint="eastAsia"/>
        </w:rPr>
        <w:t>A</w:t>
      </w:r>
      <w:r w:rsidR="00C42201">
        <w:t>.</w:t>
      </w:r>
      <w:r>
        <w:rPr>
          <w:rFonts w:hint="eastAsia"/>
        </w:rPr>
        <w:t xml:space="preserve"> </w:t>
      </w:r>
      <w:proofErr w:type="spellStart"/>
      <w:r>
        <w:rPr>
          <w:rFonts w:hint="eastAsia"/>
        </w:rPr>
        <w:t>Betzenderfer</w:t>
      </w:r>
      <w:r>
        <w:rPr>
          <w:vertAlign w:val="superscript"/>
        </w:rPr>
        <w:t>2</w:t>
      </w:r>
      <w:proofErr w:type="spellEnd"/>
      <w:r>
        <w:rPr>
          <w:rFonts w:hint="eastAsia"/>
        </w:rPr>
        <w:t>, C</w:t>
      </w:r>
      <w:r w:rsidR="00C42201">
        <w:t xml:space="preserve">laire </w:t>
      </w:r>
      <w:r>
        <w:rPr>
          <w:rFonts w:hint="eastAsia"/>
        </w:rPr>
        <w:t>X</w:t>
      </w:r>
      <w:r w:rsidR="00C42201">
        <w:t>.</w:t>
      </w:r>
      <w:r>
        <w:rPr>
          <w:rFonts w:hint="eastAsia"/>
        </w:rPr>
        <w:t xml:space="preserve"> </w:t>
      </w:r>
      <w:proofErr w:type="spellStart"/>
      <w:r>
        <w:rPr>
          <w:rFonts w:hint="eastAsia"/>
        </w:rPr>
        <w:t>Chen</w:t>
      </w:r>
      <w:r w:rsidR="00C42201">
        <w:rPr>
          <w:vertAlign w:val="superscript"/>
        </w:rPr>
        <w:t>2</w:t>
      </w:r>
      <w:proofErr w:type="spellEnd"/>
      <w:r>
        <w:rPr>
          <w:rFonts w:hint="eastAsia"/>
        </w:rPr>
        <w:t xml:space="preserve">, </w:t>
      </w:r>
      <w:proofErr w:type="spellStart"/>
      <w:r>
        <w:rPr>
          <w:rFonts w:hint="eastAsia"/>
        </w:rPr>
        <w:t>V</w:t>
      </w:r>
      <w:r w:rsidR="00C42201">
        <w:t>easna</w:t>
      </w:r>
      <w:proofErr w:type="spellEnd"/>
      <w:r w:rsidR="00C42201">
        <w:t xml:space="preserve"> </w:t>
      </w:r>
      <w:r>
        <w:rPr>
          <w:rFonts w:hint="eastAsia"/>
        </w:rPr>
        <w:t>M</w:t>
      </w:r>
      <w:r w:rsidR="00C42201">
        <w:t>.</w:t>
      </w:r>
      <w:r>
        <w:rPr>
          <w:rFonts w:hint="eastAsia"/>
        </w:rPr>
        <w:t xml:space="preserve"> </w:t>
      </w:r>
      <w:proofErr w:type="spellStart"/>
      <w:r>
        <w:rPr>
          <w:rFonts w:hint="eastAsia"/>
        </w:rPr>
        <w:t>Duong</w:t>
      </w:r>
      <w:r w:rsidR="00C42201">
        <w:rPr>
          <w:vertAlign w:val="superscript"/>
        </w:rPr>
        <w:t>2</w:t>
      </w:r>
      <w:proofErr w:type="spellEnd"/>
      <w:r>
        <w:rPr>
          <w:rFonts w:hint="eastAsia"/>
        </w:rPr>
        <w:t>, C</w:t>
      </w:r>
      <w:r w:rsidR="00C42201">
        <w:t xml:space="preserve">arolina </w:t>
      </w:r>
      <w:r>
        <w:rPr>
          <w:rFonts w:hint="eastAsia"/>
        </w:rPr>
        <w:t>V</w:t>
      </w:r>
      <w:r w:rsidR="00C42201">
        <w:t>.</w:t>
      </w:r>
      <w:r>
        <w:rPr>
          <w:rFonts w:hint="eastAsia"/>
        </w:rPr>
        <w:t xml:space="preserve"> </w:t>
      </w:r>
      <w:proofErr w:type="spellStart"/>
      <w:r>
        <w:rPr>
          <w:rFonts w:hint="eastAsia"/>
        </w:rPr>
        <w:t>Ryklansky</w:t>
      </w:r>
      <w:r w:rsidR="00C42201">
        <w:rPr>
          <w:vertAlign w:val="superscript"/>
        </w:rPr>
        <w:t>2</w:t>
      </w:r>
      <w:proofErr w:type="spellEnd"/>
      <w:r>
        <w:rPr>
          <w:rFonts w:hint="eastAsia"/>
        </w:rPr>
        <w:t>, A</w:t>
      </w:r>
      <w:r w:rsidR="00C42201">
        <w:t>lp</w:t>
      </w:r>
      <w:r>
        <w:rPr>
          <w:rFonts w:hint="eastAsia"/>
        </w:rPr>
        <w:t xml:space="preserve"> </w:t>
      </w:r>
      <w:proofErr w:type="spellStart"/>
      <w:r>
        <w:rPr>
          <w:rFonts w:hint="eastAsia"/>
        </w:rPr>
        <w:t>Alpekin</w:t>
      </w:r>
      <w:r w:rsidR="00C42201">
        <w:rPr>
          <w:vertAlign w:val="superscript"/>
        </w:rPr>
        <w:t>2</w:t>
      </w:r>
      <w:proofErr w:type="spellEnd"/>
      <w:r>
        <w:rPr>
          <w:rFonts w:hint="eastAsia"/>
        </w:rPr>
        <w:t>, N</w:t>
      </w:r>
      <w:r w:rsidR="00C42201">
        <w:t>athan</w:t>
      </w:r>
      <w:r>
        <w:rPr>
          <w:rFonts w:hint="eastAsia"/>
        </w:rPr>
        <w:t xml:space="preserve"> </w:t>
      </w:r>
      <w:proofErr w:type="spellStart"/>
      <w:r>
        <w:rPr>
          <w:rFonts w:hint="eastAsia"/>
        </w:rPr>
        <w:t>Beaumont</w:t>
      </w:r>
      <w:r w:rsidR="00C42201">
        <w:rPr>
          <w:vertAlign w:val="superscript"/>
        </w:rPr>
        <w:t>2</w:t>
      </w:r>
      <w:proofErr w:type="spellEnd"/>
      <w:r>
        <w:rPr>
          <w:rFonts w:hint="eastAsia"/>
        </w:rPr>
        <w:t xml:space="preserve">, </w:t>
      </w:r>
      <w:proofErr w:type="spellStart"/>
      <w:r>
        <w:rPr>
          <w:rFonts w:hint="eastAsia"/>
        </w:rPr>
        <w:t>H</w:t>
      </w:r>
      <w:r w:rsidR="00C42201">
        <w:t>ar</w:t>
      </w:r>
      <w:r w:rsidR="00DC00E8">
        <w:t>s</w:t>
      </w:r>
      <w:r w:rsidR="00C42201">
        <w:t>hul</w:t>
      </w:r>
      <w:proofErr w:type="spellEnd"/>
      <w:r>
        <w:rPr>
          <w:rFonts w:hint="eastAsia"/>
        </w:rPr>
        <w:t xml:space="preserve"> </w:t>
      </w:r>
      <w:proofErr w:type="spellStart"/>
      <w:r>
        <w:rPr>
          <w:rFonts w:hint="eastAsia"/>
        </w:rPr>
        <w:t>Kapoor</w:t>
      </w:r>
      <w:r w:rsidR="00C42201">
        <w:rPr>
          <w:vertAlign w:val="superscript"/>
        </w:rPr>
        <w:t>2</w:t>
      </w:r>
      <w:proofErr w:type="spellEnd"/>
      <w:r>
        <w:rPr>
          <w:rFonts w:hint="eastAsia"/>
        </w:rPr>
        <w:t>, N</w:t>
      </w:r>
      <w:r w:rsidR="00C42201">
        <w:t>icole</w:t>
      </w:r>
      <w:r>
        <w:rPr>
          <w:rFonts w:hint="eastAsia"/>
        </w:rPr>
        <w:t xml:space="preserve"> </w:t>
      </w:r>
      <w:proofErr w:type="spellStart"/>
      <w:r>
        <w:rPr>
          <w:rFonts w:hint="eastAsia"/>
        </w:rPr>
        <w:t>Kim</w:t>
      </w:r>
      <w:r w:rsidR="00C42201">
        <w:rPr>
          <w:vertAlign w:val="superscript"/>
        </w:rPr>
        <w:t>2</w:t>
      </w:r>
      <w:proofErr w:type="spellEnd"/>
      <w:r>
        <w:rPr>
          <w:rFonts w:hint="eastAsia"/>
        </w:rPr>
        <w:t xml:space="preserve">, </w:t>
      </w:r>
      <w:proofErr w:type="spellStart"/>
      <w:r>
        <w:rPr>
          <w:rFonts w:hint="eastAsia"/>
        </w:rPr>
        <w:t>H</w:t>
      </w:r>
      <w:r w:rsidR="00C42201">
        <w:t>osna</w:t>
      </w:r>
      <w:proofErr w:type="spellEnd"/>
      <w:r>
        <w:rPr>
          <w:rFonts w:hint="eastAsia"/>
        </w:rPr>
        <w:t xml:space="preserve"> </w:t>
      </w:r>
      <w:proofErr w:type="spellStart"/>
      <w:r>
        <w:rPr>
          <w:rFonts w:hint="eastAsia"/>
        </w:rPr>
        <w:t>Mohabbot</w:t>
      </w:r>
      <w:r w:rsidR="00C42201">
        <w:rPr>
          <w:vertAlign w:val="superscript"/>
        </w:rPr>
        <w:t>2</w:t>
      </w:r>
      <w:proofErr w:type="spellEnd"/>
      <w:r>
        <w:rPr>
          <w:rFonts w:hint="eastAsia"/>
        </w:rPr>
        <w:t xml:space="preserve">, </w:t>
      </w:r>
      <w:proofErr w:type="spellStart"/>
      <w:r>
        <w:rPr>
          <w:rFonts w:hint="eastAsia"/>
        </w:rPr>
        <w:t>B</w:t>
      </w:r>
      <w:r w:rsidR="00C42201">
        <w:t>oyu</w:t>
      </w:r>
      <w:proofErr w:type="spellEnd"/>
      <w:r>
        <w:rPr>
          <w:rFonts w:hint="eastAsia"/>
        </w:rPr>
        <w:t xml:space="preserve"> </w:t>
      </w:r>
      <w:proofErr w:type="spellStart"/>
      <w:r>
        <w:rPr>
          <w:rFonts w:hint="eastAsia"/>
        </w:rPr>
        <w:t>Pang</w:t>
      </w:r>
      <w:r w:rsidR="00C42201">
        <w:rPr>
          <w:vertAlign w:val="superscript"/>
        </w:rPr>
        <w:t>2</w:t>
      </w:r>
      <w:proofErr w:type="spellEnd"/>
      <w:r w:rsidR="00C42201">
        <w:rPr>
          <w:rFonts w:hint="eastAsia"/>
        </w:rPr>
        <w:t>, R</w:t>
      </w:r>
      <w:r w:rsidR="00C42201">
        <w:t>achel</w:t>
      </w:r>
      <w:r w:rsidR="00C42201">
        <w:rPr>
          <w:rFonts w:hint="eastAsia"/>
        </w:rPr>
        <w:t xml:space="preserve"> </w:t>
      </w:r>
      <w:proofErr w:type="spellStart"/>
      <w:r w:rsidR="00C42201">
        <w:rPr>
          <w:rFonts w:hint="eastAsia"/>
        </w:rPr>
        <w:t>Teel</w:t>
      </w:r>
      <w:r w:rsidR="00C42201">
        <w:rPr>
          <w:vertAlign w:val="superscript"/>
        </w:rPr>
        <w:t>2</w:t>
      </w:r>
      <w:proofErr w:type="spellEnd"/>
      <w:r>
        <w:rPr>
          <w:rFonts w:hint="eastAsia"/>
        </w:rPr>
        <w:t>, L</w:t>
      </w:r>
      <w:r w:rsidR="00C42201">
        <w:t>illian</w:t>
      </w:r>
      <w:r>
        <w:rPr>
          <w:rFonts w:hint="eastAsia"/>
        </w:rPr>
        <w:t xml:space="preserve"> </w:t>
      </w:r>
      <w:proofErr w:type="spellStart"/>
      <w:r>
        <w:rPr>
          <w:rFonts w:hint="eastAsia"/>
        </w:rPr>
        <w:t>Whithaus</w:t>
      </w:r>
      <w:r w:rsidR="00C42201">
        <w:rPr>
          <w:vertAlign w:val="superscript"/>
        </w:rPr>
        <w:t>2</w:t>
      </w:r>
      <w:proofErr w:type="spellEnd"/>
      <w:r>
        <w:rPr>
          <w:rFonts w:hint="eastAsia"/>
        </w:rPr>
        <w:t xml:space="preserve">, </w:t>
      </w:r>
      <w:proofErr w:type="spellStart"/>
      <w:r>
        <w:rPr>
          <w:rFonts w:hint="eastAsia"/>
        </w:rPr>
        <w:t>I</w:t>
      </w:r>
      <w:r w:rsidR="00C42201">
        <w:t>lias</w:t>
      </w:r>
      <w:proofErr w:type="spellEnd"/>
      <w:r w:rsidR="00C42201">
        <w:rPr>
          <w:rFonts w:hint="eastAsia"/>
        </w:rPr>
        <w:t xml:space="preserve"> </w:t>
      </w:r>
      <w:proofErr w:type="spellStart"/>
      <w:r w:rsidR="00C42201">
        <w:rPr>
          <w:rFonts w:hint="eastAsia"/>
        </w:rPr>
        <w:t>Tagkopoulos</w:t>
      </w:r>
      <w:r w:rsidR="00197777">
        <w:rPr>
          <w:vertAlign w:val="superscript"/>
        </w:rPr>
        <w:t>2,6</w:t>
      </w:r>
      <w:proofErr w:type="spellEnd"/>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w:t>
      </w:r>
      <w:proofErr w:type="spellStart"/>
      <w:r>
        <w:rPr>
          <w:rFonts w:hint="eastAsia"/>
        </w:rPr>
        <w:t>Siegel</w:t>
      </w:r>
      <w:r w:rsidR="00197777">
        <w:rPr>
          <w:vertAlign w:val="superscript"/>
        </w:rPr>
        <w:t>2,3,4</w:t>
      </w:r>
      <w:proofErr w:type="spellEnd"/>
    </w:p>
    <w:p w14:paraId="0544C874" w14:textId="77777777" w:rsidR="00C42201" w:rsidRDefault="00C42201" w:rsidP="00C3374F">
      <w:pPr>
        <w:spacing w:line="480" w:lineRule="auto"/>
      </w:pPr>
    </w:p>
    <w:p w14:paraId="3ACACD47" w14:textId="77777777" w:rsidR="00DF34E5" w:rsidRDefault="00DF34E5" w:rsidP="00C3374F">
      <w:pPr>
        <w:spacing w:line="480" w:lineRule="auto"/>
      </w:pPr>
      <w:r>
        <w:t>Author affiliations:</w:t>
      </w:r>
    </w:p>
    <w:p w14:paraId="1131ED0B" w14:textId="77777777" w:rsidR="00DF34E5" w:rsidRDefault="00DF34E5" w:rsidP="00C3374F">
      <w:pPr>
        <w:spacing w:line="480" w:lineRule="auto"/>
      </w:pPr>
      <w:r>
        <w:rPr>
          <w:rFonts w:hint="eastAsia"/>
        </w:rPr>
        <w:t>1. Biophysics Graduate Group, University of California, Davis</w:t>
      </w:r>
    </w:p>
    <w:p w14:paraId="435F8714" w14:textId="77777777" w:rsidR="00DF34E5" w:rsidRDefault="00DF34E5" w:rsidP="00C3374F">
      <w:pPr>
        <w:spacing w:line="480" w:lineRule="auto"/>
      </w:pPr>
      <w:r>
        <w:rPr>
          <w:rFonts w:hint="eastAsia"/>
        </w:rPr>
        <w:t>2. Genome Center, University of California, Davis</w:t>
      </w:r>
    </w:p>
    <w:p w14:paraId="42CDDA10" w14:textId="77777777" w:rsidR="00DF34E5" w:rsidRDefault="00DF34E5" w:rsidP="00C3374F">
      <w:pPr>
        <w:spacing w:line="480" w:lineRule="auto"/>
      </w:pPr>
      <w:r>
        <w:t xml:space="preserve">3. </w:t>
      </w:r>
      <w:r>
        <w:rPr>
          <w:rFonts w:hint="eastAsia"/>
        </w:rPr>
        <w:t>Department of Chemistry, University of California, Davis</w:t>
      </w:r>
    </w:p>
    <w:p w14:paraId="6E3382CF" w14:textId="77777777" w:rsidR="00DF34E5" w:rsidRDefault="00DF34E5" w:rsidP="00C3374F">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C3374F">
      <w:pPr>
        <w:spacing w:line="480" w:lineRule="auto"/>
      </w:pPr>
      <w:r w:rsidRPr="00DC00E8">
        <w:t>5. Department of Biomedical Engineering, University of California, Davis</w:t>
      </w:r>
    </w:p>
    <w:p w14:paraId="0AB6CD09" w14:textId="77777777" w:rsidR="00DF34E5" w:rsidRDefault="00DF34E5" w:rsidP="00C3374F">
      <w:pPr>
        <w:spacing w:line="480" w:lineRule="auto"/>
      </w:pPr>
      <w:r>
        <w:t>6. Department of Computer Science, University of California, Davis</w:t>
      </w:r>
    </w:p>
    <w:p w14:paraId="21E48A2B" w14:textId="77777777" w:rsidR="00DF34E5" w:rsidRDefault="00DF34E5" w:rsidP="00C3374F">
      <w:pPr>
        <w:spacing w:line="480" w:lineRule="auto"/>
      </w:pPr>
    </w:p>
    <w:p w14:paraId="2A3BCB4A" w14:textId="52F2A348" w:rsidR="00AE71AE" w:rsidRPr="00AE71AE" w:rsidRDefault="00DF34E5" w:rsidP="00C3374F">
      <w:pPr>
        <w:spacing w:line="480" w:lineRule="auto"/>
        <w:rPr>
          <w:b/>
        </w:rPr>
      </w:pPr>
      <w:r w:rsidRPr="00AE71AE">
        <w:rPr>
          <w:b/>
        </w:rPr>
        <w:t>ABSTRACT</w:t>
      </w:r>
    </w:p>
    <w:p w14:paraId="17BAFA64" w14:textId="2C9F8C78" w:rsidR="00DF34E5" w:rsidRDefault="00DF34E5" w:rsidP="00C3374F">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del w:id="0" w:author="Justin Siegel" w:date="2015-11-27T14:17:00Z">
        <w:r w:rsidDel="003E31D8">
          <w:delText xml:space="preserve">This </w:delText>
        </w:r>
      </w:del>
      <w:ins w:id="1" w:author="Justin Siegel" w:date="2015-11-27T14:17:00Z">
        <w:r w:rsidR="003E31D8">
          <w:t xml:space="preserve">We hypothesize </w:t>
        </w:r>
      </w:ins>
      <w:ins w:id="2" w:author="Alex" w:date="2015-11-30T14:59:00Z">
        <w:r w:rsidR="00A207B4">
          <w:t xml:space="preserve">that </w:t>
        </w:r>
      </w:ins>
      <w:ins w:id="3" w:author="Justin Siegel" w:date="2015-11-27T14:17:00Z">
        <w:r w:rsidR="003E31D8">
          <w:t>this is partially</w:t>
        </w:r>
      </w:ins>
      <w:del w:id="4" w:author="Justin Siegel" w:date="2015-11-27T14:17:00Z">
        <w:r w:rsidDel="003E31D8">
          <w:delText>is</w:delText>
        </w:r>
      </w:del>
      <w:r>
        <w:t xml:space="preserve"> due to </w:t>
      </w:r>
      <w:del w:id="5" w:author="Justin Siegel" w:date="2015-11-27T14:17:00Z">
        <w:r w:rsidDel="003E31D8">
          <w:delText xml:space="preserve">the </w:delText>
        </w:r>
      </w:del>
      <w:ins w:id="6" w:author="Justin Siegel" w:date="2015-11-27T14:17:00Z">
        <w:del w:id="7" w:author="Alex" w:date="2015-11-30T14:59:00Z">
          <w:r w:rsidR="003E31D8" w:rsidDel="00A207B4">
            <w:delText>a</w:delText>
          </w:r>
        </w:del>
      </w:ins>
      <w:ins w:id="8" w:author="Alex" w:date="2015-11-30T14:59:00Z">
        <w:r w:rsidR="00A207B4">
          <w:t>the</w:t>
        </w:r>
      </w:ins>
      <w:ins w:id="9" w:author="Justin Siegel" w:date="2015-11-27T14:17:00Z">
        <w:r w:rsidR="003E31D8">
          <w:t xml:space="preserve"> </w:t>
        </w:r>
      </w:ins>
      <w:r>
        <w:t>lack of data</w:t>
      </w:r>
      <w:r w:rsidR="00850A66">
        <w:t xml:space="preserve"> </w:t>
      </w:r>
      <w:r>
        <w:t xml:space="preserve">sets for which a large panel of enzyme variants has been produced, purified, and kinetically characterized. Here we report the </w:t>
      </w:r>
      <w:proofErr w:type="spellStart"/>
      <w:r w:rsidR="004F15C1" w:rsidRPr="00AE71AE">
        <w:rPr>
          <w:i/>
        </w:rPr>
        <w:t>k</w:t>
      </w:r>
      <w:r w:rsidR="004F15C1" w:rsidRPr="00AE71AE">
        <w:rPr>
          <w:vertAlign w:val="subscript"/>
        </w:rPr>
        <w:t>cat</w:t>
      </w:r>
      <w:proofErr w:type="spellEnd"/>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w:t>
      </w:r>
      <w:ins w:id="10" w:author="Alex" w:date="2015-12-07T13:32:00Z">
        <w:r w:rsidR="00CA2F9E">
          <w:t>-</w:t>
        </w:r>
      </w:ins>
      <w:del w:id="11" w:author="Alex" w:date="2015-12-07T13:32:00Z">
        <w:r w:rsidR="00D92F42" w:rsidDel="00CA2F9E">
          <w:delText xml:space="preserve"> </w:delText>
        </w:r>
      </w:del>
      <w:r w:rsidR="00D92F42">
        <w:t xml:space="preserve">modeled </w:t>
      </w:r>
      <w:del w:id="12" w:author="Alex" w:date="2015-12-07T13:32:00Z">
        <w:r w:rsidR="00D92F42" w:rsidDel="00CA2F9E">
          <w:delText xml:space="preserve">and calculated </w:delText>
        </w:r>
      </w:del>
      <w:r w:rsidR="00D92F42">
        <w:t>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C3374F">
      <w:pPr>
        <w:spacing w:line="480" w:lineRule="auto"/>
        <w:pPrChange w:id="13" w:author="Alex" w:date="2015-12-07T13:22:00Z">
          <w:pPr>
            <w:spacing w:line="480" w:lineRule="auto"/>
          </w:pPr>
        </w:pPrChange>
      </w:pPr>
    </w:p>
    <w:p w14:paraId="7B248C4A" w14:textId="77777777" w:rsidR="00DF34E5" w:rsidRPr="004F15C1" w:rsidRDefault="00DF34E5" w:rsidP="00C3374F">
      <w:pPr>
        <w:spacing w:line="480" w:lineRule="auto"/>
        <w:rPr>
          <w:b/>
        </w:rPr>
        <w:pPrChange w:id="14" w:author="Alex" w:date="2015-12-07T13:22:00Z">
          <w:pPr>
            <w:spacing w:line="480" w:lineRule="auto"/>
          </w:pPr>
        </w:pPrChange>
      </w:pPr>
      <w:r w:rsidRPr="004F15C1">
        <w:rPr>
          <w:b/>
        </w:rPr>
        <w:t>INTRODUCTION</w:t>
      </w:r>
    </w:p>
    <w:p w14:paraId="4426FB67" w14:textId="6098D043" w:rsidR="00DF34E5" w:rsidRDefault="00DF34E5" w:rsidP="00C3374F">
      <w:pPr>
        <w:spacing w:line="480" w:lineRule="auto"/>
        <w:pPrChange w:id="15" w:author="Alex" w:date="2015-12-07T13:22:00Z">
          <w:pPr>
            <w:spacing w:line="480" w:lineRule="auto"/>
          </w:pPr>
        </w:pPrChange>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 xml:space="preserve">in </w:t>
      </w:r>
      <w:proofErr w:type="spellStart"/>
      <w:r w:rsidRPr="00AA5F63">
        <w:rPr>
          <w:i/>
        </w:rPr>
        <w:t>silico</w:t>
      </w:r>
      <w:proofErr w:type="spellEnd"/>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06BE6B26" w:rsidR="00DF34E5" w:rsidRDefault="00AF585E" w:rsidP="00C3374F">
      <w:pPr>
        <w:spacing w:line="480" w:lineRule="auto"/>
        <w:pPrChange w:id="16" w:author="Alex" w:date="2015-12-07T13:22:00Z">
          <w:pPr>
            <w:spacing w:line="480" w:lineRule="auto"/>
          </w:pPr>
        </w:pPrChange>
      </w:pPr>
      <w:r>
        <w:tab/>
      </w:r>
      <w:r w:rsidR="00ED003A">
        <w:t xml:space="preserve">The use of large datasets to train and evaluate force-field based algorithms for protein function has been previously validated in the context of protein </w:t>
      </w:r>
      <w:proofErr w:type="spellStart"/>
      <w:r w:rsidR="00ED003A">
        <w:t>thermostability</w:t>
      </w:r>
      <w:proofErr w:type="spellEnd"/>
      <w:r w:rsidR="00ED003A">
        <w:t xml:space="preserve">. For example, the </w:t>
      </w:r>
      <w:proofErr w:type="spellStart"/>
      <w:r w:rsidR="00ED003A">
        <w:t>ProTherm</w:t>
      </w:r>
      <w:proofErr w:type="spellEnd"/>
      <w:r w:rsidR="00ED003A">
        <w:t xml:space="preserve"> database has over twenty thousand measured effects of mutations on </w:t>
      </w:r>
      <w:proofErr w:type="spellStart"/>
      <w:r w:rsidR="00ED003A">
        <w:t>thermostability</w:t>
      </w:r>
      <w:proofErr w:type="spellEnd"/>
      <w:r w:rsidR="00ED003A">
        <w:t xml:space="preserve">, and serves as the gold standard for the development of numerous algorithms developed to predict effects of mutations on </w:t>
      </w:r>
      <w:proofErr w:type="spellStart"/>
      <w:r w:rsidR="00ED003A" w:rsidRPr="0028627B">
        <w:t>thermostability</w:t>
      </w:r>
      <w:proofErr w:type="spellEnd"/>
      <w:r w:rsidR="00ED003A" w:rsidRPr="0028627B">
        <w:t>.</w:t>
      </w:r>
      <w:r w:rsidR="0041704D">
        <w:t xml:space="preserve"> </w:t>
      </w:r>
      <w:r w:rsidR="00ED003A" w:rsidRPr="007F2E8B">
        <w:fldChar w:fldCharType="begin"/>
      </w:r>
      <w:r w:rsidR="001A3345">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1A3345">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1A3345">
        <w:rPr>
          <w:rFonts w:hint="eastAsia"/>
        </w:rPr>
        <w:instrText>key&gt;&lt;/foreign-keys&gt;&lt;ref-type name="Journal Article"&gt;17&lt;/ref-type&gt;&lt;contributors&gt;&lt;authors&gt;&lt;author&gt;Kellogg, Elizabeth H&lt;/author&gt;&lt;author&gt;Leaver</w:instrText>
      </w:r>
      <w:r w:rsidR="001A3345">
        <w:rPr>
          <w:rFonts w:hint="eastAsia"/>
        </w:rPr>
        <w:instrText>‐</w:instrText>
      </w:r>
      <w:r w:rsidR="001A3345">
        <w:rPr>
          <w:rFonts w:hint="eastAsia"/>
        </w:rPr>
        <w:instrText>Fay, Andrew&lt;/author&gt;&lt;author&gt;Baker, David&lt;/author&gt;&lt;/authors&gt;&lt;/contributors&gt;&lt;titles&gt;&lt;title&gt;Role of conformational sampling in computing mutation</w:instrText>
      </w:r>
      <w:r w:rsidR="001A3345">
        <w:rPr>
          <w:rFonts w:hint="eastAsia"/>
        </w:rPr>
        <w:instrText>‐</w:instrText>
      </w:r>
      <w:r w:rsidR="001A3345">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1A3345">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1A3345">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w:t>
      </w:r>
      <w:ins w:id="17" w:author="Alex" w:date="2015-12-07T13:34:00Z">
        <w:r w:rsidR="001D0E1A">
          <w:t>, in contrast,</w:t>
        </w:r>
      </w:ins>
      <w:r w:rsidR="00ED003A">
        <w:t xml:space="preserve">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del w:id="18" w:author="Justin Siegel" w:date="2015-11-27T14:19:00Z">
        <w:r w:rsidR="003D3114" w:rsidDel="00CD62CC">
          <w:delText xml:space="preserve">20 </w:delText>
        </w:r>
      </w:del>
      <w:ins w:id="19" w:author="Justin Siegel" w:date="2015-11-27T14:19:00Z">
        <w:r w:rsidR="00CD62CC">
          <w:t xml:space="preserve">twenty </w:t>
        </w:r>
      </w:ins>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1A3345">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1A3345">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1A3345">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for the rational modulation of kinetic parameters</w:t>
      </w:r>
      <w:ins w:id="20" w:author="Alex" w:date="2015-12-07T13:34:00Z">
        <w:r w:rsidR="001D0E1A">
          <w:t>,</w:t>
        </w:r>
      </w:ins>
      <w:r w:rsidR="00893A9D">
        <w:t xml:space="preserve"> </w:t>
      </w:r>
      <w:ins w:id="21" w:author="Justin Siegel" w:date="2015-11-27T14:20:00Z">
        <w:r w:rsidR="00CD62CC">
          <w:t xml:space="preserve">we hypothesize that </w:t>
        </w:r>
      </w:ins>
      <w:r w:rsidR="00893A9D">
        <w:t xml:space="preserve">it will be necessary to </w:t>
      </w:r>
      <w:del w:id="22" w:author="Alex" w:date="2015-12-07T13:35:00Z">
        <w:r w:rsidR="009410DD" w:rsidDel="001D0E1A">
          <w:delText xml:space="preserve">explicitly </w:delText>
        </w:r>
      </w:del>
      <w:r w:rsidR="00893A9D">
        <w:t>develop libraries of mutant enzymes for which the</w:t>
      </w:r>
      <w:r w:rsidR="009410DD">
        <w:t xml:space="preserve"> </w:t>
      </w:r>
      <w:del w:id="23" w:author="Justin Siegel" w:date="2015-11-27T14:20:00Z">
        <w:r w:rsidR="009410DD" w:rsidDel="00CD62CC">
          <w:delText xml:space="preserve">the </w:delText>
        </w:r>
      </w:del>
      <w:r w:rsidR="009410DD">
        <w:t>functional effects of mutations on</w:t>
      </w:r>
      <w:r w:rsidR="004A39CD">
        <w:t xml:space="preserve"> catalytic efficiency</w:t>
      </w:r>
      <w:r w:rsidR="00922CB6">
        <w:t xml:space="preserve"> (</w:t>
      </w:r>
      <w:proofErr w:type="spellStart"/>
      <w:r w:rsidR="00922CB6" w:rsidRPr="007F2E8B">
        <w:rPr>
          <w:i/>
        </w:rPr>
        <w:t>k</w:t>
      </w:r>
      <w:r w:rsidR="00922CB6" w:rsidRPr="007F2E8B">
        <w:rPr>
          <w:vertAlign w:val="subscript"/>
        </w:rPr>
        <w:t>cat</w:t>
      </w:r>
      <w:proofErr w:type="spellEnd"/>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proofErr w:type="spellStart"/>
      <w:r w:rsidR="00922CB6" w:rsidRPr="007F2E8B">
        <w:rPr>
          <w:i/>
        </w:rPr>
        <w:t>k</w:t>
      </w:r>
      <w:r w:rsidR="00922CB6" w:rsidRPr="007F2E8B">
        <w:rPr>
          <w:vertAlign w:val="subscript"/>
        </w:rPr>
        <w:t>cat</w:t>
      </w:r>
      <w:proofErr w:type="spellEnd"/>
      <w:r w:rsidR="00922CB6">
        <w:t>)</w:t>
      </w:r>
      <w:r w:rsidR="00893A9D">
        <w:t xml:space="preserve"> have been </w:t>
      </w:r>
      <w:del w:id="24" w:author="Alex" w:date="2015-12-07T13:35:00Z">
        <w:r w:rsidR="00893A9D" w:rsidDel="001D0E1A">
          <w:delText xml:space="preserve">explicitly </w:delText>
        </w:r>
      </w:del>
      <w:r w:rsidR="00893A9D">
        <w:t>measured.</w:t>
      </w:r>
      <w:r w:rsidR="00922CB6">
        <w:t xml:space="preserve"> </w:t>
      </w:r>
    </w:p>
    <w:p w14:paraId="35D850C1" w14:textId="564BD1E3" w:rsidR="00DF34E5" w:rsidRDefault="00C52DCD" w:rsidP="00C3374F">
      <w:pPr>
        <w:spacing w:line="480" w:lineRule="auto"/>
        <w:pPrChange w:id="25" w:author="Alex" w:date="2015-12-07T13:22:00Z">
          <w:pPr>
            <w:spacing w:line="480" w:lineRule="auto"/>
          </w:pPr>
        </w:pPrChange>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w:t>
      </w:r>
      <w:proofErr w:type="spellStart"/>
      <w:r w:rsidR="00DF34E5">
        <w:t>glucosidase</w:t>
      </w:r>
      <w:proofErr w:type="spellEnd"/>
      <w:r w:rsidR="00DF34E5">
        <w:t xml:space="preserve"> B </w:t>
      </w:r>
      <w:r w:rsidR="00AD3EB3">
        <w:t xml:space="preserve">(BglB) </w:t>
      </w:r>
      <w:r w:rsidR="00DF34E5">
        <w:t xml:space="preserve">from </w:t>
      </w:r>
      <w:proofErr w:type="spellStart"/>
      <w:r w:rsidR="00DF34E5" w:rsidRPr="00AD3EB3">
        <w:rPr>
          <w:i/>
        </w:rPr>
        <w:t>Paenibacillus</w:t>
      </w:r>
      <w:proofErr w:type="spellEnd"/>
      <w:r w:rsidR="00DF34E5" w:rsidRPr="00AD3EB3">
        <w:rPr>
          <w:i/>
        </w:rPr>
        <w:t xml:space="preserve"> </w:t>
      </w:r>
      <w:proofErr w:type="spellStart"/>
      <w:r w:rsidR="00DF34E5" w:rsidRPr="00AD3EB3">
        <w:rPr>
          <w:i/>
        </w:rPr>
        <w:t>polymyxa</w:t>
      </w:r>
      <w:proofErr w:type="spellEnd"/>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w:t>
      </w:r>
      <w:proofErr w:type="spellStart"/>
      <w:r w:rsidR="00E95C64">
        <w:t>ligno</w:t>
      </w:r>
      <w:proofErr w:type="spellEnd"/>
      <w:r w:rsidR="00E95C64">
        <w:t>-cellulose utilization.</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del w:id="26" w:author="Justin Siegel" w:date="2015-11-27T14:21:00Z">
        <w:r w:rsidR="00DF34E5" w:rsidDel="00CD62CC">
          <w:delText>An X-ray crystal</w:delText>
        </w:r>
      </w:del>
      <w:ins w:id="27" w:author="Justin Siegel" w:date="2015-11-27T14:21:00Z">
        <w:r w:rsidR="00CD62CC">
          <w:t>The</w:t>
        </w:r>
      </w:ins>
      <w:r w:rsidR="00DF34E5">
        <w:t xml:space="preserve"> structure of BglB indicates that </w:t>
      </w:r>
      <w:r w:rsidR="00BB2E28">
        <w:t xml:space="preserve">it </w:t>
      </w:r>
      <w:r w:rsidR="00DF34E5">
        <w:t xml:space="preserve">follows a classical </w:t>
      </w:r>
      <w:proofErr w:type="spellStart"/>
      <w:r w:rsidR="00DF34E5">
        <w:t>Koshland</w:t>
      </w:r>
      <w:proofErr w:type="spellEnd"/>
      <w:r w:rsidR="00DF34E5">
        <w:t xml:space="preserve"> double-displacement mechanism in which </w:t>
      </w:r>
      <w:proofErr w:type="spellStart"/>
      <w:r w:rsidR="00DF34E5">
        <w:t>E353</w:t>
      </w:r>
      <w:proofErr w:type="spellEnd"/>
      <w:r w:rsidR="00DF34E5">
        <w:t xml:space="preserve"> performs a </w:t>
      </w:r>
      <w:proofErr w:type="spellStart"/>
      <w:r w:rsidR="00DE3799">
        <w:t>nucleo</w:t>
      </w:r>
      <w:r w:rsidR="00DF34E5">
        <w:t>philic</w:t>
      </w:r>
      <w:proofErr w:type="spellEnd"/>
      <w:r w:rsidR="00DF34E5">
        <w:t xml:space="preserve"> attack on the </w:t>
      </w:r>
      <w:proofErr w:type="spellStart"/>
      <w:r w:rsidR="00DF34E5">
        <w:t>anomeric</w:t>
      </w:r>
      <w:proofErr w:type="spellEnd"/>
      <w:r w:rsidR="00DF34E5">
        <w:t xml:space="preserve"> carbon of the substrate’s glucose moiety. The leaving group is protonated by </w:t>
      </w:r>
      <w:proofErr w:type="spellStart"/>
      <w:r w:rsidR="00DF34E5">
        <w:t>E164</w:t>
      </w:r>
      <w:proofErr w:type="spellEnd"/>
      <w:r w:rsidR="00DF34E5">
        <w:t xml:space="preserve">. A third active site residue, </w:t>
      </w:r>
      <w:proofErr w:type="spellStart"/>
      <w:r w:rsidR="00DF34E5">
        <w:t>Y295</w:t>
      </w:r>
      <w:proofErr w:type="spellEnd"/>
      <w:r w:rsidR="00DF34E5">
        <w:t xml:space="preserve">, orients </w:t>
      </w:r>
      <w:proofErr w:type="spellStart"/>
      <w:r w:rsidR="00DF34E5">
        <w:t>E353</w:t>
      </w:r>
      <w:proofErr w:type="spellEnd"/>
      <w:r w:rsidR="00DF34E5">
        <w:t xml:space="preserve"> for catalysis</w:t>
      </w:r>
      <w:r w:rsidR="00DE3799">
        <w:t xml:space="preserve"> with a hydrogen bond.</w:t>
      </w:r>
      <w:r w:rsidR="0041704D">
        <w:t xml:space="preserve"> </w:t>
      </w:r>
      <w:r w:rsidR="00DE3799">
        <w:fldChar w:fldCharType="begin"/>
      </w:r>
      <w:r w:rsidR="001A3345">
        <w:instrText xml:space="preserve"> ADDIN EN.CITE &lt;EndNote&gt;&lt;Cite&gt;&lt;Author&gt;Isorna&lt;/Author&gt;&lt;Year&gt;2007&lt;/Year&gt;&lt;RecNum&gt;57&lt;/RecNum&gt;&lt;DisplayText&gt;(15)&lt;/DisplayText&gt;&lt;record&gt;&lt;rec-number&gt;57&lt;/rec-number&gt;&lt;foreign-keys&gt;&lt;key app="EN" db-id="d22eawd51p0xrpezwr7vdtw2vasp9sx0w25d" timestamp="1448399990"&gt;57&lt;/key&gt;&lt;/foreign-keys&gt;&lt;ref-type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Biology&lt;/secondary-title&gt;&lt;/titles&gt;&lt;periodical&gt;&lt;full-title&gt;Journal of molecular biology&lt;/full-title&gt;&lt;/periodical&gt;&lt;pages&gt;1204-1218&lt;/pages&gt;&lt;volume&gt;371&lt;/volume&gt;&lt;number&gt;5&lt;/number&gt;&lt;keywords&gt;&lt;keyword&gt;β-glucosidase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C3374F">
      <w:pPr>
        <w:spacing w:line="480" w:lineRule="auto"/>
        <w:pPrChange w:id="28" w:author="Alex" w:date="2015-12-07T13:22:00Z">
          <w:pPr>
            <w:spacing w:line="480" w:lineRule="auto"/>
          </w:pPr>
        </w:pPrChange>
      </w:pPr>
    </w:p>
    <w:p w14:paraId="12EF22D8" w14:textId="5616C851" w:rsidR="00661954" w:rsidRPr="00794F66" w:rsidDel="00D114FE" w:rsidRDefault="00661954" w:rsidP="00C3374F">
      <w:pPr>
        <w:spacing w:line="480" w:lineRule="auto"/>
        <w:rPr>
          <w:del w:id="29" w:author="Alex" w:date="2015-12-07T13:36:00Z"/>
          <w:b/>
        </w:rPr>
        <w:pPrChange w:id="30" w:author="Alex" w:date="2015-12-07T13:22:00Z">
          <w:pPr>
            <w:spacing w:line="480" w:lineRule="auto"/>
          </w:pPr>
        </w:pPrChange>
      </w:pPr>
      <w:r w:rsidRPr="00794F66">
        <w:rPr>
          <w:b/>
        </w:rPr>
        <w:t>Figure 1. Structure and catalyzed reaction of BglB</w:t>
      </w:r>
      <w:ins w:id="31" w:author="Alex" w:date="2015-12-07T13:36:00Z">
        <w:r w:rsidR="00D114FE">
          <w:rPr>
            <w:b/>
          </w:rPr>
          <w:t xml:space="preserve">. </w:t>
        </w:r>
      </w:ins>
      <w:del w:id="32" w:author="Alex" w:date="2015-12-07T13:36:00Z">
        <w:r w:rsidRPr="00794F66" w:rsidDel="00D114FE">
          <w:rPr>
            <w:b/>
          </w:rPr>
          <w:delText xml:space="preserve"> </w:delText>
        </w:r>
      </w:del>
    </w:p>
    <w:p w14:paraId="0B2C53AB" w14:textId="343D7265" w:rsidR="00661954" w:rsidRDefault="00661954" w:rsidP="00C3374F">
      <w:pPr>
        <w:spacing w:line="480" w:lineRule="auto"/>
        <w:pPrChange w:id="33" w:author="Alex" w:date="2015-12-07T13:22:00Z">
          <w:pPr>
            <w:spacing w:line="480" w:lineRule="auto"/>
          </w:pPr>
        </w:pPrChange>
      </w:pPr>
      <w:r>
        <w:t xml:space="preserve">(A) Structure of BglB in complex with the modeled </w:t>
      </w:r>
      <w:r w:rsidRPr="00AD4DE1">
        <w:rPr>
          <w:i/>
        </w:rPr>
        <w:t>p</w:t>
      </w:r>
      <w:r>
        <w:t>-</w:t>
      </w:r>
      <w:proofErr w:type="spellStart"/>
      <w:r>
        <w:t>nitrophenyl</w:t>
      </w:r>
      <w:proofErr w:type="spellEnd"/>
      <w:r>
        <w:t>-ß-D-</w:t>
      </w:r>
      <w:proofErr w:type="spellStart"/>
      <w:r>
        <w:t>glucoside</w:t>
      </w:r>
      <w:proofErr w:type="spellEnd"/>
      <w:r>
        <w:t xml:space="preserve"> </w:t>
      </w:r>
      <w:r w:rsidR="000650B5">
        <w:t xml:space="preserve">(pNPG) </w:t>
      </w:r>
      <w:r>
        <w:t xml:space="preserve">used for design. Alpha carbons of residues mutated shown as blue spheres. The image was </w:t>
      </w:r>
      <w:del w:id="34" w:author="Alex" w:date="2015-12-07T13:37:00Z">
        <w:r w:rsidDel="00623877">
          <w:delText xml:space="preserve">generated </w:delText>
        </w:r>
      </w:del>
      <w:ins w:id="35" w:author="Alex" w:date="2015-12-07T13:37:00Z">
        <w:r w:rsidR="00623877">
          <w:t xml:space="preserve">drawn </w:t>
        </w:r>
      </w:ins>
      <w:r>
        <w:t xml:space="preserve">with </w:t>
      </w:r>
      <w:proofErr w:type="spellStart"/>
      <w:r>
        <w:t>PyMOL</w:t>
      </w:r>
      <w:proofErr w:type="spellEnd"/>
      <w:r>
        <w:t>.</w:t>
      </w:r>
      <w:r w:rsidR="0041704D">
        <w:t xml:space="preserve"> </w:t>
      </w:r>
      <w:r>
        <w:fldChar w:fldCharType="begin"/>
      </w:r>
      <w:r w:rsidR="001A3345">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C3374F">
      <w:pPr>
        <w:spacing w:line="480" w:lineRule="auto"/>
        <w:pPrChange w:id="36" w:author="Alex" w:date="2015-12-07T13:22:00Z">
          <w:pPr>
            <w:spacing w:line="480" w:lineRule="auto"/>
          </w:pPr>
        </w:pPrChange>
      </w:pPr>
    </w:p>
    <w:p w14:paraId="469EC551" w14:textId="0AB5F312" w:rsidR="00DF34E5" w:rsidRDefault="00DE3799" w:rsidP="00C3374F">
      <w:pPr>
        <w:spacing w:line="480" w:lineRule="auto"/>
        <w:pPrChange w:id="37" w:author="Alex" w:date="2015-12-07T13:22:00Z">
          <w:pPr>
            <w:spacing w:line="480" w:lineRule="auto"/>
          </w:pPr>
        </w:pPrChange>
      </w:pPr>
      <w:r>
        <w:tab/>
      </w:r>
      <w:r w:rsidR="00DF34E5">
        <w:t xml:space="preserve">In this study we report the largest data set of its kind, in which </w:t>
      </w:r>
      <w:del w:id="38" w:author="Alex" w:date="2015-12-07T13:50:00Z">
        <w:r w:rsidR="00DF34E5" w:rsidDel="00A5540C">
          <w:delText>10</w:delText>
        </w:r>
      </w:del>
      <w:ins w:id="39" w:author="Alex" w:date="2015-12-07T13:50:00Z">
        <w:r w:rsidR="00A5540C">
          <w:t>100</w:t>
        </w:r>
      </w:ins>
      <w:del w:id="40"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w:t>
      </w:r>
      <w:ins w:id="41" w:author="Alex" w:date="2015-12-07T13:38:00Z">
        <w:r w:rsidR="00FF0657">
          <w:t xml:space="preserve">and </w:t>
        </w:r>
      </w:ins>
      <w:r w:rsidR="00DF34E5">
        <w:t>K</w:t>
      </w:r>
      <w:r w:rsidR="00BB2E28">
        <w:rPr>
          <w:vertAlign w:val="subscript"/>
        </w:rPr>
        <w:t>i</w:t>
      </w:r>
      <w:r w:rsidR="004A52E3">
        <w:t xml:space="preserve"> measured) </w:t>
      </w:r>
      <w:r w:rsidR="00DF34E5">
        <w:t xml:space="preserve">using the reporter substrate </w:t>
      </w:r>
      <w:r w:rsidR="00DF34E5" w:rsidRPr="004A52E3">
        <w:rPr>
          <w:i/>
        </w:rPr>
        <w:t>p</w:t>
      </w:r>
      <w:r w:rsidR="00DF34E5">
        <w:t>-</w:t>
      </w:r>
      <w:proofErr w:type="spellStart"/>
      <w:r w:rsidR="00DF34E5">
        <w:t>nitrophenyl</w:t>
      </w:r>
      <w:proofErr w:type="spellEnd"/>
      <w:r w:rsidR="00DF34E5">
        <w:t>-ß-D-</w:t>
      </w:r>
      <w:proofErr w:type="spellStart"/>
      <w:r w:rsidR="00DF34E5">
        <w:t>glucoside</w:t>
      </w:r>
      <w:proofErr w:type="spellEnd"/>
      <w:r w:rsidR="00DF34E5">
        <w:t xml:space="preserv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proofErr w:type="spellStart"/>
      <w:r w:rsidR="004F15C1" w:rsidRPr="00AE71AE">
        <w:rPr>
          <w:i/>
        </w:rPr>
        <w:t>k</w:t>
      </w:r>
      <w:r w:rsidR="004F15C1" w:rsidRPr="00AE71AE">
        <w:rPr>
          <w:vertAlign w:val="subscript"/>
        </w:rPr>
        <w:t>cat</w:t>
      </w:r>
      <w:proofErr w:type="spellEnd"/>
      <w:r w:rsidR="00DF34E5">
        <w:t xml:space="preserve">, </w:t>
      </w:r>
      <w:r w:rsidR="004F15C1">
        <w:t>K</w:t>
      </w:r>
      <w:r w:rsidR="004F15C1" w:rsidRPr="004F15C1">
        <w:rPr>
          <w:vertAlign w:val="subscript"/>
        </w:rPr>
        <w:t>M</w:t>
      </w:r>
      <w:r w:rsidR="00DF34E5">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using </w:t>
      </w:r>
      <w:r w:rsidR="00CC39BA">
        <w:t>readily</w:t>
      </w:r>
      <w:ins w:id="42" w:author="Alex" w:date="2015-12-07T13:38:00Z">
        <w:r w:rsidR="001D1931">
          <w:t>-</w:t>
        </w:r>
      </w:ins>
      <w:del w:id="43" w:author="Alex" w:date="2015-12-07T13:38:00Z">
        <w:r w:rsidR="00CC39BA" w:rsidDel="001D1931">
          <w:delText xml:space="preserve"> </w:delText>
        </w:r>
      </w:del>
      <w:r w:rsidR="00CC39BA">
        <w:t xml:space="preserve">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C3374F">
      <w:pPr>
        <w:spacing w:line="480" w:lineRule="auto"/>
        <w:pPrChange w:id="44" w:author="Alex" w:date="2015-12-07T13:22:00Z">
          <w:pPr>
            <w:spacing w:line="480" w:lineRule="auto"/>
          </w:pPr>
        </w:pPrChange>
      </w:pPr>
      <w:r>
        <w:t xml:space="preserve"> </w:t>
      </w:r>
    </w:p>
    <w:p w14:paraId="507BD9B9" w14:textId="77777777" w:rsidR="00DF34E5" w:rsidRPr="005815CD" w:rsidRDefault="00DF34E5" w:rsidP="00C3374F">
      <w:pPr>
        <w:spacing w:line="480" w:lineRule="auto"/>
        <w:rPr>
          <w:b/>
        </w:rPr>
        <w:pPrChange w:id="45" w:author="Alex" w:date="2015-12-07T13:22:00Z">
          <w:pPr>
            <w:spacing w:line="480" w:lineRule="auto"/>
          </w:pPr>
        </w:pPrChange>
      </w:pPr>
      <w:r w:rsidRPr="005815CD">
        <w:rPr>
          <w:b/>
        </w:rPr>
        <w:t xml:space="preserve">RESULTS </w:t>
      </w:r>
    </w:p>
    <w:p w14:paraId="3A5C7C5A" w14:textId="77777777" w:rsidR="00DF34E5" w:rsidRPr="005815CD" w:rsidRDefault="00DF34E5" w:rsidP="00C3374F">
      <w:pPr>
        <w:spacing w:line="480" w:lineRule="auto"/>
        <w:rPr>
          <w:b/>
        </w:rPr>
        <w:pPrChange w:id="46" w:author="Alex" w:date="2015-12-07T13:22:00Z">
          <w:pPr>
            <w:spacing w:line="480" w:lineRule="auto"/>
          </w:pPr>
        </w:pPrChange>
      </w:pPr>
      <w:r w:rsidRPr="005815CD">
        <w:rPr>
          <w:b/>
        </w:rPr>
        <w:t>Computationally-directed engineering of BglB</w:t>
      </w:r>
    </w:p>
    <w:p w14:paraId="091B62FD" w14:textId="689EC3A3" w:rsidR="00DF34E5" w:rsidRDefault="00DF34E5" w:rsidP="00C3374F">
      <w:pPr>
        <w:spacing w:line="480" w:lineRule="auto"/>
        <w:pPrChange w:id="47" w:author="Alex" w:date="2015-12-07T13:22:00Z">
          <w:pPr>
            <w:spacing w:line="480" w:lineRule="auto"/>
          </w:pPr>
        </w:pPrChange>
      </w:pPr>
      <w:del w:id="48" w:author="Justin Siegel" w:date="2015-11-27T14:22:00Z">
        <w:r w:rsidDel="00CD62CC">
          <w:delText xml:space="preserve">The </w:delText>
        </w:r>
      </w:del>
      <w:ins w:id="49" w:author="Justin Siegel" w:date="2015-11-27T14:22:00Z">
        <w:r w:rsidR="00CD62CC">
          <w:t xml:space="preserve">A </w:t>
        </w:r>
      </w:ins>
      <w:r>
        <w:t>crystal structure (</w:t>
      </w:r>
      <w:proofErr w:type="spellStart"/>
      <w:r>
        <w:t>PDB</w:t>
      </w:r>
      <w:proofErr w:type="spellEnd"/>
      <w:r>
        <w:t xml:space="preserve"> </w:t>
      </w:r>
      <w:proofErr w:type="spellStart"/>
      <w:r>
        <w:t>2JIE</w:t>
      </w:r>
      <w:proofErr w:type="spellEnd"/>
      <w:r>
        <w:t xml:space="preserve">) of recombinant BglB </w:t>
      </w:r>
      <w:r w:rsidR="00C93127">
        <w:t xml:space="preserve">in complex </w:t>
      </w:r>
      <w:r>
        <w:t>with the substrate analog 2-</w:t>
      </w:r>
      <w:proofErr w:type="spellStart"/>
      <w:r>
        <w:t>deoxy</w:t>
      </w:r>
      <w:proofErr w:type="spellEnd"/>
      <w:r>
        <w:t>-2-</w:t>
      </w:r>
      <w:proofErr w:type="spellStart"/>
      <w:r>
        <w:t>fluoro</w:t>
      </w:r>
      <w:proofErr w:type="spellEnd"/>
      <w:r>
        <w:t>-</w:t>
      </w:r>
      <w:r w:rsidRPr="00BD24A7">
        <w:rPr>
          <w:rFonts w:ascii="Symbol" w:hAnsi="Symbol"/>
        </w:rPr>
        <w:t></w:t>
      </w:r>
      <w:r>
        <w:t>-D-</w:t>
      </w:r>
      <w:proofErr w:type="spellStart"/>
      <w:r>
        <w:t>glucopyranose</w:t>
      </w:r>
      <w:proofErr w:type="spellEnd"/>
      <w:r>
        <w:t xml:space="preserv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 xml:space="preserve">the hydrolysis of pNPG, an </w:t>
      </w:r>
      <w:proofErr w:type="spellStart"/>
      <w:r>
        <w:t>S</w:t>
      </w:r>
      <w:r w:rsidRPr="009C31AA">
        <w:rPr>
          <w:vertAlign w:val="subscript"/>
        </w:rPr>
        <w:t>N</w:t>
      </w:r>
      <w:r>
        <w:t>2</w:t>
      </w:r>
      <w:proofErr w:type="spellEnd"/>
      <w:r>
        <w:t xml:space="preserve">-like transition state </w:t>
      </w:r>
      <w:r w:rsidR="009314FE">
        <w:t xml:space="preserve">structure </w:t>
      </w:r>
      <w:r>
        <w:t xml:space="preserve">was built and minimized in Spartan based on a </w:t>
      </w:r>
      <w:proofErr w:type="spellStart"/>
      <w:r>
        <w:t>3D</w:t>
      </w:r>
      <w:proofErr w:type="spellEnd"/>
      <w:r>
        <w:t xml:space="preserve"> conformer of </w:t>
      </w:r>
      <w:proofErr w:type="spellStart"/>
      <w:r>
        <w:t>PubChem</w:t>
      </w:r>
      <w:proofErr w:type="spellEnd"/>
      <w:r>
        <w:t xml:space="preserve"> CID 92930. Functional constraints were used to define catalytic distances, angles, and dihedrals between pNPG, the acid-base </w:t>
      </w:r>
      <w:proofErr w:type="spellStart"/>
      <w:r>
        <w:t>E164</w:t>
      </w:r>
      <w:proofErr w:type="spellEnd"/>
      <w:r>
        <w:t xml:space="preserve">, the nucleophile </w:t>
      </w:r>
      <w:proofErr w:type="spellStart"/>
      <w:r>
        <w:t>E353</w:t>
      </w:r>
      <w:proofErr w:type="spellEnd"/>
      <w:r>
        <w:t xml:space="preserve">, and </w:t>
      </w:r>
      <w:proofErr w:type="spellStart"/>
      <w:r>
        <w:t>Y295</w:t>
      </w:r>
      <w:proofErr w:type="spellEnd"/>
      <w:r>
        <w:t xml:space="preserve">, which is proposed to </w:t>
      </w:r>
      <w:r w:rsidR="00532ABB">
        <w:t xml:space="preserve">orient </w:t>
      </w:r>
      <w:r>
        <w:t xml:space="preserve">the </w:t>
      </w:r>
      <w:proofErr w:type="spellStart"/>
      <w:r>
        <w:t>nucleophilic</w:t>
      </w:r>
      <w:proofErr w:type="spellEnd"/>
      <w:r>
        <w:t xml:space="preserve"> glutamate. The angle between the attacking oxygen from </w:t>
      </w:r>
      <w:proofErr w:type="spellStart"/>
      <w:r>
        <w:t>E353</w:t>
      </w:r>
      <w:proofErr w:type="spellEnd"/>
      <w:r>
        <w:t xml:space="preserve">, the </w:t>
      </w:r>
      <w:proofErr w:type="spellStart"/>
      <w:r>
        <w:t>anomeric</w:t>
      </w:r>
      <w:proofErr w:type="spellEnd"/>
      <w:r>
        <w:t xml:space="preserve"> carbon, and the phenolic oxygen was constrained to 180˚, in accordance with an </w:t>
      </w:r>
      <w:proofErr w:type="spellStart"/>
      <w:r>
        <w:t>S</w:t>
      </w:r>
      <w:r w:rsidRPr="00EB4AF5">
        <w:rPr>
          <w:vertAlign w:val="subscript"/>
        </w:rPr>
        <w:t>N</w:t>
      </w:r>
      <w:r>
        <w:t>2</w:t>
      </w:r>
      <w:proofErr w:type="spellEnd"/>
      <w:r>
        <w:t>-like mechanism</w:t>
      </w:r>
      <w:r w:rsidR="005352D3">
        <w:t>.</w:t>
      </w:r>
      <w:r w:rsidR="0041704D">
        <w:t xml:space="preserve"> </w:t>
      </w:r>
      <w:r w:rsidR="005352D3">
        <w:fldChar w:fldCharType="begin"/>
      </w:r>
      <w:r w:rsidR="001A3345">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ins w:id="50" w:author="Justin Siegel" w:date="2015-11-27T14:23:00Z">
        <w:r w:rsidR="00CD62CC">
          <w:t xml:space="preserve"> A complete set of files that were used for modeling are </w:t>
        </w:r>
      </w:ins>
      <w:ins w:id="51" w:author="Justin Siegel" w:date="2015-11-27T14:24:00Z">
        <w:r w:rsidR="00CD62CC">
          <w:t>provided</w:t>
        </w:r>
      </w:ins>
      <w:ins w:id="52" w:author="Justin Siegel" w:date="2015-11-27T14:23:00Z">
        <w:r w:rsidR="00CD62CC">
          <w:t xml:space="preserve"> </w:t>
        </w:r>
      </w:ins>
      <w:ins w:id="53" w:author="Alex" w:date="2015-11-30T14:59:00Z">
        <w:r w:rsidR="00A207B4">
          <w:t xml:space="preserve">in </w:t>
        </w:r>
        <w:proofErr w:type="spellStart"/>
        <w:r w:rsidR="00A207B4">
          <w:t>S10</w:t>
        </w:r>
      </w:ins>
      <w:proofErr w:type="spellEnd"/>
      <w:ins w:id="54" w:author="Justin Siegel" w:date="2015-11-27T14:23:00Z">
        <w:del w:id="55" w:author="Alex" w:date="2015-11-30T14:59:00Z">
          <w:r w:rsidR="00CD62CC" w:rsidDel="00A207B4">
            <w:delText>in XXX</w:delText>
          </w:r>
        </w:del>
      </w:ins>
      <w:ins w:id="56" w:author="Justin Siegel" w:date="2015-11-27T14:38:00Z">
        <w:del w:id="57" w:author="Alex" w:date="2015-11-30T14:59:00Z">
          <w:r w:rsidR="00FC1261" w:rsidDel="00A207B4">
            <w:delText xml:space="preserve"> (PROVIDE ZIP</w:delText>
          </w:r>
        </w:del>
      </w:ins>
      <w:ins w:id="58" w:author="Justin Siegel" w:date="2015-11-27T14:39:00Z">
        <w:del w:id="59" w:author="Alex" w:date="2015-11-30T14:59:00Z">
          <w:r w:rsidR="00FC1261" w:rsidDel="00A207B4">
            <w:delText>/TAR/SOMETHING</w:delText>
          </w:r>
        </w:del>
      </w:ins>
      <w:ins w:id="60" w:author="Justin Siegel" w:date="2015-11-27T14:38:00Z">
        <w:del w:id="61" w:author="Alex" w:date="2015-11-30T14:59:00Z">
          <w:r w:rsidR="00FC1261" w:rsidDel="00A207B4">
            <w:delText xml:space="preserve"> FILE)</w:delText>
          </w:r>
        </w:del>
      </w:ins>
      <w:ins w:id="62" w:author="Justin Siegel" w:date="2015-11-27T14:23:00Z">
        <w:r w:rsidR="00CD62CC">
          <w:t>.</w:t>
        </w:r>
      </w:ins>
    </w:p>
    <w:p w14:paraId="7AB132AA" w14:textId="415757C8" w:rsidR="00DF34E5" w:rsidRDefault="00DF34E5" w:rsidP="00C3374F">
      <w:pPr>
        <w:spacing w:line="480" w:lineRule="auto"/>
        <w:pPrChange w:id="63" w:author="Alex" w:date="2015-12-07T13:22:00Z">
          <w:pPr>
            <w:spacing w:line="480" w:lineRule="auto"/>
          </w:pPr>
        </w:pPrChange>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ins w:id="64" w:author="Justin Siegel" w:date="2015-11-27T14:25:00Z">
        <w:r w:rsidR="00CD62CC">
          <w:t xml:space="preserve">by students learning about molecular modeling </w:t>
        </w:r>
      </w:ins>
      <w:r>
        <w:t xml:space="preserve">through the program </w:t>
      </w:r>
      <w:proofErr w:type="spellStart"/>
      <w:r>
        <w:t>Foldit</w:t>
      </w:r>
      <w:proofErr w:type="spellEnd"/>
      <w:r>
        <w:t xml:space="preserve">, a graphical user interface to the Rosetta Molecular </w:t>
      </w:r>
      <w:r w:rsidRPr="0028627B">
        <w:t>Modeling Suite</w:t>
      </w:r>
      <w:r w:rsidR="002A23EA" w:rsidRPr="0028627B">
        <w:t>.</w:t>
      </w:r>
      <w:r w:rsidR="0041704D">
        <w:t xml:space="preserve"> </w:t>
      </w:r>
      <w:r w:rsidR="002A23EA" w:rsidRPr="007F2E8B">
        <w:fldChar w:fldCharType="begin"/>
      </w:r>
      <w:r w:rsidR="001A3345">
        <w:instrText xml:space="preserve"> ADDIN EN.CITE &lt;EndNote&gt;&lt;Cite&gt;&lt;Author&gt;Gordon&lt;/Author&gt;&lt;Year&gt;2012&lt;/Year&gt;&lt;RecNum&gt;52&lt;/RecNum&gt;&lt;DisplayText&gt;(4)&lt;/DisplayText&gt;&lt;record&gt;&lt;rec-number&gt;52&lt;/rec-number&gt;&lt;foreign-keys&gt;&lt;key app="EN" db-id="d22eawd51p0xrpezwr7vdtw2vasp9sx0w25d" timestamp="1448396829"&gt;52&lt;/key&gt;&lt;/foreign-keys&gt;&lt;ref-type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1A3345">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w:t>
      </w:r>
      <w:proofErr w:type="spellStart"/>
      <w:r>
        <w:t>Foldit</w:t>
      </w:r>
      <w:proofErr w:type="spellEnd"/>
      <w:r>
        <w:t xml:space="preserve"> and a selection of mutations that were either favorable or did not increase the energy of the overall system by greater than 5 Rosetta energy units were chosen to synthesize and experimentally characterize. Figure </w:t>
      </w:r>
      <w:proofErr w:type="spellStart"/>
      <w:r>
        <w:t>1A</w:t>
      </w:r>
      <w:proofErr w:type="spellEnd"/>
      <w:r>
        <w:t xml:space="preserve"> illustrates the positions in the protein where mutations were introduced, and </w:t>
      </w:r>
      <w:ins w:id="65" w:author="Alex" w:date="2015-11-24T14:44:00Z">
        <w:r w:rsidR="002F05F2">
          <w:t>the</w:t>
        </w:r>
      </w:ins>
      <w:del w:id="66" w:author="Alex" w:date="2015-11-24T14:44:00Z">
        <w:r w:rsidDel="002F05F2">
          <w:delText>a</w:delText>
        </w:r>
      </w:del>
      <w:r>
        <w:t xml:space="preserve"> </w:t>
      </w:r>
      <w:del w:id="67" w:author="Alex" w:date="2015-11-24T14:44:00Z">
        <w:r w:rsidDel="002F05F2">
          <w:delText xml:space="preserve">full </w:delText>
        </w:r>
      </w:del>
      <w:ins w:id="68" w:author="Alex" w:date="2015-11-24T14:44:00Z">
        <w:r w:rsidR="002F05F2">
          <w:t xml:space="preserve">complete </w:t>
        </w:r>
      </w:ins>
      <w:del w:id="69" w:author="Alex" w:date="2015-11-24T14:44:00Z">
        <w:r w:rsidDel="002F05F2">
          <w:delText xml:space="preserve">list </w:delText>
        </w:r>
      </w:del>
      <w:ins w:id="70" w:author="Alex" w:date="2015-11-24T14:44:00Z">
        <w:r w:rsidR="002F05F2">
          <w:t xml:space="preserve">set </w:t>
        </w:r>
      </w:ins>
      <w:r>
        <w:t xml:space="preserve">of mutations selected is listed in </w:t>
      </w:r>
      <w:del w:id="71" w:author="Alex" w:date="2015-11-24T14:43:00Z">
        <w:r w:rsidDel="002F05F2">
          <w:delText xml:space="preserve">Supplemental </w:delText>
        </w:r>
      </w:del>
      <w:proofErr w:type="spellStart"/>
      <w:ins w:id="72" w:author="Alex" w:date="2015-11-24T14:43:00Z">
        <w:r w:rsidR="002F05F2">
          <w:t>S1</w:t>
        </w:r>
      </w:ins>
      <w:proofErr w:type="spellEnd"/>
      <w:del w:id="73" w:author="Alex" w:date="2015-11-24T14:44:00Z">
        <w:r w:rsidDel="002F05F2">
          <w:delText>Table</w:delText>
        </w:r>
      </w:del>
      <w:del w:id="74" w:author="Alex" w:date="2015-11-24T14:43:00Z">
        <w:r w:rsidDel="002F05F2">
          <w:delText xml:space="preserve"> 1</w:delText>
        </w:r>
      </w:del>
      <w:r>
        <w:t xml:space="preserve">. A total of 69 positions were covered over the </w:t>
      </w:r>
      <w:del w:id="75" w:author="Alex" w:date="2015-12-07T13:50:00Z">
        <w:r w:rsidDel="00A5540C">
          <w:delText>10</w:delText>
        </w:r>
      </w:del>
      <w:ins w:id="76" w:author="Alex" w:date="2015-12-07T13:50:00Z">
        <w:r w:rsidR="00A5540C">
          <w:t>100</w:t>
        </w:r>
      </w:ins>
      <w:del w:id="77" w:author="Alex" w:date="2015-11-24T11:44:00Z">
        <w:r w:rsidDel="001962FB">
          <w:delText>4</w:delText>
        </w:r>
      </w:del>
      <w:r>
        <w:t xml:space="preserve"> mutants made. </w:t>
      </w:r>
    </w:p>
    <w:p w14:paraId="7AF18AC8" w14:textId="77777777" w:rsidR="00DF34E5" w:rsidRDefault="00DF34E5" w:rsidP="00C3374F">
      <w:pPr>
        <w:spacing w:line="480" w:lineRule="auto"/>
        <w:pPrChange w:id="78" w:author="Alex" w:date="2015-12-07T13:22:00Z">
          <w:pPr>
            <w:spacing w:line="480" w:lineRule="auto"/>
          </w:pPr>
        </w:pPrChange>
      </w:pPr>
    </w:p>
    <w:p w14:paraId="1F661192" w14:textId="77777777" w:rsidR="00DF34E5" w:rsidRPr="009F55F8" w:rsidRDefault="00DF34E5" w:rsidP="00C3374F">
      <w:pPr>
        <w:spacing w:line="480" w:lineRule="auto"/>
        <w:rPr>
          <w:b/>
        </w:rPr>
        <w:pPrChange w:id="79" w:author="Alex" w:date="2015-12-07T13:22:00Z">
          <w:pPr>
            <w:spacing w:line="480" w:lineRule="auto"/>
          </w:pPr>
        </w:pPrChange>
      </w:pPr>
      <w:r w:rsidRPr="009F55F8">
        <w:rPr>
          <w:b/>
        </w:rPr>
        <w:t>Protein production and purification</w:t>
      </w:r>
    </w:p>
    <w:p w14:paraId="29BCCBB5" w14:textId="087A2953" w:rsidR="00DF34E5" w:rsidRDefault="00DF34E5" w:rsidP="00C3374F">
      <w:pPr>
        <w:spacing w:line="480" w:lineRule="auto"/>
        <w:pPrChange w:id="80" w:author="Alex" w:date="2015-12-07T13:22:00Z">
          <w:pPr>
            <w:spacing w:line="480" w:lineRule="auto"/>
          </w:pPr>
        </w:pPrChange>
      </w:pPr>
      <w:r>
        <w:t xml:space="preserve">Each of the </w:t>
      </w:r>
      <w:del w:id="81" w:author="Alex" w:date="2015-12-07T13:50:00Z">
        <w:r w:rsidDel="00A5540C">
          <w:delText>10</w:delText>
        </w:r>
      </w:del>
      <w:ins w:id="82" w:author="Alex" w:date="2015-12-07T13:50:00Z">
        <w:r w:rsidR="00A5540C">
          <w:t>100</w:t>
        </w:r>
      </w:ins>
      <w:del w:id="83" w:author="Alex" w:date="2015-11-24T11:43:00Z">
        <w:r w:rsidDel="001E29D7">
          <w:delText>4</w:delText>
        </w:r>
      </w:del>
      <w:r>
        <w:t xml:space="preserve"> mutants was made via Kunkel mutagenesis</w:t>
      </w:r>
      <w:r w:rsidR="00532ABB">
        <w:t xml:space="preserve"> </w:t>
      </w:r>
      <w:r w:rsidR="009F55F8">
        <w:fldChar w:fldCharType="begin"/>
      </w:r>
      <w:r w:rsidR="001A3345">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w:t>
      </w:r>
      <w:proofErr w:type="spellStart"/>
      <w:r>
        <w:t>Transcriptic</w:t>
      </w:r>
      <w:proofErr w:type="spellEnd"/>
      <w:r>
        <w:t xml:space="preserve"> cloud laboratory platform and</w:t>
      </w:r>
      <w:ins w:id="84" w:author="Alex" w:date="2015-12-07T13:40:00Z">
        <w:r w:rsidR="00BD47B8">
          <w:t xml:space="preserve"> </w:t>
        </w:r>
      </w:ins>
      <w:del w:id="85" w:author="Alex" w:date="2015-12-07T13:40:00Z">
        <w:r w:rsidDel="00BD47B8">
          <w:delText xml:space="preserve"> sequence-</w:delText>
        </w:r>
      </w:del>
      <w:r>
        <w:t>verified</w:t>
      </w:r>
      <w:ins w:id="86" w:author="Alex" w:date="2015-12-07T13:40:00Z">
        <w:r w:rsidR="00BD47B8">
          <w:t xml:space="preserve"> by Sanger sequencing</w:t>
        </w:r>
      </w:ins>
      <w:r>
        <w:t xml:space="preserve">. </w:t>
      </w:r>
      <w:r w:rsidR="00325684">
        <w:t>P</w:t>
      </w:r>
      <w:r>
        <w:t>lasmids</w:t>
      </w:r>
      <w:r w:rsidR="00325684">
        <w:t xml:space="preserve"> containing the mutant genes</w:t>
      </w:r>
      <w:r>
        <w:t xml:space="preserve"> were transformed into </w:t>
      </w:r>
      <w:r w:rsidRPr="009F55F8">
        <w:rPr>
          <w:i/>
        </w:rPr>
        <w:t>Escherichia coli</w:t>
      </w:r>
      <w:r>
        <w:t xml:space="preserve"> </w:t>
      </w:r>
      <w:proofErr w:type="spellStart"/>
      <w:r>
        <w:t>BL21</w:t>
      </w:r>
      <w:proofErr w:type="spellEnd"/>
      <w:r>
        <w:t>(</w:t>
      </w:r>
      <w:proofErr w:type="spellStart"/>
      <w:r>
        <w:t>DE3</w:t>
      </w:r>
      <w:proofErr w:type="spellEnd"/>
      <w:r>
        <w:t>),</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w:t>
      </w:r>
      <w:proofErr w:type="spellStart"/>
      <w:r w:rsidR="00734744">
        <w:t>IPTG</w:t>
      </w:r>
      <w:proofErr w:type="spellEnd"/>
      <w:r w:rsidR="00CB112C">
        <w:t>.</w:t>
      </w:r>
      <w:r w:rsidR="00D611EC">
        <w:t xml:space="preserve"> </w:t>
      </w:r>
      <w:r w:rsidR="00CB112C">
        <w:t>P</w:t>
      </w:r>
      <w:r w:rsidR="00734744">
        <w:t xml:space="preserve">roteins </w:t>
      </w:r>
      <w:ins w:id="87" w:author="Alex" w:date="2015-12-07T13:41:00Z">
        <w:r w:rsidR="00BD47B8">
          <w:t xml:space="preserve">were </w:t>
        </w:r>
      </w:ins>
      <w:r>
        <w:t>purified via immobilized metal affinity chromatography</w:t>
      </w:r>
      <w:r w:rsidR="00734744">
        <w:t xml:space="preserve"> </w:t>
      </w:r>
      <w:r w:rsidR="00CB112C">
        <w:t xml:space="preserve">and eluted </w:t>
      </w:r>
      <w:r w:rsidR="00734744">
        <w:t>i</w:t>
      </w:r>
      <w:r w:rsidR="00B61AAC">
        <w:t>n 200 µL</w:t>
      </w:r>
      <w:r w:rsidR="00734744">
        <w:t xml:space="preserve"> </w:t>
      </w:r>
      <w:proofErr w:type="spellStart"/>
      <w:r w:rsidR="00532ABB">
        <w:t>HEPES</w:t>
      </w:r>
      <w:proofErr w:type="spellEnd"/>
      <w:r w:rsidR="00532ABB">
        <w:t xml:space="preserve"> </w:t>
      </w:r>
      <w:r w:rsidR="00734744">
        <w:t xml:space="preserve">buffer, as described in detail in </w:t>
      </w:r>
      <w:del w:id="88" w:author="Alex" w:date="2015-11-24T14:45:00Z">
        <w:r w:rsidR="00734744" w:rsidDel="00083AB7">
          <w:delText>the Supplemental Methods</w:delText>
        </w:r>
      </w:del>
      <w:proofErr w:type="spellStart"/>
      <w:ins w:id="89" w:author="Alex" w:date="2015-11-24T14:45:00Z">
        <w:r w:rsidR="00083AB7">
          <w:t>S8</w:t>
        </w:r>
      </w:ins>
      <w:proofErr w:type="spellEnd"/>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w:t>
      </w:r>
      <w:proofErr w:type="spellStart"/>
      <w:r>
        <w:t>SDS</w:t>
      </w:r>
      <w:proofErr w:type="spellEnd"/>
      <w:r>
        <w:t>-PAGE was used to evaluate purity</w:t>
      </w:r>
      <w:ins w:id="90" w:author="Justin Siegel" w:date="2015-11-27T14:26:00Z">
        <w:r w:rsidR="00CD62CC">
          <w:t xml:space="preserve"> (</w:t>
        </w:r>
      </w:ins>
      <w:proofErr w:type="spellStart"/>
      <w:ins w:id="91" w:author="Alex" w:date="2015-11-30T15:00:00Z">
        <w:r w:rsidR="00F30C32">
          <w:t>S2</w:t>
        </w:r>
      </w:ins>
      <w:proofErr w:type="spellEnd"/>
      <w:ins w:id="92" w:author="Justin Siegel" w:date="2015-11-27T14:26:00Z">
        <w:del w:id="93" w:author="Alex" w:date="2015-11-30T15:00:00Z">
          <w:r w:rsidR="00CD62CC" w:rsidDel="00F30C32">
            <w:delText>Figure SXXX</w:delText>
          </w:r>
        </w:del>
      </w:ins>
      <w:ins w:id="94" w:author="Justin Siegel" w:date="2015-11-27T14:27:00Z">
        <w:r w:rsidR="00CD62CC">
          <w:t>)</w:t>
        </w:r>
      </w:ins>
      <w:r>
        <w:t xml:space="preserve">. All proteins used in this study were greater than </w:t>
      </w:r>
      <w:r w:rsidR="00BB2E28">
        <w:t>8</w:t>
      </w:r>
      <w:r>
        <w:t xml:space="preserve">0% pure, and fresh resin was used for each mutant to prevent wild type contamination. </w:t>
      </w:r>
    </w:p>
    <w:p w14:paraId="4ADFA509" w14:textId="19F6A5E2" w:rsidR="00DF34E5" w:rsidRDefault="00DF34E5" w:rsidP="00C3374F">
      <w:pPr>
        <w:spacing w:line="480" w:lineRule="auto"/>
        <w:pPrChange w:id="95" w:author="Alex" w:date="2015-12-07T13:22:00Z">
          <w:pPr>
            <w:spacing w:line="480" w:lineRule="auto"/>
          </w:pPr>
        </w:pPrChange>
      </w:pPr>
      <w:r>
        <w:tab/>
        <w:t xml:space="preserve">A total of ten biological replicates of the native BglB were used to assess expression and purification. The average </w:t>
      </w:r>
      <w:r w:rsidR="00CC39BA">
        <w:t xml:space="preserve">concentration of proteins after purification was </w:t>
      </w:r>
      <w:r>
        <w:t>found to be 1.2 ± 0.4 mg/</w:t>
      </w:r>
      <w:proofErr w:type="spellStart"/>
      <w:r>
        <w:t>mL.</w:t>
      </w:r>
      <w:proofErr w:type="spellEnd"/>
      <w:r>
        <w:t xml:space="preserve"> Of the </w:t>
      </w:r>
      <w:del w:id="96" w:author="Alex" w:date="2015-12-07T13:50:00Z">
        <w:r w:rsidDel="00A5540C">
          <w:delText>10</w:delText>
        </w:r>
      </w:del>
      <w:ins w:id="97" w:author="Alex" w:date="2015-12-07T13:50:00Z">
        <w:r w:rsidR="00A5540C">
          <w:t>100</w:t>
        </w:r>
      </w:ins>
      <w:del w:id="98" w:author="Alex" w:date="2015-11-24T11:44:00Z">
        <w:r w:rsidDel="001E29D7">
          <w:delText>4</w:delText>
        </w:r>
      </w:del>
      <w:r>
        <w:t xml:space="preserve"> mutants synthesized, </w:t>
      </w:r>
      <w:del w:id="99" w:author="Alex" w:date="2015-11-24T14:54:00Z">
        <w:r w:rsidDel="00552061">
          <w:delText xml:space="preserve">90 </w:delText>
        </w:r>
      </w:del>
      <w:ins w:id="100" w:author="Alex" w:date="2015-11-24T14:54:00Z">
        <w:r w:rsidR="00552061">
          <w:t xml:space="preserve">89 </w:t>
        </w:r>
      </w:ins>
      <w:r>
        <w:t xml:space="preserve">express and </w:t>
      </w:r>
      <w:r>
        <w:lastRenderedPageBreak/>
        <w:t xml:space="preserve">purify as soluble protein (Figure 2). The </w:t>
      </w:r>
      <w:r w:rsidR="00CC39BA">
        <w:t xml:space="preserve">final concentrations </w:t>
      </w:r>
      <w:r>
        <w:t xml:space="preserve">for all </w:t>
      </w:r>
      <w:del w:id="101" w:author="Alex" w:date="2015-12-07T13:50:00Z">
        <w:r w:rsidDel="00A5540C">
          <w:delText>10</w:delText>
        </w:r>
      </w:del>
      <w:ins w:id="102" w:author="Alex" w:date="2015-12-07T13:50:00Z">
        <w:r w:rsidR="00A5540C">
          <w:t>100</w:t>
        </w:r>
      </w:ins>
      <w:del w:id="103" w:author="Alex" w:date="2015-11-24T11:44:00Z">
        <w:r w:rsidDel="001E29D7">
          <w:delText>4</w:delText>
        </w:r>
      </w:del>
      <w:r>
        <w:t xml:space="preserve"> mutants </w:t>
      </w:r>
      <w:r w:rsidR="00B95A22">
        <w:t>are included in</w:t>
      </w:r>
      <w:r>
        <w:t xml:space="preserve"> </w:t>
      </w:r>
      <w:proofErr w:type="spellStart"/>
      <w:r w:rsidR="00B95A22">
        <w:t>S</w:t>
      </w:r>
      <w:del w:id="104" w:author="Alex" w:date="2015-11-24T14:45:00Z">
        <w:r w:rsidR="00B95A22" w:rsidDel="00873EC8">
          <w:delText xml:space="preserve">upplemental Table </w:delText>
        </w:r>
      </w:del>
      <w:r w:rsidR="00B95A22">
        <w:t>1</w:t>
      </w:r>
      <w:proofErr w:type="spellEnd"/>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w:t>
      </w:r>
      <w:proofErr w:type="spellStart"/>
      <w:r>
        <w:t>A</w:t>
      </w:r>
      <w:r w:rsidRPr="0073693D">
        <w:rPr>
          <w:vertAlign w:val="subscript"/>
        </w:rPr>
        <w:t>280</w:t>
      </w:r>
      <w:proofErr w:type="spellEnd"/>
      <w:r>
        <w:t xml:space="preserve"> and </w:t>
      </w:r>
      <w:proofErr w:type="spellStart"/>
      <w:r>
        <w:t>SDS</w:t>
      </w:r>
      <w:proofErr w:type="spellEnd"/>
      <w:r>
        <w:t>-PAGE.</w:t>
      </w:r>
    </w:p>
    <w:p w14:paraId="03DDF989" w14:textId="77777777" w:rsidR="00661954" w:rsidRDefault="00661954" w:rsidP="00C3374F">
      <w:pPr>
        <w:spacing w:line="480" w:lineRule="auto"/>
        <w:pPrChange w:id="105" w:author="Alex" w:date="2015-12-07T13:22:00Z">
          <w:pPr>
            <w:spacing w:line="480" w:lineRule="auto"/>
          </w:pPr>
        </w:pPrChange>
      </w:pPr>
    </w:p>
    <w:p w14:paraId="0E62BEC2" w14:textId="77777777" w:rsidR="00DF34E5" w:rsidRPr="006314A2" w:rsidRDefault="00DF34E5" w:rsidP="00C3374F">
      <w:pPr>
        <w:spacing w:line="480" w:lineRule="auto"/>
        <w:rPr>
          <w:b/>
        </w:rPr>
        <w:pPrChange w:id="106" w:author="Alex" w:date="2015-12-07T13:22:00Z">
          <w:pPr>
            <w:spacing w:line="480" w:lineRule="auto"/>
          </w:pPr>
        </w:pPrChange>
      </w:pPr>
      <w:r w:rsidRPr="006314A2">
        <w:rPr>
          <w:b/>
        </w:rPr>
        <w:t>Kinetic characterization of mutants</w:t>
      </w:r>
    </w:p>
    <w:p w14:paraId="7D3CD1A5" w14:textId="79937EDE" w:rsidR="00DF34E5" w:rsidRDefault="00DF34E5" w:rsidP="00C3374F">
      <w:pPr>
        <w:spacing w:line="480" w:lineRule="auto"/>
        <w:pPrChange w:id="107" w:author="Alex" w:date="2015-12-07T13:22:00Z">
          <w:pPr>
            <w:spacing w:line="480" w:lineRule="auto"/>
          </w:pPr>
        </w:pPrChange>
      </w:pPr>
      <w:proofErr w:type="spellStart"/>
      <w:r>
        <w:t>Michaelis-Menten</w:t>
      </w:r>
      <w:proofErr w:type="spellEnd"/>
      <w:r>
        <w:t xml:space="preserve"> kinetic constants for each of the </w:t>
      </w:r>
      <w:del w:id="108" w:author="Alex" w:date="2015-12-07T13:50:00Z">
        <w:r w:rsidDel="00A5540C">
          <w:delText>10</w:delText>
        </w:r>
      </w:del>
      <w:ins w:id="109" w:author="Alex" w:date="2015-12-07T13:50:00Z">
        <w:r w:rsidR="00A5540C">
          <w:t>100</w:t>
        </w:r>
      </w:ins>
      <w:del w:id="110" w:author="Alex" w:date="2015-11-24T11:44:00Z">
        <w:r w:rsidDel="0038771D">
          <w:delText>4</w:delText>
        </w:r>
      </w:del>
      <w:r>
        <w:t xml:space="preserve"> mutants were determined using the colorimetric assay of pNPG hydrolysis</w:t>
      </w:r>
      <w:ins w:id="111" w:author="Alex" w:date="2015-12-07T13:42:00Z">
        <w:r w:rsidR="0056705D">
          <w:t>.</w:t>
        </w:r>
      </w:ins>
      <w:r>
        <w:t xml:space="preserve"> </w:t>
      </w:r>
      <w:del w:id="112" w:author="Alex" w:date="2015-12-07T13:42:00Z">
        <w:r w:rsidDel="0056705D">
          <w:delText xml:space="preserve">and </w:delText>
        </w:r>
        <w:r w:rsidR="00CC39BA" w:rsidDel="0056705D">
          <w:delText>t</w:delText>
        </w:r>
      </w:del>
      <w:ins w:id="113" w:author="Alex" w:date="2015-12-07T13:42:00Z">
        <w:r w:rsidR="0056705D">
          <w:t>T</w:t>
        </w:r>
      </w:ins>
      <w:r w:rsidR="00CC39BA">
        <w:t xml:space="preserve">he results </w:t>
      </w:r>
      <w:r>
        <w:t xml:space="preserve">are represented as a </w:t>
      </w:r>
      <w:proofErr w:type="spellStart"/>
      <w:r>
        <w:t>heatmap</w:t>
      </w:r>
      <w:proofErr w:type="spellEnd"/>
      <w:r>
        <w:t xml:space="preserve"> in Figure 2. Ten biological replicates of the wild type enzyme </w:t>
      </w:r>
      <w:r w:rsidR="002C6335">
        <w:t xml:space="preserve">have </w:t>
      </w:r>
      <w:r>
        <w:t xml:space="preserve">an average </w:t>
      </w:r>
      <w:proofErr w:type="spellStart"/>
      <w:r w:rsidR="004F15C1" w:rsidRPr="00AE71AE">
        <w:rPr>
          <w:i/>
        </w:rPr>
        <w:t>k</w:t>
      </w:r>
      <w:r w:rsidR="004F15C1" w:rsidRPr="00AE71AE">
        <w:rPr>
          <w:vertAlign w:val="subscript"/>
        </w:rPr>
        <w:t>cat</w:t>
      </w:r>
      <w:proofErr w:type="spellEnd"/>
      <w:r>
        <w:t xml:space="preserve"> of 880 ± 10 min</w:t>
      </w:r>
      <w:r w:rsidRPr="00D73DA9">
        <w:rPr>
          <w:vertAlign w:val="superscript"/>
        </w:rPr>
        <w:t>–1</w:t>
      </w:r>
      <w:r>
        <w:t xml:space="preserve">, </w:t>
      </w:r>
      <w:r w:rsidR="004F15C1">
        <w:t>K</w:t>
      </w:r>
      <w:r w:rsidR="004F15C1" w:rsidRPr="004F15C1">
        <w:rPr>
          <w:vertAlign w:val="subscript"/>
        </w:rPr>
        <w:t>M</w:t>
      </w:r>
      <w:r>
        <w:t xml:space="preserve"> of 5 ± 0.2 </w:t>
      </w:r>
      <w:proofErr w:type="spellStart"/>
      <w:r>
        <w:t>mM</w:t>
      </w:r>
      <w:proofErr w:type="spellEnd"/>
      <w:r>
        <w:t xml:space="preserve">, and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xml:space="preserve">. To determine kinetic constants, observed rates at 8 substrate concentrations were fit to the </w:t>
      </w:r>
      <w:proofErr w:type="spellStart"/>
      <w:r>
        <w:t>Michaelis-Menten</w:t>
      </w:r>
      <w:proofErr w:type="spellEnd"/>
      <w:r>
        <w:t xml:space="preserve"> equation</w:t>
      </w:r>
      <w:r w:rsidR="00CC39BA">
        <w:t>. If no clear saturation was observed then a linear equation was used to determine</w:t>
      </w:r>
      <w:ins w:id="114" w:author="Alex" w:date="2015-12-07T13:42:00Z">
        <w:r w:rsidR="0056705D">
          <w:t xml:space="preserve"> a lower bound for</w:t>
        </w:r>
      </w:ins>
      <w:r w:rsidR="00CC39BA">
        <w:t xml:space="preserve"> </w:t>
      </w:r>
      <w:proofErr w:type="spellStart"/>
      <w:r w:rsidR="00CC39BA" w:rsidRPr="00AE71AE">
        <w:rPr>
          <w:i/>
        </w:rPr>
        <w:t>k</w:t>
      </w:r>
      <w:r w:rsidR="00CC39BA" w:rsidRPr="00AE71AE">
        <w:rPr>
          <w:vertAlign w:val="subscript"/>
        </w:rPr>
        <w:t>cat</w:t>
      </w:r>
      <w:proofErr w:type="spellEnd"/>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 xml:space="preserve">be found in </w:t>
      </w:r>
      <w:proofErr w:type="spellStart"/>
      <w:r w:rsidR="00C37BC1">
        <w:t>S</w:t>
      </w:r>
      <w:del w:id="115" w:author="Alex" w:date="2015-11-24T14:46:00Z">
        <w:r w:rsidR="00C37BC1" w:rsidDel="005210D7">
          <w:delText xml:space="preserve">upplemental Table </w:delText>
        </w:r>
      </w:del>
      <w:r w:rsidR="00C37BC1">
        <w:t>1</w:t>
      </w:r>
      <w:proofErr w:type="spellEnd"/>
      <w:ins w:id="116" w:author="Justin Siegel" w:date="2015-11-27T14:28:00Z">
        <w:r w:rsidR="00071770">
          <w:t xml:space="preserve"> and </w:t>
        </w:r>
        <w:proofErr w:type="spellStart"/>
        <w:r w:rsidR="00071770">
          <w:t>S5</w:t>
        </w:r>
        <w:proofErr w:type="spellEnd"/>
        <w:del w:id="117" w:author="Alex" w:date="2015-11-30T15:01:00Z">
          <w:r w:rsidR="00071770" w:rsidDel="000539FF">
            <w:delText xml:space="preserve"> (???)</w:delText>
          </w:r>
        </w:del>
        <w:r w:rsidR="00071770">
          <w:t>, respectively</w:t>
        </w:r>
      </w:ins>
      <w:r>
        <w:t xml:space="preserve">. </w:t>
      </w:r>
    </w:p>
    <w:p w14:paraId="32F1DBC0" w14:textId="77777777" w:rsidR="00532ABB" w:rsidRDefault="00532ABB" w:rsidP="00C3374F">
      <w:pPr>
        <w:spacing w:line="480" w:lineRule="auto"/>
        <w:pPrChange w:id="118" w:author="Alex" w:date="2015-12-07T13:22:00Z">
          <w:pPr>
            <w:spacing w:line="480" w:lineRule="auto"/>
          </w:pPr>
        </w:pPrChange>
      </w:pPr>
    </w:p>
    <w:p w14:paraId="10FC5EC3" w14:textId="3108400D" w:rsidR="00532ABB" w:rsidRPr="00794F66" w:rsidRDefault="00532ABB" w:rsidP="00C3374F">
      <w:pPr>
        <w:spacing w:line="480" w:lineRule="auto"/>
        <w:rPr>
          <w:b/>
        </w:rPr>
        <w:pPrChange w:id="119" w:author="Alex" w:date="2015-12-07T13:22:00Z">
          <w:pPr>
            <w:spacing w:line="480" w:lineRule="auto"/>
          </w:pPr>
        </w:pPrChange>
      </w:pPr>
      <w:r w:rsidRPr="00794F66">
        <w:rPr>
          <w:b/>
        </w:rPr>
        <w:t xml:space="preserve">Figure 2. Log scale relative kinetic constants of </w:t>
      </w:r>
      <w:del w:id="120" w:author="Alex" w:date="2015-12-07T13:50:00Z">
        <w:r w:rsidRPr="00794F66" w:rsidDel="00A5540C">
          <w:rPr>
            <w:b/>
          </w:rPr>
          <w:delText>10</w:delText>
        </w:r>
      </w:del>
      <w:ins w:id="121" w:author="Alex" w:date="2015-12-07T13:50:00Z">
        <w:r w:rsidR="00A5540C">
          <w:rPr>
            <w:b/>
          </w:rPr>
          <w:t>100</w:t>
        </w:r>
      </w:ins>
      <w:del w:id="122" w:author="Alex" w:date="2015-11-24T11:44:00Z">
        <w:r w:rsidRPr="00794F66" w:rsidDel="00A3511C">
          <w:rPr>
            <w:b/>
          </w:rPr>
          <w:delText>4</w:delText>
        </w:r>
      </w:del>
      <w:r w:rsidRPr="00794F66">
        <w:rPr>
          <w:b/>
        </w:rPr>
        <w:t xml:space="preserve"> BglB mutants</w:t>
      </w:r>
    </w:p>
    <w:p w14:paraId="1A6788EB" w14:textId="7680B41B" w:rsidR="00532ABB" w:rsidDel="00071770" w:rsidRDefault="00532ABB" w:rsidP="00C3374F">
      <w:pPr>
        <w:spacing w:line="480" w:lineRule="auto"/>
        <w:rPr>
          <w:del w:id="123" w:author="Alex" w:date="2015-11-24T14:46:00Z"/>
        </w:rPr>
        <w:pPrChange w:id="124" w:author="Alex" w:date="2015-12-07T13:22:00Z">
          <w:pPr>
            <w:spacing w:line="480" w:lineRule="auto"/>
          </w:pPr>
        </w:pPrChange>
      </w:pPr>
      <w:r>
        <w:t xml:space="preserve">The </w:t>
      </w:r>
      <w:proofErr w:type="spellStart"/>
      <w:r>
        <w:t>heatmap</w:t>
      </w:r>
      <w:proofErr w:type="spellEnd"/>
      <w:r>
        <w:t xml:space="preserve">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ins w:id="125" w:author="Justin Siegel" w:date="2015-11-27T14:30:00Z">
        <w:r w:rsidR="00071770">
          <w:t>“</w:t>
        </w:r>
      </w:ins>
      <w:r>
        <w:t>better</w:t>
      </w:r>
      <w:ins w:id="126" w:author="Justin Siegel" w:date="2015-11-27T14:30:00Z">
        <w:r w:rsidR="00071770">
          <w:t>”</w:t>
        </w:r>
      </w:ins>
      <w:r>
        <w:t xml:space="preserve"> kinetic constant</w:t>
      </w:r>
      <w:ins w:id="127" w:author="Justin Siegel" w:date="2015-11-27T14:30:00Z">
        <w:r w:rsidR="00071770">
          <w:t xml:space="preserve"> (assuming a lower K</w:t>
        </w:r>
        <w:r w:rsidR="00071770" w:rsidRPr="00071770">
          <w:rPr>
            <w:vertAlign w:val="subscript"/>
            <w:rPrChange w:id="128" w:author="Justin Siegel" w:date="2015-11-27T14:30:00Z">
              <w:rPr/>
            </w:rPrChange>
          </w:rPr>
          <w:t>M</w:t>
        </w:r>
        <w:r w:rsidR="00071770">
          <w:t xml:space="preserve"> is better)</w:t>
        </w:r>
      </w:ins>
      <w:r>
        <w:t xml:space="preserve"> when evaluating </w:t>
      </w:r>
      <w:proofErr w:type="spellStart"/>
      <w:r w:rsidRPr="00BE115D">
        <w:rPr>
          <w:i/>
        </w:rPr>
        <w:t>k</w:t>
      </w:r>
      <w:r w:rsidRPr="00BE115D">
        <w:rPr>
          <w:vertAlign w:val="subscript"/>
        </w:rPr>
        <w:t>cat</w:t>
      </w:r>
      <w:proofErr w:type="spellEnd"/>
      <w:r>
        <w:t xml:space="preserve">, </w:t>
      </w:r>
      <w:proofErr w:type="spellStart"/>
      <w:r w:rsidRPr="00BE115D">
        <w:rPr>
          <w:i/>
        </w:rPr>
        <w:t>k</w:t>
      </w:r>
      <w:r w:rsidRPr="00BE115D">
        <w:rPr>
          <w:vertAlign w:val="subscript"/>
        </w:rPr>
        <w:t>cat</w:t>
      </w:r>
      <w:proofErr w:type="spellEnd"/>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w:t>
      </w:r>
      <w:ins w:id="129" w:author="Justin Siegel" w:date="2015-11-27T13:51:00Z">
        <w:r w:rsidR="00BF2EC0">
          <w:t xml:space="preserve">final </w:t>
        </w:r>
      </w:ins>
      <w:r>
        <w:lastRenderedPageBreak/>
        <w:t xml:space="preserve">purification </w:t>
      </w:r>
      <w:del w:id="130" w:author="Justin Siegel" w:date="2015-11-27T13:51:00Z">
        <w:r w:rsidDel="00BF2EC0">
          <w:delText xml:space="preserve">yield </w:delText>
        </w:r>
      </w:del>
      <w:ins w:id="131" w:author="Justin Siegel" w:date="2015-11-27T13:51:00Z">
        <w:r w:rsidR="00BF2EC0">
          <w:t xml:space="preserve">concentration </w:t>
        </w:r>
      </w:ins>
      <w:r>
        <w:t>of &gt;0.1 mg/mL</w:t>
      </w:r>
      <w:del w:id="132" w:author="Alex" w:date="2015-11-30T15:02:00Z">
        <w:r w:rsidDel="000539FF">
          <w:delText>,</w:delText>
        </w:r>
      </w:del>
      <w:r>
        <w:t xml:space="preserve"> and validated by </w:t>
      </w:r>
      <w:proofErr w:type="spellStart"/>
      <w:r>
        <w:t>SDS</w:t>
      </w:r>
      <w:proofErr w:type="spellEnd"/>
      <w:r>
        <w:t>-PAGE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proofErr w:type="spellStart"/>
      <w:r w:rsidRPr="00AE71AE">
        <w:rPr>
          <w:i/>
        </w:rPr>
        <w:t>k</w:t>
      </w:r>
      <w:r w:rsidRPr="00AE71AE">
        <w:rPr>
          <w:vertAlign w:val="subscript"/>
        </w:rPr>
        <w:t>cat</w:t>
      </w:r>
      <w:proofErr w:type="spellEnd"/>
      <w:r>
        <w:t xml:space="preserve">), 0.6–85 </w:t>
      </w:r>
      <w:proofErr w:type="spellStart"/>
      <w:r>
        <w:t>mM</w:t>
      </w:r>
      <w:proofErr w:type="spellEnd"/>
      <w:r>
        <w:t xml:space="preserve"> (K</w:t>
      </w:r>
      <w:r w:rsidRPr="004F15C1">
        <w:rPr>
          <w:vertAlign w:val="subscript"/>
        </w:rPr>
        <w:t>M</w:t>
      </w:r>
      <w:r>
        <w:t>), and 10–560,000 M</w:t>
      </w:r>
      <w:r w:rsidRPr="00B26AAC">
        <w:rPr>
          <w:vertAlign w:val="superscript"/>
        </w:rPr>
        <w:t>-</w:t>
      </w:r>
      <w:proofErr w:type="spellStart"/>
      <w:r w:rsidRPr="00B26AAC">
        <w:rPr>
          <w:vertAlign w:val="superscript"/>
        </w:rPr>
        <w:t>1</w:t>
      </w:r>
      <w:r>
        <w:t>min</w:t>
      </w:r>
      <w:proofErr w:type="spellEnd"/>
      <w:r w:rsidRPr="00B26AAC">
        <w:rPr>
          <w:vertAlign w:val="superscript"/>
        </w:rPr>
        <w:t>-1</w:t>
      </w:r>
      <w:r>
        <w:t xml:space="preserve"> (</w:t>
      </w:r>
      <w:proofErr w:type="spellStart"/>
      <w:r w:rsidRPr="00AE71AE">
        <w:rPr>
          <w:i/>
        </w:rPr>
        <w:t>k</w:t>
      </w:r>
      <w:r w:rsidRPr="00AE71AE">
        <w:rPr>
          <w:vertAlign w:val="subscript"/>
        </w:rPr>
        <w:t>cat</w:t>
      </w:r>
      <w:proofErr w:type="spellEnd"/>
      <w:r>
        <w:t>/K</w:t>
      </w:r>
      <w:r w:rsidRPr="004F15C1">
        <w:rPr>
          <w:vertAlign w:val="subscript"/>
        </w:rPr>
        <w:t>M</w:t>
      </w:r>
      <w:r>
        <w:t>) with wild type constants of 880 ± 10 min</w:t>
      </w:r>
      <w:r w:rsidRPr="00B26AAC">
        <w:rPr>
          <w:vertAlign w:val="superscript"/>
        </w:rPr>
        <w:t>-1</w:t>
      </w:r>
      <w:r>
        <w:t xml:space="preserve">, 5.0 ± 0.2 </w:t>
      </w:r>
      <w:proofErr w:type="spellStart"/>
      <w:r>
        <w:t>mM</w:t>
      </w:r>
      <w:proofErr w:type="spellEnd"/>
      <w:r>
        <w:t>, and 171,000 ± 8000 M</w:t>
      </w:r>
      <w:r w:rsidRPr="00B26AAC">
        <w:rPr>
          <w:vertAlign w:val="superscript"/>
        </w:rPr>
        <w:t>-1</w:t>
      </w:r>
      <w:r>
        <w:t xml:space="preserve"> min</w:t>
      </w:r>
      <w:r w:rsidRPr="00B26AAC">
        <w:rPr>
          <w:vertAlign w:val="superscript"/>
        </w:rPr>
        <w:t>-1</w:t>
      </w:r>
      <w:r>
        <w:t xml:space="preserve"> for </w:t>
      </w:r>
      <w:proofErr w:type="spellStart"/>
      <w:r w:rsidRPr="00AE71AE">
        <w:rPr>
          <w:i/>
        </w:rPr>
        <w:t>k</w:t>
      </w:r>
      <w:r w:rsidRPr="00AE71AE">
        <w:rPr>
          <w:vertAlign w:val="subscript"/>
        </w:rPr>
        <w:t>cat</w:t>
      </w:r>
      <w:proofErr w:type="spellEnd"/>
      <w:r>
        <w:t>, K</w:t>
      </w:r>
      <w:r w:rsidRPr="004F15C1">
        <w:rPr>
          <w:vertAlign w:val="subscript"/>
        </w:rPr>
        <w:t>M</w:t>
      </w:r>
      <w:r>
        <w:t xml:space="preserve">, and </w:t>
      </w:r>
      <w:proofErr w:type="spellStart"/>
      <w:r w:rsidRPr="00AE71AE">
        <w:rPr>
          <w:i/>
        </w:rPr>
        <w:t>k</w:t>
      </w:r>
      <w:r w:rsidRPr="00AE71AE">
        <w:rPr>
          <w:vertAlign w:val="subscript"/>
        </w:rPr>
        <w:t>cat</w:t>
      </w:r>
      <w:proofErr w:type="spellEnd"/>
      <w:r>
        <w:t>/K</w:t>
      </w:r>
      <w:r w:rsidRPr="004F15C1">
        <w:rPr>
          <w:vertAlign w:val="subscript"/>
        </w:rPr>
        <w:t>M</w:t>
      </w:r>
      <w:r>
        <w:t xml:space="preserve"> respectively. A full table of kinetic constants and substrate versus velocity curves for each are provided in</w:t>
      </w:r>
      <w:del w:id="133" w:author="Alex" w:date="2015-11-24T14:46:00Z">
        <w:r w:rsidDel="00427021">
          <w:delText xml:space="preserve"> </w:delText>
        </w:r>
      </w:del>
      <w:ins w:id="134" w:author="Alex" w:date="2015-11-24T14:46:00Z">
        <w:r w:rsidR="00427021">
          <w:t xml:space="preserve"> </w:t>
        </w:r>
        <w:proofErr w:type="spellStart"/>
        <w:r w:rsidR="00427021">
          <w:t>S</w:t>
        </w:r>
      </w:ins>
      <w:ins w:id="135" w:author="Justin Siegel" w:date="2015-11-27T14:31:00Z">
        <w:r w:rsidR="00071770">
          <w:t>1</w:t>
        </w:r>
        <w:proofErr w:type="spellEnd"/>
        <w:r w:rsidR="00071770">
          <w:t xml:space="preserve"> and </w:t>
        </w:r>
        <w:proofErr w:type="spellStart"/>
        <w:r w:rsidR="00071770">
          <w:t>S5</w:t>
        </w:r>
      </w:ins>
      <w:proofErr w:type="spellEnd"/>
      <w:ins w:id="136" w:author="Alex" w:date="2015-11-24T14:46:00Z">
        <w:del w:id="137" w:author="Justin Siegel" w:date="2015-11-27T14:31:00Z">
          <w:r w:rsidR="00427021" w:rsidDel="00071770">
            <w:delText>8</w:delText>
          </w:r>
        </w:del>
      </w:ins>
      <w:del w:id="138" w:author="Alex" w:date="2015-11-24T14:46:00Z">
        <w:r w:rsidDel="00427021">
          <w:delText>the Supplemental Materials</w:delText>
        </w:r>
      </w:del>
      <w:r>
        <w:t>.</w:t>
      </w:r>
    </w:p>
    <w:p w14:paraId="428A5DBB" w14:textId="77777777" w:rsidR="00071770" w:rsidRDefault="00071770" w:rsidP="00C3374F">
      <w:pPr>
        <w:spacing w:line="480" w:lineRule="auto"/>
        <w:rPr>
          <w:ins w:id="139" w:author="Justin Siegel" w:date="2015-11-27T14:31:00Z"/>
        </w:rPr>
        <w:pPrChange w:id="140" w:author="Alex" w:date="2015-12-07T13:22:00Z">
          <w:pPr>
            <w:spacing w:line="480" w:lineRule="auto"/>
          </w:pPr>
        </w:pPrChange>
      </w:pPr>
    </w:p>
    <w:p w14:paraId="03882E5E" w14:textId="77777777" w:rsidR="00532ABB" w:rsidRDefault="00532ABB" w:rsidP="00C3374F">
      <w:pPr>
        <w:spacing w:line="480" w:lineRule="auto"/>
        <w:pPrChange w:id="141" w:author="Alex" w:date="2015-12-07T13:22:00Z">
          <w:pPr>
            <w:spacing w:line="480" w:lineRule="auto"/>
          </w:pPr>
        </w:pPrChange>
      </w:pPr>
    </w:p>
    <w:p w14:paraId="2143A2FD" w14:textId="714B6037" w:rsidR="00DF34E5" w:rsidRDefault="00DF34E5" w:rsidP="00C3374F">
      <w:pPr>
        <w:spacing w:line="480" w:lineRule="auto"/>
        <w:pPrChange w:id="142" w:author="Alex" w:date="2015-12-07T13:22:00Z">
          <w:pPr>
            <w:spacing w:line="480" w:lineRule="auto"/>
          </w:pPr>
        </w:pPrChange>
      </w:pPr>
      <w:r>
        <w:tab/>
        <w:t xml:space="preserve">Based on the maximum concentration of enzyme used in our assays and colorimetric absorbance changes at the highest substrate concentration used, we estimate our limit of detection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to be 10 M</w:t>
      </w:r>
      <w:r w:rsidRPr="00BA6497">
        <w:rPr>
          <w:vertAlign w:val="superscript"/>
        </w:rPr>
        <w:t>-</w:t>
      </w:r>
      <w:proofErr w:type="spellStart"/>
      <w:r w:rsidRPr="00BA6497">
        <w:rPr>
          <w:vertAlign w:val="superscript"/>
        </w:rPr>
        <w:t>1</w:t>
      </w:r>
      <w:r>
        <w:t>min</w:t>
      </w:r>
      <w:proofErr w:type="spellEnd"/>
      <w:r w:rsidR="00BA6497" w:rsidRPr="00BA6497">
        <w:rPr>
          <w:vertAlign w:val="superscript"/>
        </w:rPr>
        <w:t>-1</w:t>
      </w:r>
      <w:r>
        <w:t xml:space="preserve">. Of the </w:t>
      </w:r>
      <w:del w:id="143" w:author="Alex" w:date="2015-11-24T14:55:00Z">
        <w:r w:rsidDel="00E46992">
          <w:delText xml:space="preserve">90 </w:delText>
        </w:r>
      </w:del>
      <w:ins w:id="144" w:author="Alex" w:date="2015-11-24T14:55:00Z">
        <w:r w:rsidR="00E46992">
          <w:t xml:space="preserve">89 </w:t>
        </w:r>
      </w:ins>
      <w:proofErr w:type="spellStart"/>
      <w:r>
        <w:t>solubly</w:t>
      </w:r>
      <w:proofErr w:type="spellEnd"/>
      <w:r>
        <w:t xml:space="preserve"> purified mutants, 6 are below the limit of detection. The highest catalytic efficiency observed is 56</w:t>
      </w:r>
      <w:r w:rsidR="00190869">
        <w:t>0,000</w:t>
      </w:r>
      <w:r>
        <w:t xml:space="preserve"> M</w:t>
      </w:r>
      <w:r w:rsidR="00BA6497" w:rsidRPr="00BA6497">
        <w:rPr>
          <w:vertAlign w:val="superscript"/>
        </w:rPr>
        <w:t>-</w:t>
      </w:r>
      <w:proofErr w:type="spellStart"/>
      <w:r w:rsidR="00BA6497" w:rsidRPr="00BA6497">
        <w:rPr>
          <w:vertAlign w:val="superscript"/>
        </w:rPr>
        <w:t>1</w:t>
      </w:r>
      <w:r>
        <w:t>min</w:t>
      </w:r>
      <w:proofErr w:type="spellEnd"/>
      <w:r w:rsidR="00BA6497" w:rsidRPr="00BA6497">
        <w:rPr>
          <w:vertAlign w:val="superscript"/>
        </w:rPr>
        <w:t>-1</w:t>
      </w:r>
      <w:r>
        <w:t xml:space="preserve"> for mutation </w:t>
      </w:r>
      <w:proofErr w:type="spellStart"/>
      <w:r>
        <w:t>R240A</w:t>
      </w:r>
      <w:proofErr w:type="spellEnd"/>
      <w:r>
        <w:t>.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 xml:space="preserve">reported in </w:t>
      </w:r>
      <w:proofErr w:type="spellStart"/>
      <w:r w:rsidR="001F1063">
        <w:t>S</w:t>
      </w:r>
      <w:del w:id="145" w:author="Alex" w:date="2015-11-24T14:49:00Z">
        <w:r w:rsidR="001F1063" w:rsidDel="00065C52">
          <w:delText xml:space="preserve">upplemental Table </w:delText>
        </w:r>
      </w:del>
      <w:r w:rsidR="001F1063">
        <w:t>1</w:t>
      </w:r>
      <w:proofErr w:type="spellEnd"/>
      <w:r w:rsidR="00570E75">
        <w:t xml:space="preserve"> as it was not measurable for most mutants</w:t>
      </w:r>
      <w:r>
        <w:t xml:space="preserve">). </w:t>
      </w:r>
    </w:p>
    <w:p w14:paraId="3AD07F54" w14:textId="77777777" w:rsidR="00DF34E5" w:rsidRDefault="00DF34E5" w:rsidP="00C3374F">
      <w:pPr>
        <w:spacing w:line="480" w:lineRule="auto"/>
        <w:pPrChange w:id="146" w:author="Alex" w:date="2015-12-07T13:22:00Z">
          <w:pPr>
            <w:spacing w:line="480" w:lineRule="auto"/>
          </w:pPr>
        </w:pPrChange>
      </w:pPr>
    </w:p>
    <w:p w14:paraId="6BB194ED" w14:textId="77777777" w:rsidR="00DF34E5" w:rsidRPr="00957C69" w:rsidRDefault="00DF34E5" w:rsidP="00C3374F">
      <w:pPr>
        <w:spacing w:line="480" w:lineRule="auto"/>
        <w:rPr>
          <w:b/>
        </w:rPr>
        <w:pPrChange w:id="147" w:author="Alex" w:date="2015-12-07T13:22:00Z">
          <w:pPr>
            <w:spacing w:line="480" w:lineRule="auto"/>
          </w:pPr>
        </w:pPrChange>
      </w:pPr>
      <w:r w:rsidRPr="00957C69">
        <w:rPr>
          <w:b/>
        </w:rPr>
        <w:t>Observed sequence–structure–function relationships in BglB</w:t>
      </w:r>
    </w:p>
    <w:p w14:paraId="16AB3904" w14:textId="0237C9B7" w:rsidR="00DF34E5" w:rsidRDefault="00DF34E5" w:rsidP="00C3374F">
      <w:pPr>
        <w:spacing w:line="480" w:lineRule="auto"/>
        <w:pPrChange w:id="148" w:author="Alex" w:date="2015-12-07T13:22:00Z">
          <w:pPr>
            <w:spacing w:line="480" w:lineRule="auto"/>
          </w:pPr>
        </w:pPrChange>
      </w:pPr>
      <w:r>
        <w:t xml:space="preserve">In agreement with previous studies, our results demonstrate the importance of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for catalysis. Mutating any of these residues to alanine results in a &gt;85,000-fold re</w:t>
      </w:r>
      <w:r w:rsidR="00841818">
        <w:t>duction in catalytic efficiency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15C5E2A2" w:rsidR="00DF34E5" w:rsidRDefault="00DF34E5" w:rsidP="00C3374F">
      <w:pPr>
        <w:spacing w:line="480" w:lineRule="auto"/>
        <w:pPrChange w:id="149" w:author="Alex" w:date="2015-12-07T13:22:00Z">
          <w:pPr>
            <w:spacing w:line="480" w:lineRule="auto"/>
          </w:pPr>
        </w:pPrChange>
      </w:pPr>
      <w:r>
        <w:tab/>
      </w:r>
      <w:r w:rsidR="002E43CF">
        <w:t>For example</w:t>
      </w:r>
      <w:r w:rsidR="002C6335">
        <w:t xml:space="preserve">, the </w:t>
      </w:r>
      <w:proofErr w:type="spellStart"/>
      <w:r w:rsidR="002C6335">
        <w:t>Q19A</w:t>
      </w:r>
      <w:proofErr w:type="spellEnd"/>
      <w:r w:rsidR="002C6335">
        <w:t xml:space="preserve">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w:t>
      </w:r>
      <w:proofErr w:type="spellStart"/>
      <w:r>
        <w:t>3A</w:t>
      </w:r>
      <w:proofErr w:type="spellEnd"/>
      <w:r>
        <w:t xml:space="preserve">). </w:t>
      </w:r>
      <w:r w:rsidR="00961C7B">
        <w:t xml:space="preserve">A multiple sequence alignment of the BglB enzyme family in the </w:t>
      </w:r>
      <w:proofErr w:type="spellStart"/>
      <w:r w:rsidR="00961C7B">
        <w:t>Pfam</w:t>
      </w:r>
      <w:proofErr w:type="spellEnd"/>
      <w:r w:rsidR="00961C7B">
        <w:t xml:space="preserve"> database (</w:t>
      </w:r>
      <w:del w:id="150" w:author="Alex" w:date="2015-12-07T13:45:00Z">
        <w:r w:rsidR="00961C7B" w:rsidDel="0056705D">
          <w:delText xml:space="preserve">comprising </w:delText>
        </w:r>
      </w:del>
      <w:ins w:id="151" w:author="Alex" w:date="2015-12-07T13:46:00Z">
        <w:r w:rsidR="0056705D">
          <w:t>including</w:t>
        </w:r>
      </w:ins>
      <w:ins w:id="152" w:author="Alex" w:date="2015-12-07T13:45:00Z">
        <w:r w:rsidR="0056705D">
          <w:t xml:space="preserve"> </w:t>
        </w:r>
      </w:ins>
      <w:r w:rsidR="00961C7B">
        <w:t xml:space="preserve">1,554 non-redundant proteins), </w:t>
      </w:r>
      <w:r w:rsidR="00CB112C">
        <w:t>revealed</w:t>
      </w:r>
      <w:r w:rsidR="00961C7B">
        <w:t xml:space="preserve"> that </w:t>
      </w:r>
      <w:proofErr w:type="spellStart"/>
      <w:r w:rsidR="00961C7B">
        <w:t>Q19</w:t>
      </w:r>
      <w:proofErr w:type="spellEnd"/>
      <w:r w:rsidR="00961C7B">
        <w:t xml:space="preserve"> is 95% conserved in this family (Figure </w:t>
      </w:r>
      <w:proofErr w:type="spellStart"/>
      <w:r w:rsidR="00961C7B">
        <w:t>3B</w:t>
      </w:r>
      <w:proofErr w:type="spellEnd"/>
      <w:r w:rsidR="00961C7B">
        <w:t>)</w:t>
      </w:r>
      <w:r w:rsidR="00EE34DE">
        <w:t xml:space="preserve">. </w:t>
      </w:r>
      <w:r>
        <w:t xml:space="preserve">Unlike </w:t>
      </w:r>
      <w:proofErr w:type="spellStart"/>
      <w:r>
        <w:t>E353</w:t>
      </w:r>
      <w:proofErr w:type="spellEnd"/>
      <w:r>
        <w:t xml:space="preserve">, the </w:t>
      </w:r>
      <w:proofErr w:type="spellStart"/>
      <w:r>
        <w:t>nucleophilic</w:t>
      </w:r>
      <w:proofErr w:type="spellEnd"/>
      <w:r>
        <w:t xml:space="preserve"> glutamate directly involved in the reaction chemistry, </w:t>
      </w:r>
      <w:proofErr w:type="spellStart"/>
      <w:r>
        <w:t>Q19</w:t>
      </w:r>
      <w:proofErr w:type="spellEnd"/>
      <w:r>
        <w:t xml:space="preserve">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 xml:space="preserve">for which </w:t>
      </w:r>
      <w:proofErr w:type="spellStart"/>
      <w:r w:rsidR="00A64618">
        <w:t>Q19</w:t>
      </w:r>
      <w:proofErr w:type="spellEnd"/>
      <w:r w:rsidR="00A64618">
        <w:t xml:space="preserve"> is likely crucial</w:t>
      </w:r>
      <w:r w:rsidR="00570E75">
        <w:t>.</w:t>
      </w:r>
      <w:r w:rsidR="0028627B">
        <w:t xml:space="preserve"> </w:t>
      </w:r>
      <w:r w:rsidR="0028627B">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w:t>
      </w:r>
      <w:proofErr w:type="spellStart"/>
      <w:r w:rsidR="008752E2">
        <w:t>Q19A</w:t>
      </w:r>
      <w:proofErr w:type="spellEnd"/>
      <w:r w:rsidR="008752E2">
        <w:t xml:space="preserve"> </w:t>
      </w:r>
      <w:r>
        <w:t>in complex with the 2-</w:t>
      </w:r>
      <w:proofErr w:type="spellStart"/>
      <w:r>
        <w:t>deoxy</w:t>
      </w:r>
      <w:proofErr w:type="spellEnd"/>
      <w:r>
        <w:t>-2-</w:t>
      </w:r>
      <w:proofErr w:type="spellStart"/>
      <w:r>
        <w:t>fluoro</w:t>
      </w:r>
      <w:proofErr w:type="spellEnd"/>
      <w:r>
        <w:t>-</w:t>
      </w:r>
      <w:r w:rsidR="0075290A" w:rsidRPr="0075290A">
        <w:rPr>
          <w:rFonts w:ascii="Symbol" w:hAnsi="Symbol"/>
        </w:rPr>
        <w:t></w:t>
      </w:r>
      <w:r>
        <w:t>-D-</w:t>
      </w:r>
      <w:proofErr w:type="spellStart"/>
      <w:r>
        <w:t>glucopyranose</w:t>
      </w:r>
      <w:proofErr w:type="spellEnd"/>
      <w:r>
        <w:t xml:space="preserve"> inhibitor may help elucidate the structural effect of this mutation. Based on molecular modeling, no major structural change for this mutant is </w:t>
      </w:r>
      <w:r w:rsidR="006927C5">
        <w:t>predicted (</w:t>
      </w:r>
      <w:del w:id="153" w:author="Alex" w:date="2015-11-24T14:47:00Z">
        <w:r w:rsidR="006927C5" w:rsidDel="00D43B2E">
          <w:delText>Supplemental Figure 2</w:delText>
        </w:r>
        <w:r w:rsidR="005D2F49" w:rsidDel="00D43B2E">
          <w:delText>A</w:delText>
        </w:r>
      </w:del>
      <w:proofErr w:type="spellStart"/>
      <w:ins w:id="154" w:author="Alex" w:date="2015-11-24T14:47:00Z">
        <w:r w:rsidR="00D43B2E">
          <w:t>S3</w:t>
        </w:r>
      </w:ins>
      <w:proofErr w:type="spellEnd"/>
      <w:r>
        <w:t xml:space="preserve">). </w:t>
      </w:r>
    </w:p>
    <w:p w14:paraId="744B7B20" w14:textId="77777777" w:rsidR="00661954" w:rsidRDefault="00661954" w:rsidP="00C3374F">
      <w:pPr>
        <w:spacing w:line="480" w:lineRule="auto"/>
        <w:pPrChange w:id="155" w:author="Alex" w:date="2015-12-07T13:22:00Z">
          <w:pPr>
            <w:spacing w:line="480" w:lineRule="auto"/>
          </w:pPr>
        </w:pPrChange>
      </w:pPr>
    </w:p>
    <w:p w14:paraId="5E7F7ABC" w14:textId="77777777" w:rsidR="00661954" w:rsidRPr="00794F66" w:rsidRDefault="00661954" w:rsidP="00C3374F">
      <w:pPr>
        <w:spacing w:line="480" w:lineRule="auto"/>
        <w:rPr>
          <w:b/>
        </w:rPr>
        <w:pPrChange w:id="156" w:author="Alex" w:date="2015-12-07T13:22:00Z">
          <w:pPr>
            <w:spacing w:line="480" w:lineRule="auto"/>
          </w:pPr>
        </w:pPrChange>
      </w:pPr>
      <w:r w:rsidRPr="00794F66">
        <w:rPr>
          <w:b/>
        </w:rPr>
        <w:t xml:space="preserve">Figure 3. Active site model and conservation analysis of BglB </w:t>
      </w:r>
    </w:p>
    <w:p w14:paraId="5B946DA4" w14:textId="77777777" w:rsidR="00661954" w:rsidRDefault="00661954" w:rsidP="00C3374F">
      <w:pPr>
        <w:spacing w:line="480" w:lineRule="auto"/>
        <w:pPrChange w:id="157" w:author="Alex" w:date="2015-12-07T13:22:00Z">
          <w:pPr>
            <w:spacing w:line="480" w:lineRule="auto"/>
          </w:pPr>
        </w:pPrChange>
      </w:pPr>
      <w:r>
        <w:t xml:space="preserve">(A) Docked model of pNPG in the active site of BglB showing established catalytic residues (navy) and a selection of residues mutated (gold). A multiple sequence alignment of the </w:t>
      </w:r>
      <w:proofErr w:type="spellStart"/>
      <w:r>
        <w:t>Pfam</w:t>
      </w:r>
      <w:proofErr w:type="spellEnd"/>
      <w:r>
        <w:t xml:space="preserve">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C3374F">
      <w:pPr>
        <w:spacing w:line="480" w:lineRule="auto"/>
        <w:pPrChange w:id="158" w:author="Alex" w:date="2015-12-07T13:22:00Z">
          <w:pPr>
            <w:spacing w:line="480" w:lineRule="auto"/>
          </w:pPr>
        </w:pPrChange>
      </w:pPr>
    </w:p>
    <w:p w14:paraId="02610D0C" w14:textId="77777777" w:rsidR="00661954" w:rsidRDefault="00661954" w:rsidP="00C3374F">
      <w:pPr>
        <w:spacing w:line="480" w:lineRule="auto"/>
        <w:pPrChange w:id="159" w:author="Alex" w:date="2015-12-07T13:22:00Z">
          <w:pPr>
            <w:spacing w:line="480" w:lineRule="auto"/>
          </w:pPr>
        </w:pPrChange>
      </w:pPr>
    </w:p>
    <w:p w14:paraId="6D4328DF" w14:textId="47EC8CF7" w:rsidR="007A2526" w:rsidRDefault="00DF34E5" w:rsidP="00C3374F">
      <w:pPr>
        <w:spacing w:line="480" w:lineRule="auto"/>
        <w:pPrChange w:id="160" w:author="Alex" w:date="2015-12-07T13:22:00Z">
          <w:pPr>
            <w:spacing w:line="480" w:lineRule="auto"/>
          </w:pPr>
        </w:pPrChange>
      </w:pPr>
      <w:r>
        <w:tab/>
        <w:t xml:space="preserve">A </w:t>
      </w:r>
      <w:r w:rsidR="007A2526">
        <w:t xml:space="preserve">novel </w:t>
      </w:r>
      <w:r>
        <w:t xml:space="preserve">finding was a tenfold increase of </w:t>
      </w:r>
      <w:proofErr w:type="spellStart"/>
      <w:r w:rsidR="004F15C1" w:rsidRPr="00AE71AE">
        <w:rPr>
          <w:i/>
        </w:rPr>
        <w:t>k</w:t>
      </w:r>
      <w:r w:rsidR="004F15C1" w:rsidRPr="00AE71AE">
        <w:rPr>
          <w:vertAlign w:val="subscript"/>
        </w:rPr>
        <w:t>cat</w:t>
      </w:r>
      <w:proofErr w:type="spellEnd"/>
      <w:r>
        <w:t xml:space="preserve"> by a single point mutant, </w:t>
      </w:r>
      <w:proofErr w:type="spellStart"/>
      <w:r>
        <w:t>R240A</w:t>
      </w:r>
      <w:proofErr w:type="spellEnd"/>
      <w:r>
        <w:t xml:space="preserve">. The BglB crystal structure reveals that </w:t>
      </w:r>
      <w:proofErr w:type="spellStart"/>
      <w:r>
        <w:t>R240</w:t>
      </w:r>
      <w:proofErr w:type="spellEnd"/>
      <w:r>
        <w:t xml:space="preserve"> forms two hydrogen bonds with </w:t>
      </w:r>
      <w:proofErr w:type="spellStart"/>
      <w:r>
        <w:t>E222</w:t>
      </w:r>
      <w:proofErr w:type="spellEnd"/>
      <w:r>
        <w:t xml:space="preserve"> (Figure </w:t>
      </w:r>
      <w:proofErr w:type="spellStart"/>
      <w:r>
        <w:t>3A</w:t>
      </w:r>
      <w:proofErr w:type="spellEnd"/>
      <w:r>
        <w:t xml:space="preserve">). Molecular modeling of the </w:t>
      </w:r>
      <w:proofErr w:type="spellStart"/>
      <w:r>
        <w:t>R240A</w:t>
      </w:r>
      <w:proofErr w:type="spellEnd"/>
      <w:r>
        <w:t xml:space="preserve"> mutant predicts that </w:t>
      </w:r>
      <w:proofErr w:type="spellStart"/>
      <w:r>
        <w:t>E222</w:t>
      </w:r>
      <w:proofErr w:type="spellEnd"/>
      <w:r>
        <w:t xml:space="preserve">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del w:id="161" w:author="Alex" w:date="2015-11-24T14:47:00Z">
        <w:r w:rsidR="009E2237" w:rsidDel="00B0280E">
          <w:delText xml:space="preserve">Supplemental Figure </w:delText>
        </w:r>
        <w:r w:rsidR="00EE4854" w:rsidDel="00B0280E">
          <w:delText>2</w:delText>
        </w:r>
        <w:r w:rsidR="009E2237" w:rsidDel="00B0280E">
          <w:delText>B</w:delText>
        </w:r>
      </w:del>
      <w:proofErr w:type="spellStart"/>
      <w:ins w:id="162" w:author="Alex" w:date="2015-11-24T14:47:00Z">
        <w:r w:rsidR="00B0280E">
          <w:t>S3</w:t>
        </w:r>
      </w:ins>
      <w:proofErr w:type="spellEnd"/>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w:t>
      </w:r>
      <w:proofErr w:type="spellStart"/>
      <w:r>
        <w:t>E222A</w:t>
      </w:r>
      <w:proofErr w:type="spellEnd"/>
      <w:r>
        <w:t xml:space="preserve"> decreases </w:t>
      </w:r>
      <w:proofErr w:type="spellStart"/>
      <w:r w:rsidR="004F15C1" w:rsidRPr="00AE71AE">
        <w:rPr>
          <w:i/>
        </w:rPr>
        <w:t>k</w:t>
      </w:r>
      <w:r w:rsidR="004F15C1" w:rsidRPr="00AE71AE">
        <w:rPr>
          <w:vertAlign w:val="subscript"/>
        </w:rPr>
        <w:t>cat</w:t>
      </w:r>
      <w:proofErr w:type="spellEnd"/>
      <w:r>
        <w:t xml:space="preserve"> by ten</w:t>
      </w:r>
      <w:del w:id="163" w:author="Alex" w:date="2015-12-07T13:47:00Z">
        <w:r w:rsidDel="0056705D">
          <w:delText xml:space="preserve"> </w:delText>
        </w:r>
      </w:del>
      <w:r>
        <w:t xml:space="preserve">fold. Both observations support </w:t>
      </w:r>
      <w:r w:rsidR="002C6335">
        <w:t xml:space="preserve">previous </w:t>
      </w:r>
      <w:r w:rsidR="007509FD">
        <w:t>evidence</w:t>
      </w:r>
      <w:r w:rsidR="00491D69">
        <w:t xml:space="preserve"> that the </w:t>
      </w:r>
      <w:r>
        <w:t xml:space="preserve">electrostatic environment </w:t>
      </w:r>
      <w:ins w:id="164" w:author="Alex" w:date="2015-11-05T15:10:00Z">
        <w:r w:rsidR="004F373F">
          <w:t xml:space="preserve">of an </w:t>
        </w:r>
      </w:ins>
      <w:r>
        <w:t>enzyme</w:t>
      </w:r>
      <w:ins w:id="165" w:author="Alex" w:date="2015-11-05T15:10:00Z">
        <w:r w:rsidR="004F373F">
          <w:t>'s</w:t>
        </w:r>
      </w:ins>
      <w:r>
        <w:t xml:space="preserve"> active site</w:t>
      </w:r>
      <w:del w:id="166" w:author="Alex" w:date="2015-11-05T15:10:00Z">
        <w:r w:rsidR="002C6335" w:rsidDel="004F373F">
          <w:delText>s</w:delText>
        </w:r>
      </w:del>
      <w:r>
        <w:t xml:space="preserve"> </w:t>
      </w:r>
      <w:del w:id="167" w:author="Alex" w:date="2015-11-05T15:10:00Z">
        <w:r w:rsidR="002C6335" w:rsidDel="004F373F">
          <w:delText xml:space="preserve">are </w:delText>
        </w:r>
      </w:del>
      <w:ins w:id="168" w:author="Alex" w:date="2015-11-05T15:10:00Z">
        <w:r w:rsidR="004F373F">
          <w:t xml:space="preserve">is </w:t>
        </w:r>
      </w:ins>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C3374F">
      <w:pPr>
        <w:spacing w:line="480" w:lineRule="auto"/>
        <w:pPrChange w:id="169" w:author="Alex" w:date="2015-12-07T13:22:00Z">
          <w:pPr>
            <w:spacing w:line="480" w:lineRule="auto"/>
          </w:pPr>
        </w:pPrChange>
      </w:pPr>
    </w:p>
    <w:p w14:paraId="2F82017D" w14:textId="77777777" w:rsidR="00DF34E5" w:rsidRPr="00B83E76" w:rsidRDefault="00DF34E5" w:rsidP="00C3374F">
      <w:pPr>
        <w:spacing w:line="480" w:lineRule="auto"/>
        <w:rPr>
          <w:b/>
        </w:rPr>
        <w:pPrChange w:id="170" w:author="Alex" w:date="2015-12-07T13:22:00Z">
          <w:pPr>
            <w:spacing w:line="480" w:lineRule="auto"/>
          </w:pPr>
        </w:pPrChange>
      </w:pPr>
      <w:r w:rsidRPr="00B83E76">
        <w:rPr>
          <w:b/>
        </w:rPr>
        <w:t>Conservation analysis of the BglB active site</w:t>
      </w:r>
    </w:p>
    <w:p w14:paraId="297FF6BF" w14:textId="52C6CD30" w:rsidR="00DF34E5" w:rsidRDefault="00DF34E5" w:rsidP="00C3374F">
      <w:pPr>
        <w:spacing w:line="480" w:lineRule="auto"/>
        <w:pPrChange w:id="171" w:author="Alex" w:date="2015-12-07T13:22:00Z">
          <w:pPr>
            <w:spacing w:line="480" w:lineRule="auto"/>
          </w:pPr>
        </w:pPrChange>
      </w:pPr>
      <w:r>
        <w:t>Of the 44 positions in the active site systematically mutated to alanine, 11 are conserved by &gt;85% in amino acid identity with respect to 1</w:t>
      </w:r>
      <w:r w:rsidR="00632B58">
        <w:t>,</w:t>
      </w:r>
      <w:r>
        <w:t xml:space="preserve">554 homologues in the </w:t>
      </w:r>
      <w:proofErr w:type="spellStart"/>
      <w:r>
        <w:t>Pfam</w:t>
      </w:r>
      <w:proofErr w:type="spellEnd"/>
      <w:r>
        <w:t xml:space="preserve"> database.</w:t>
      </w:r>
      <w:r w:rsidR="00AF585E">
        <w:t xml:space="preserve"> </w:t>
      </w:r>
      <w:r>
        <w:t>When any one of these amino acids is mutated to alanine, catalytic efficiency decreases</w:t>
      </w:r>
      <w:r w:rsidR="00045EB9">
        <w:t xml:space="preserve"> &gt;100-fold (</w:t>
      </w:r>
      <w:del w:id="172" w:author="Alex" w:date="2015-11-24T14:47:00Z">
        <w:r w:rsidR="00045EB9" w:rsidDel="004D13C8">
          <w:delText xml:space="preserve">Supplemental Table </w:delText>
        </w:r>
        <w:r w:rsidR="00383E10" w:rsidDel="004D13C8">
          <w:delText>3</w:delText>
        </w:r>
      </w:del>
      <w:proofErr w:type="spellStart"/>
      <w:ins w:id="173" w:author="Alex" w:date="2015-11-24T14:47:00Z">
        <w:r w:rsidR="004D13C8">
          <w:t>S7</w:t>
        </w:r>
      </w:ins>
      <w:proofErr w:type="spellEnd"/>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rsidP="00C3374F">
      <w:pPr>
        <w:spacing w:line="480" w:lineRule="auto"/>
        <w:pPrChange w:id="174" w:author="Alex" w:date="2015-12-07T13:22:00Z">
          <w:pPr>
            <w:spacing w:line="480" w:lineRule="auto"/>
          </w:pPr>
        </w:pPrChange>
      </w:pPr>
      <w:r>
        <w:lastRenderedPageBreak/>
        <w:tab/>
      </w:r>
      <w:r w:rsidR="00DF34E5">
        <w:t xml:space="preserve">Based on these findings, there does not appear to be a strong correlation between residue identity and function if a particular residue is &lt;85% conserved. </w:t>
      </w:r>
      <w:ins w:id="175" w:author="Justin Siegel" w:date="2015-11-27T14:36:00Z">
        <w:r w:rsidR="00071770">
          <w:t xml:space="preserve">This observation supports the hypothesis that </w:t>
        </w:r>
      </w:ins>
      <w:ins w:id="176" w:author="Justin Siegel" w:date="2015-11-27T14:37:00Z">
        <w:r w:rsidR="00071770">
          <w:t xml:space="preserve">native </w:t>
        </w:r>
      </w:ins>
      <w:ins w:id="177" w:author="Justin Siegel" w:date="2015-11-27T14:36:00Z">
        <w:r w:rsidR="00071770">
          <w:t xml:space="preserve">sequence recovery is not a good metric for </w:t>
        </w:r>
      </w:ins>
      <w:ins w:id="178" w:author="Justin Siegel" w:date="2015-11-27T14:37:00Z">
        <w:r w:rsidR="00071770">
          <w:t xml:space="preserve">training design algorithms. </w:t>
        </w:r>
      </w:ins>
      <w:r w:rsidR="000E5CDA">
        <w:t>In addition</w:t>
      </w:r>
      <w:r w:rsidR="00D611EC">
        <w:t>,</w:t>
      </w:r>
      <w:r w:rsidR="00DF34E5">
        <w:t xml:space="preserve"> the mutation </w:t>
      </w:r>
      <w:proofErr w:type="spellStart"/>
      <w:r w:rsidR="00DF34E5">
        <w:t>R240A</w:t>
      </w:r>
      <w:proofErr w:type="spellEnd"/>
      <w:r w:rsidR="00DF34E5">
        <w:t xml:space="preserve">, which is not observed in any natural variant in the </w:t>
      </w:r>
      <w:r w:rsidR="00A03469">
        <w:t xml:space="preserve">glycoside </w:t>
      </w:r>
      <w:r w:rsidR="00DF34E5">
        <w:t xml:space="preserve">hydrolase 1 family, resulted in a 10-fold increase in </w:t>
      </w:r>
      <w:proofErr w:type="spellStart"/>
      <w:r w:rsidR="004F15C1" w:rsidRPr="00AE71AE">
        <w:rPr>
          <w:i/>
        </w:rPr>
        <w:t>k</w:t>
      </w:r>
      <w:r w:rsidR="004F15C1" w:rsidRPr="00AE71AE">
        <w:rPr>
          <w:vertAlign w:val="subscript"/>
        </w:rPr>
        <w:t>cat</w:t>
      </w:r>
      <w:proofErr w:type="spellEnd"/>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C3374F">
      <w:pPr>
        <w:spacing w:line="480" w:lineRule="auto"/>
        <w:pPrChange w:id="179" w:author="Alex" w:date="2015-12-07T13:22:00Z">
          <w:pPr>
            <w:spacing w:line="480" w:lineRule="auto"/>
          </w:pPr>
        </w:pPrChange>
      </w:pPr>
    </w:p>
    <w:p w14:paraId="0B91C305" w14:textId="77777777" w:rsidR="00DF34E5" w:rsidRPr="00632C3C" w:rsidRDefault="00DF34E5" w:rsidP="00C3374F">
      <w:pPr>
        <w:spacing w:line="480" w:lineRule="auto"/>
        <w:rPr>
          <w:b/>
        </w:rPr>
        <w:pPrChange w:id="180" w:author="Alex" w:date="2015-12-07T13:22:00Z">
          <w:pPr>
            <w:spacing w:line="480" w:lineRule="auto"/>
          </w:pPr>
        </w:pPrChange>
      </w:pPr>
      <w:r w:rsidRPr="00632C3C">
        <w:rPr>
          <w:b/>
        </w:rPr>
        <w:t>Computational modeling and evaluation of predictive ability</w:t>
      </w:r>
    </w:p>
    <w:p w14:paraId="71F34F16" w14:textId="7F87A922" w:rsidR="00DF34E5" w:rsidRDefault="00DF34E5" w:rsidP="00C3374F">
      <w:pPr>
        <w:spacing w:line="480" w:lineRule="auto"/>
        <w:pPrChange w:id="181" w:author="Alex" w:date="2015-12-07T13:22:00Z">
          <w:pPr>
            <w:spacing w:line="480" w:lineRule="auto"/>
          </w:pPr>
        </w:pPrChange>
      </w:pPr>
      <w:r>
        <w:t xml:space="preserve">In order to evaluate the Rosetta Molecular Modeling Suite’s ability to </w:t>
      </w:r>
      <w:r w:rsidR="008137D5">
        <w:t xml:space="preserve">predict </w:t>
      </w:r>
      <w:r>
        <w:t xml:space="preserve">the functional effects of mutations on BglB kinetic properties, molecular models were generated for each of the </w:t>
      </w:r>
      <w:del w:id="182" w:author="Alex" w:date="2015-12-07T13:50:00Z">
        <w:r w:rsidDel="00A5540C">
          <w:delText>10</w:delText>
        </w:r>
      </w:del>
      <w:ins w:id="183" w:author="Alex" w:date="2015-12-07T13:50:00Z">
        <w:r w:rsidR="00A5540C">
          <w:t>100</w:t>
        </w:r>
      </w:ins>
      <w:del w:id="184"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w:t>
      </w:r>
      <w:ins w:id="185" w:author="Alex" w:date="2015-12-07T14:28:00Z">
        <w:r w:rsidR="002C33B6">
          <w:t>,</w:t>
        </w:r>
      </w:ins>
      <w:r>
        <w:t xml:space="preserve"> finally</w:t>
      </w:r>
      <w:ins w:id="186" w:author="Alex" w:date="2015-12-07T14:28:00Z">
        <w:r w:rsidR="002C33B6">
          <w:t>,</w:t>
        </w:r>
      </w:ins>
      <w:r>
        <w:t xml:space="preserve">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del w:id="187" w:author="Justin Siegel" w:date="2015-11-27T14:38:00Z">
        <w:r w:rsidDel="00FC1261">
          <w:delText>the Supplemental Materials</w:delText>
        </w:r>
      </w:del>
      <w:proofErr w:type="spellStart"/>
      <w:ins w:id="188" w:author="Justin Siegel" w:date="2015-11-27T14:38:00Z">
        <w:r w:rsidR="00FC1261">
          <w:t>S</w:t>
        </w:r>
      </w:ins>
      <w:ins w:id="189" w:author="Alex" w:date="2015-11-30T15:02:00Z">
        <w:r w:rsidR="00B34212">
          <w:t>10</w:t>
        </w:r>
      </w:ins>
      <w:proofErr w:type="spellEnd"/>
      <w:ins w:id="190" w:author="Justin Siegel" w:date="2015-11-27T14:38:00Z">
        <w:del w:id="191" w:author="Alex" w:date="2015-11-30T15:02:00Z">
          <w:r w:rsidR="00FC1261" w:rsidDel="00B34212">
            <w:delText>XXX</w:delText>
          </w:r>
        </w:del>
      </w:ins>
      <w:r>
        <w:t xml:space="preserve">. </w:t>
      </w:r>
    </w:p>
    <w:p w14:paraId="1E2DE8A5" w14:textId="12706CC6" w:rsidR="00DF34E5" w:rsidRDefault="00DF34E5" w:rsidP="00C3374F">
      <w:pPr>
        <w:spacing w:line="480" w:lineRule="auto"/>
        <w:pPrChange w:id="192" w:author="Alex" w:date="2015-12-07T13:22:00Z">
          <w:pPr>
            <w:spacing w:line="480" w:lineRule="auto"/>
          </w:pPr>
        </w:pPrChange>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predicted interface energy, number of hydrogen bonds between protein and ligand, </w:t>
      </w:r>
      <w:r>
        <w:lastRenderedPageBreak/>
        <w:t>and change in solvent accessible surface area upon ligand binding</w:t>
      </w:r>
      <w:r w:rsidR="00005289">
        <w:t xml:space="preserve">) </w:t>
      </w:r>
      <w:r>
        <w:t xml:space="preserve">was calculated for each model. Correlation of the </w:t>
      </w:r>
      <w:r w:rsidR="00B20ED9">
        <w:t xml:space="preserve">average </w:t>
      </w:r>
      <w:r>
        <w:t>calculated structural features to each kinetic constant was assessed using Pearson Correlation Coefficient (</w:t>
      </w:r>
      <w:proofErr w:type="spellStart"/>
      <w:r>
        <w:t>PCC</w:t>
      </w:r>
      <w:proofErr w:type="spellEnd"/>
      <w:r>
        <w:t>) and Spearman Rank Correlation (</w:t>
      </w:r>
      <w:proofErr w:type="spellStart"/>
      <w:r>
        <w:t>SRC</w:t>
      </w:r>
      <w:proofErr w:type="spellEnd"/>
      <w:r>
        <w:t xml:space="preserve">). For both </w:t>
      </w:r>
      <w:proofErr w:type="spellStart"/>
      <w:r w:rsidR="004F15C1" w:rsidRPr="00AE71AE">
        <w:rPr>
          <w:i/>
        </w:rPr>
        <w:t>k</w:t>
      </w:r>
      <w:r w:rsidR="004F15C1" w:rsidRPr="00AE71AE">
        <w:rPr>
          <w:vertAlign w:val="subscript"/>
        </w:rPr>
        <w:t>cat</w:t>
      </w:r>
      <w:proofErr w:type="spellEnd"/>
      <w:ins w:id="193" w:author="Alex" w:date="2015-11-24T11:48:00Z">
        <w:r w:rsidR="0025709C">
          <w:t>/K</w:t>
        </w:r>
        <w:r w:rsidR="0025709C" w:rsidRPr="004F15C1">
          <w:rPr>
            <w:vertAlign w:val="subscript"/>
          </w:rPr>
          <w:t>M</w:t>
        </w:r>
      </w:ins>
      <w:r>
        <w:t xml:space="preserve"> and </w:t>
      </w:r>
      <w:proofErr w:type="spellStart"/>
      <w:r w:rsidR="004F15C1" w:rsidRPr="00AE71AE">
        <w:rPr>
          <w:i/>
        </w:rPr>
        <w:t>k</w:t>
      </w:r>
      <w:r w:rsidR="004F15C1" w:rsidRPr="00AE71AE">
        <w:rPr>
          <w:vertAlign w:val="subscript"/>
        </w:rPr>
        <w:t>cat</w:t>
      </w:r>
      <w:proofErr w:type="spellEnd"/>
      <w:del w:id="194" w:author="Alex" w:date="2015-11-24T11:48:00Z">
        <w:r w:rsidR="008542E8" w:rsidDel="0025709C">
          <w:delText>/</w:delText>
        </w:r>
        <w:r w:rsidR="004F15C1" w:rsidDel="0025709C">
          <w:delText>K</w:delText>
        </w:r>
        <w:r w:rsidR="004F15C1" w:rsidRPr="004F15C1" w:rsidDel="0025709C">
          <w:rPr>
            <w:vertAlign w:val="subscript"/>
          </w:rPr>
          <w:delText>M</w:delText>
        </w:r>
      </w:del>
      <w:r>
        <w:t xml:space="preserve">, the strongest correlation observed is to the total number of non-local contacts (count of residues separated by more than 8 sequence positions that interact with each other), with a </w:t>
      </w:r>
      <w:proofErr w:type="spellStart"/>
      <w:r>
        <w:t>PCC</w:t>
      </w:r>
      <w:proofErr w:type="spellEnd"/>
      <w:r>
        <w:t xml:space="preserve"> of 0.5</w:t>
      </w:r>
      <w:ins w:id="195" w:author="Alex" w:date="2015-12-07T14:29:00Z">
        <w:r w:rsidR="002C33B6">
          <w:t>7</w:t>
        </w:r>
      </w:ins>
      <w:del w:id="196" w:author="Alex" w:date="2015-12-07T14:29:00Z">
        <w:r w:rsidDel="002C33B6">
          <w:delText>6</w:delText>
        </w:r>
      </w:del>
      <w:r>
        <w:t xml:space="preserve"> (p-value 0.009; Wilcoxon test) and 0.43 (p-value 0.004; Wilcoxon test), respectively. For 1/</w:t>
      </w:r>
      <w:r w:rsidR="004F15C1">
        <w:t>K</w:t>
      </w:r>
      <w:r w:rsidR="004F15C1" w:rsidRPr="004F15C1">
        <w:rPr>
          <w:vertAlign w:val="subscript"/>
        </w:rPr>
        <w:t>M</w:t>
      </w:r>
      <w:r>
        <w:t xml:space="preserve">, the highest </w:t>
      </w:r>
      <w:proofErr w:type="spellStart"/>
      <w:r>
        <w:t>PCC</w:t>
      </w:r>
      <w:proofErr w:type="spellEnd"/>
      <w:r>
        <w:t xml:space="preserve"> is 0.29 (p-value 0.0005; Wilcoxon test) to the total number of hydrogen bonds in each BglB model. The </w:t>
      </w:r>
      <w:proofErr w:type="spellStart"/>
      <w:r>
        <w:t>SRC</w:t>
      </w:r>
      <w:proofErr w:type="spellEnd"/>
      <w:r>
        <w:t xml:space="preserve"> follows similar trends to </w:t>
      </w:r>
      <w:proofErr w:type="spellStart"/>
      <w:r>
        <w:t>PCC</w:t>
      </w:r>
      <w:proofErr w:type="spellEnd"/>
      <w:r>
        <w:t xml:space="preserve"> for all three predicted constants (</w:t>
      </w:r>
      <w:proofErr w:type="spellStart"/>
      <w:r>
        <w:t>SRC</w:t>
      </w:r>
      <w:proofErr w:type="spellEnd"/>
      <w:r>
        <w:t xml:space="preserve"> of 0.55, 0.42 and 0.38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t>
      </w:r>
      <w:proofErr w:type="spellStart"/>
      <w:r w:rsidR="004F15C1" w:rsidRPr="00AE71AE">
        <w:rPr>
          <w:i/>
        </w:rPr>
        <w:t>k</w:t>
      </w:r>
      <w:r w:rsidR="004F15C1" w:rsidRPr="00AE71AE">
        <w:rPr>
          <w:vertAlign w:val="subscript"/>
        </w:rPr>
        <w:t>cat</w:t>
      </w:r>
      <w:proofErr w:type="spellEnd"/>
      <w:r>
        <w:t xml:space="preserve"> and 1/</w:t>
      </w:r>
      <w:r w:rsidR="004F15C1">
        <w:t>K</w:t>
      </w:r>
      <w:r w:rsidR="004F15C1" w:rsidRPr="004F15C1">
        <w:rPr>
          <w:vertAlign w:val="subscript"/>
        </w:rPr>
        <w:t>M</w:t>
      </w:r>
      <w:r>
        <w:t xml:space="preserve"> respectively). The </w:t>
      </w:r>
      <w:proofErr w:type="spellStart"/>
      <w:r>
        <w:t>PCC</w:t>
      </w:r>
      <w:proofErr w:type="spellEnd"/>
      <w:r>
        <w:t xml:space="preserve"> and </w:t>
      </w:r>
      <w:proofErr w:type="spellStart"/>
      <w:r>
        <w:t>SRC</w:t>
      </w:r>
      <w:proofErr w:type="spellEnd"/>
      <w:r>
        <w:t xml:space="preserve"> values for all features are a</w:t>
      </w:r>
      <w:r w:rsidR="00F31748">
        <w:t xml:space="preserve">vailable in </w:t>
      </w:r>
      <w:del w:id="197" w:author="Alex" w:date="2015-11-24T14:48:00Z">
        <w:r w:rsidR="00F31748" w:rsidDel="00DA0109">
          <w:delText>Supplemental Table 2</w:delText>
        </w:r>
      </w:del>
      <w:proofErr w:type="spellStart"/>
      <w:ins w:id="198" w:author="Alex" w:date="2015-11-24T14:48:00Z">
        <w:r w:rsidR="00DA0109">
          <w:t>S4</w:t>
        </w:r>
      </w:ins>
      <w:proofErr w:type="spellEnd"/>
      <w:r>
        <w:t xml:space="preserve">. </w:t>
      </w:r>
    </w:p>
    <w:p w14:paraId="6242B9E9" w14:textId="77777777" w:rsidR="00DF34E5" w:rsidRDefault="00DF34E5" w:rsidP="00C3374F">
      <w:pPr>
        <w:spacing w:line="480" w:lineRule="auto"/>
        <w:pPrChange w:id="199" w:author="Alex" w:date="2015-12-07T13:22:00Z">
          <w:pPr>
            <w:spacing w:line="480" w:lineRule="auto"/>
          </w:pPr>
        </w:pPrChange>
      </w:pPr>
    </w:p>
    <w:p w14:paraId="34E313C9" w14:textId="77777777" w:rsidR="00DF34E5" w:rsidRPr="00CF1F2E" w:rsidRDefault="00DF34E5" w:rsidP="00C3374F">
      <w:pPr>
        <w:spacing w:line="480" w:lineRule="auto"/>
        <w:rPr>
          <w:b/>
        </w:rPr>
        <w:pPrChange w:id="200" w:author="Alex" w:date="2015-12-07T13:22:00Z">
          <w:pPr>
            <w:spacing w:line="480" w:lineRule="auto"/>
          </w:pPr>
        </w:pPrChange>
      </w:pPr>
      <w:r w:rsidRPr="00CF1F2E">
        <w:rPr>
          <w:b/>
        </w:rPr>
        <w:t>Machine learning prediction of kinetic constants</w:t>
      </w:r>
    </w:p>
    <w:p w14:paraId="7F7C78B2" w14:textId="79EB9992" w:rsidR="001E0E38" w:rsidRDefault="00DF34E5" w:rsidP="00C3374F">
      <w:pPr>
        <w:spacing w:line="480" w:lineRule="auto"/>
        <w:rPr>
          <w:ins w:id="201" w:author="Alex" w:date="2015-12-07T13:15:00Z"/>
        </w:rPr>
        <w:pPrChange w:id="202" w:author="Alex" w:date="2015-12-07T13:22:00Z">
          <w:pPr>
            <w:spacing w:line="480" w:lineRule="auto"/>
          </w:pPr>
        </w:pPrChange>
      </w:pPr>
      <w:r>
        <w:t xml:space="preserve">Because no single structural feature predicts </w:t>
      </w:r>
      <w:proofErr w:type="spellStart"/>
      <w:r w:rsidR="004F15C1" w:rsidRPr="00AE71AE">
        <w:rPr>
          <w:i/>
        </w:rPr>
        <w:t>k</w:t>
      </w:r>
      <w:r w:rsidR="004F15C1" w:rsidRPr="00AE71AE">
        <w:rPr>
          <w:vertAlign w:val="subscript"/>
        </w:rPr>
        <w:t>cat</w:t>
      </w:r>
      <w:proofErr w:type="spellEnd"/>
      <w:r>
        <w:t>, 1/</w:t>
      </w:r>
      <w:r w:rsidR="004F15C1">
        <w:t>K</w:t>
      </w:r>
      <w:r w:rsidR="004F15C1" w:rsidRPr="004F15C1">
        <w:rPr>
          <w:vertAlign w:val="subscript"/>
        </w:rPr>
        <w:t>M</w:t>
      </w:r>
      <w:r>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w:t>
      </w:r>
      <w:proofErr w:type="spellStart"/>
      <w:r>
        <w:t>l</w:t>
      </w:r>
      <w:r w:rsidRPr="00226CF0">
        <w:rPr>
          <w:vertAlign w:val="subscript"/>
        </w:rPr>
        <w:t>1</w:t>
      </w:r>
      <w:proofErr w:type="spellEnd"/>
      <w:r>
        <w:t xml:space="preserve"> and </w:t>
      </w:r>
      <w:proofErr w:type="spellStart"/>
      <w:r>
        <w:t>l</w:t>
      </w:r>
      <w:r w:rsidRPr="00226CF0">
        <w:rPr>
          <w:vertAlign w:val="subscript"/>
        </w:rPr>
        <w:t>2</w:t>
      </w:r>
      <w:proofErr w:type="spellEnd"/>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w:t>
      </w:r>
      <w:ins w:id="203" w:author="Alex" w:date="2015-12-07T13:15:00Z">
        <w:r w:rsidR="001E0E38">
          <w:t xml:space="preserve">To remove bias, we used an ensemble learning technique, where the predicted value was an average of 1000 elastic net models, each trained on a different subset of the data. </w:t>
        </w:r>
      </w:ins>
    </w:p>
    <w:p w14:paraId="067ACE54" w14:textId="5F3B83F2" w:rsidR="00DF34E5" w:rsidDel="001E0E38" w:rsidRDefault="00DF34E5" w:rsidP="00C3374F">
      <w:pPr>
        <w:spacing w:line="480" w:lineRule="auto"/>
        <w:rPr>
          <w:del w:id="204" w:author="Alex" w:date="2015-12-07T13:15:00Z"/>
        </w:rPr>
        <w:pPrChange w:id="205" w:author="Alex" w:date="2015-12-07T13:22:00Z">
          <w:pPr>
            <w:spacing w:line="480" w:lineRule="auto"/>
          </w:pPr>
        </w:pPrChange>
      </w:pPr>
      <w:del w:id="206" w:author="Alex" w:date="2015-12-07T13:15:00Z">
        <w:r w:rsidDel="001E0E38">
          <w:delText xml:space="preserve">To increase robustness to sample size and remove bias, we used a bootstrapping aggregating technique, where the predicted value was an average of 1000 elastic net models, each trained on a different subset of the data. </w:delText>
        </w:r>
      </w:del>
      <w:ins w:id="207" w:author="Alex" w:date="2015-12-07T13:15:00Z">
        <w:r w:rsidR="001E0E38">
          <w:tab/>
        </w:r>
      </w:ins>
    </w:p>
    <w:p w14:paraId="304A2ADB" w14:textId="0C60B651" w:rsidR="00DF34E5" w:rsidRDefault="00114C36" w:rsidP="00C3374F">
      <w:pPr>
        <w:spacing w:line="480" w:lineRule="auto"/>
        <w:pPrChange w:id="208" w:author="Alex" w:date="2015-12-07T13:22:00Z">
          <w:pPr>
            <w:spacing w:line="480" w:lineRule="auto"/>
          </w:pPr>
        </w:pPrChange>
      </w:pPr>
      <w:del w:id="209" w:author="Alex" w:date="2015-12-07T13:15:00Z">
        <w:r w:rsidDel="001E0E38">
          <w:tab/>
        </w:r>
      </w:del>
      <w:r w:rsidR="00DF34E5">
        <w:t xml:space="preserve">The final prediction from this ensemble learning regression method outperformed single feature selection for each kinetic constant. For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the </w:t>
      </w:r>
      <w:proofErr w:type="spellStart"/>
      <w:r w:rsidR="00DF34E5">
        <w:t>PCC</w:t>
      </w:r>
      <w:proofErr w:type="spellEnd"/>
      <w:r w:rsidR="00DF34E5">
        <w:t xml:space="preserve"> </w:t>
      </w:r>
      <w:r w:rsidR="00DF34E5">
        <w:lastRenderedPageBreak/>
        <w:t>increased to 0.76 from 0.5</w:t>
      </w:r>
      <w:ins w:id="210" w:author="Alex" w:date="2015-12-07T14:30:00Z">
        <w:r w:rsidR="00F346F7">
          <w:t>7</w:t>
        </w:r>
      </w:ins>
      <w:del w:id="211" w:author="Alex" w:date="2015-12-07T14:30:00Z">
        <w:r w:rsidR="00DF34E5" w:rsidDel="00F346F7">
          <w:delText>6</w:delText>
        </w:r>
      </w:del>
      <w:r w:rsidR="00DF34E5">
        <w:t xml:space="preserve">, in the case of </w:t>
      </w:r>
      <w:proofErr w:type="spellStart"/>
      <w:r w:rsidR="004F15C1" w:rsidRPr="00AE71AE">
        <w:rPr>
          <w:i/>
        </w:rPr>
        <w:t>k</w:t>
      </w:r>
      <w:r w:rsidR="004F15C1" w:rsidRPr="00AE71AE">
        <w:rPr>
          <w:vertAlign w:val="subscript"/>
        </w:rPr>
        <w:t>cat</w:t>
      </w:r>
      <w:proofErr w:type="spellEnd"/>
      <w:r w:rsidR="00DF34E5">
        <w:t xml:space="preserve"> to 0.60 from 0.</w:t>
      </w:r>
      <w:del w:id="212" w:author="Alex" w:date="2015-12-07T14:30:00Z">
        <w:r w:rsidR="00DF34E5" w:rsidDel="00332471">
          <w:delText>56</w:delText>
        </w:r>
      </w:del>
      <w:ins w:id="213" w:author="Alex" w:date="2015-12-07T14:30:00Z">
        <w:r w:rsidR="00332471">
          <w:t>43</w:t>
        </w:r>
      </w:ins>
      <w:r w:rsidR="00DF34E5">
        <w:t xml:space="preserve">,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C3374F">
      <w:pPr>
        <w:spacing w:line="480" w:lineRule="auto"/>
        <w:rPr>
          <w:b/>
        </w:rPr>
        <w:pPrChange w:id="214" w:author="Alex" w:date="2015-12-07T13:22:00Z">
          <w:pPr>
            <w:spacing w:line="480" w:lineRule="auto"/>
          </w:pPr>
        </w:pPrChange>
      </w:pPr>
    </w:p>
    <w:p w14:paraId="0FF9BD1D" w14:textId="77777777" w:rsidR="00661954" w:rsidRPr="00794F66" w:rsidRDefault="00661954" w:rsidP="00C3374F">
      <w:pPr>
        <w:spacing w:line="480" w:lineRule="auto"/>
        <w:rPr>
          <w:b/>
        </w:rPr>
        <w:pPrChange w:id="215" w:author="Alex" w:date="2015-12-07T13:22:00Z">
          <w:pPr>
            <w:spacing w:line="480" w:lineRule="auto"/>
          </w:pPr>
        </w:pPrChange>
      </w:pPr>
      <w:r w:rsidRPr="00794F66">
        <w:rPr>
          <w:b/>
        </w:rPr>
        <w:t>Figure 4. Correlation between machine learning predictions and experimentally-determined kinetic constants</w:t>
      </w:r>
    </w:p>
    <w:p w14:paraId="7AD8B1F0" w14:textId="77777777" w:rsidR="00661954" w:rsidRDefault="00661954" w:rsidP="00C3374F">
      <w:pPr>
        <w:spacing w:line="480" w:lineRule="auto"/>
        <w:pPrChange w:id="216" w:author="Alex" w:date="2015-12-07T13:22:00Z">
          <w:pPr>
            <w:spacing w:line="480" w:lineRule="auto"/>
          </w:pPr>
        </w:pPrChange>
      </w:pPr>
      <w:r w:rsidRPr="0073693D">
        <w:rPr>
          <w:i/>
        </w:rPr>
        <w:t>Top panel</w:t>
      </w:r>
      <w:r>
        <w:rPr>
          <w:i/>
        </w:rPr>
        <w:t>s</w:t>
      </w:r>
      <w:r>
        <w:t xml:space="preserve">: predicted versus experimentally-measured values for kinetic constants </w:t>
      </w:r>
      <w:proofErr w:type="spellStart"/>
      <w:r w:rsidRPr="00AE71AE">
        <w:rPr>
          <w:i/>
        </w:rPr>
        <w:t>k</w:t>
      </w:r>
      <w:r w:rsidRPr="00AE71AE">
        <w:rPr>
          <w:vertAlign w:val="subscript"/>
        </w:rPr>
        <w:t>cat</w:t>
      </w:r>
      <w:proofErr w:type="spellEnd"/>
      <w:r>
        <w:t>/K</w:t>
      </w:r>
      <w:r w:rsidRPr="004F15C1">
        <w:rPr>
          <w:vertAlign w:val="subscript"/>
        </w:rPr>
        <w:t>M</w:t>
      </w:r>
      <w:r>
        <w:t xml:space="preserve"> (A), </w:t>
      </w:r>
      <w:proofErr w:type="spellStart"/>
      <w:r w:rsidRPr="00AE71AE">
        <w:rPr>
          <w:i/>
        </w:rPr>
        <w:t>k</w:t>
      </w:r>
      <w:r w:rsidRPr="00AE71AE">
        <w:rPr>
          <w:vertAlign w:val="subscript"/>
        </w:rPr>
        <w:t>cat</w:t>
      </w:r>
      <w:proofErr w:type="spellEnd"/>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proofErr w:type="spellStart"/>
      <w:r w:rsidRPr="00AE71AE">
        <w:rPr>
          <w:i/>
        </w:rPr>
        <w:t>k</w:t>
      </w:r>
      <w:r w:rsidRPr="00AE71AE">
        <w:rPr>
          <w:vertAlign w:val="subscript"/>
        </w:rPr>
        <w:t>cat</w:t>
      </w:r>
      <w:proofErr w:type="spellEnd"/>
      <w:r>
        <w:t>/K</w:t>
      </w:r>
      <w:r w:rsidRPr="004F15C1">
        <w:rPr>
          <w:vertAlign w:val="subscript"/>
        </w:rPr>
        <w:t>M</w:t>
      </w:r>
      <w:r>
        <w:t xml:space="preserve">, </w:t>
      </w:r>
      <w:proofErr w:type="spellStart"/>
      <w:r w:rsidRPr="00AE71AE">
        <w:rPr>
          <w:i/>
        </w:rPr>
        <w:t>k</w:t>
      </w:r>
      <w:r w:rsidRPr="00AE71AE">
        <w:rPr>
          <w:vertAlign w:val="subscript"/>
        </w:rPr>
        <w:t>cat</w:t>
      </w:r>
      <w:proofErr w:type="spellEnd"/>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C3374F">
      <w:pPr>
        <w:spacing w:line="480" w:lineRule="auto"/>
        <w:pPrChange w:id="217" w:author="Alex" w:date="2015-12-07T13:22:00Z">
          <w:pPr>
            <w:spacing w:line="480" w:lineRule="auto"/>
          </w:pPr>
        </w:pPrChange>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C3374F">
            <w:pPr>
              <w:spacing w:line="480" w:lineRule="auto"/>
              <w:jc w:val="center"/>
              <w:rPr>
                <w:b/>
              </w:rPr>
              <w:pPrChange w:id="218" w:author="Alex" w:date="2015-12-07T13:22:00Z">
                <w:pPr>
                  <w:spacing w:line="480" w:lineRule="auto"/>
                  <w:jc w:val="center"/>
                </w:pPr>
              </w:pPrChange>
            </w:pPr>
            <w:proofErr w:type="spellStart"/>
            <w:r w:rsidRPr="009C6982">
              <w:rPr>
                <w:b/>
                <w:i/>
                <w:iCs/>
              </w:rPr>
              <w:t>k</w:t>
            </w:r>
            <w:r w:rsidRPr="009C6982">
              <w:rPr>
                <w:b/>
                <w:vertAlign w:val="subscript"/>
              </w:rPr>
              <w:t>cat</w:t>
            </w:r>
            <w:proofErr w:type="spellEnd"/>
            <w:r w:rsidRPr="009C6982">
              <w:rPr>
                <w:b/>
              </w:rPr>
              <w:t>/K</w:t>
            </w:r>
            <w:r w:rsidRPr="009C6982">
              <w:rPr>
                <w:b/>
                <w:vertAlign w:val="subscript"/>
              </w:rPr>
              <w:t>M</w:t>
            </w:r>
          </w:p>
        </w:tc>
        <w:tc>
          <w:tcPr>
            <w:tcW w:w="874" w:type="dxa"/>
          </w:tcPr>
          <w:p w14:paraId="00AF58E9" w14:textId="77777777" w:rsidR="00156477" w:rsidRPr="009C6982" w:rsidRDefault="00156477" w:rsidP="00C3374F">
            <w:pPr>
              <w:spacing w:line="480" w:lineRule="auto"/>
              <w:jc w:val="center"/>
              <w:rPr>
                <w:b/>
              </w:rPr>
              <w:pPrChange w:id="219" w:author="Alex" w:date="2015-12-07T13:22:00Z">
                <w:pPr>
                  <w:spacing w:line="480" w:lineRule="auto"/>
                  <w:jc w:val="center"/>
                </w:pPr>
              </w:pPrChange>
            </w:pPr>
            <w:proofErr w:type="spellStart"/>
            <w:r w:rsidRPr="009C6982">
              <w:rPr>
                <w:b/>
                <w:i/>
                <w:iCs/>
              </w:rPr>
              <w:t>k</w:t>
            </w:r>
            <w:r w:rsidRPr="009C6982">
              <w:rPr>
                <w:b/>
                <w:vertAlign w:val="subscript"/>
              </w:rPr>
              <w:t>cat</w:t>
            </w:r>
            <w:proofErr w:type="spellEnd"/>
          </w:p>
        </w:tc>
        <w:tc>
          <w:tcPr>
            <w:tcW w:w="900" w:type="dxa"/>
          </w:tcPr>
          <w:p w14:paraId="61F285A2" w14:textId="77777777" w:rsidR="00156477" w:rsidRPr="009C6982" w:rsidRDefault="00156477" w:rsidP="00C3374F">
            <w:pPr>
              <w:spacing w:line="480" w:lineRule="auto"/>
              <w:jc w:val="center"/>
              <w:rPr>
                <w:b/>
              </w:rPr>
              <w:pPrChange w:id="220" w:author="Alex" w:date="2015-12-07T13:22:00Z">
                <w:pPr>
                  <w:spacing w:line="480" w:lineRule="auto"/>
                  <w:jc w:val="center"/>
                </w:pPr>
              </w:pPrChange>
            </w:pPr>
            <w:r w:rsidRPr="009C6982">
              <w:rPr>
                <w:b/>
              </w:rPr>
              <w:t>1/K</w:t>
            </w:r>
            <w:r w:rsidRPr="009C6982">
              <w:rPr>
                <w:b/>
                <w:vertAlign w:val="subscript"/>
              </w:rPr>
              <w:t>M</w:t>
            </w:r>
          </w:p>
        </w:tc>
        <w:tc>
          <w:tcPr>
            <w:tcW w:w="3780" w:type="dxa"/>
          </w:tcPr>
          <w:p w14:paraId="2FFD9163" w14:textId="77777777" w:rsidR="00156477" w:rsidRPr="009C6982" w:rsidRDefault="00156477" w:rsidP="00C3374F">
            <w:pPr>
              <w:spacing w:line="480" w:lineRule="auto"/>
              <w:rPr>
                <w:b/>
              </w:rPr>
              <w:pPrChange w:id="221" w:author="Alex" w:date="2015-12-07T13:22:00Z">
                <w:pPr>
                  <w:spacing w:line="480" w:lineRule="auto"/>
                </w:pPr>
              </w:pPrChange>
            </w:pPr>
            <w:r w:rsidRPr="009C6982">
              <w:rPr>
                <w:b/>
              </w:rPr>
              <w:t>Description</w:t>
            </w:r>
          </w:p>
        </w:tc>
        <w:tc>
          <w:tcPr>
            <w:tcW w:w="1080" w:type="dxa"/>
          </w:tcPr>
          <w:p w14:paraId="2DBF59BC" w14:textId="77777777" w:rsidR="00156477" w:rsidRPr="009C6982" w:rsidRDefault="00156477" w:rsidP="00C3374F">
            <w:pPr>
              <w:spacing w:line="480" w:lineRule="auto"/>
              <w:jc w:val="center"/>
              <w:rPr>
                <w:b/>
              </w:rPr>
              <w:pPrChange w:id="222" w:author="Alex" w:date="2015-12-07T13:22:00Z">
                <w:pPr>
                  <w:spacing w:line="480" w:lineRule="auto"/>
                  <w:jc w:val="center"/>
                </w:pPr>
              </w:pPrChange>
            </w:pPr>
            <w:r w:rsidRPr="009C6982">
              <w:rPr>
                <w:b/>
              </w:rPr>
              <w:t>Min.</w:t>
            </w:r>
          </w:p>
        </w:tc>
        <w:tc>
          <w:tcPr>
            <w:tcW w:w="1058" w:type="dxa"/>
          </w:tcPr>
          <w:p w14:paraId="20E241D0" w14:textId="77777777" w:rsidR="00156477" w:rsidRPr="009C6982" w:rsidRDefault="00156477" w:rsidP="00C3374F">
            <w:pPr>
              <w:spacing w:line="480" w:lineRule="auto"/>
              <w:jc w:val="center"/>
              <w:rPr>
                <w:b/>
              </w:rPr>
              <w:pPrChange w:id="223" w:author="Alex" w:date="2015-12-07T13:22:00Z">
                <w:pPr>
                  <w:spacing w:line="480" w:lineRule="auto"/>
                  <w:jc w:val="center"/>
                </w:pPr>
              </w:pPrChange>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C3374F">
            <w:pPr>
              <w:spacing w:line="480" w:lineRule="auto"/>
              <w:jc w:val="center"/>
            </w:pPr>
            <w:r w:rsidRPr="009C6982">
              <w:t>-1.00</w:t>
            </w:r>
          </w:p>
        </w:tc>
        <w:tc>
          <w:tcPr>
            <w:tcW w:w="874" w:type="dxa"/>
          </w:tcPr>
          <w:p w14:paraId="38E376C0" w14:textId="77777777" w:rsidR="00156477" w:rsidRPr="009C6982" w:rsidRDefault="00156477" w:rsidP="00C3374F">
            <w:pPr>
              <w:spacing w:line="480" w:lineRule="auto"/>
              <w:jc w:val="center"/>
              <w:pPrChange w:id="224" w:author="Alex" w:date="2015-12-07T13:22:00Z">
                <w:pPr>
                  <w:spacing w:line="480" w:lineRule="auto"/>
                  <w:jc w:val="center"/>
                </w:pPr>
              </w:pPrChange>
            </w:pPr>
            <w:r w:rsidRPr="009C6982">
              <w:t>ns</w:t>
            </w:r>
          </w:p>
        </w:tc>
        <w:tc>
          <w:tcPr>
            <w:tcW w:w="900" w:type="dxa"/>
          </w:tcPr>
          <w:p w14:paraId="094F708E" w14:textId="77777777" w:rsidR="00156477" w:rsidRPr="009C6982" w:rsidRDefault="00156477" w:rsidP="00C3374F">
            <w:pPr>
              <w:spacing w:line="480" w:lineRule="auto"/>
              <w:jc w:val="center"/>
              <w:pPrChange w:id="225" w:author="Alex" w:date="2015-12-07T13:22:00Z">
                <w:pPr>
                  <w:spacing w:line="480" w:lineRule="auto"/>
                  <w:jc w:val="center"/>
                </w:pPr>
              </w:pPrChange>
            </w:pPr>
            <w:r w:rsidRPr="009C6982">
              <w:t>ns</w:t>
            </w:r>
          </w:p>
        </w:tc>
        <w:tc>
          <w:tcPr>
            <w:tcW w:w="3780" w:type="dxa"/>
          </w:tcPr>
          <w:p w14:paraId="479DB208" w14:textId="77777777" w:rsidR="00156477" w:rsidRPr="009C6982" w:rsidRDefault="00156477" w:rsidP="00C3374F">
            <w:pPr>
              <w:spacing w:line="480" w:lineRule="auto"/>
              <w:pPrChange w:id="226" w:author="Alex" w:date="2015-12-07T13:22:00Z">
                <w:pPr>
                  <w:spacing w:line="480" w:lineRule="auto"/>
                </w:pPr>
              </w:pPrChange>
            </w:pPr>
            <w:r w:rsidRPr="009C6982">
              <w:t>Hydrogen bonding energy of pNPG</w:t>
            </w:r>
          </w:p>
        </w:tc>
        <w:tc>
          <w:tcPr>
            <w:tcW w:w="1080" w:type="dxa"/>
          </w:tcPr>
          <w:p w14:paraId="07C3AA76" w14:textId="77777777" w:rsidR="00156477" w:rsidRPr="009C6982" w:rsidRDefault="00156477" w:rsidP="00C3374F">
            <w:pPr>
              <w:spacing w:line="480" w:lineRule="auto"/>
              <w:jc w:val="center"/>
              <w:pPrChange w:id="227" w:author="Alex" w:date="2015-12-07T13:22:00Z">
                <w:pPr>
                  <w:spacing w:line="480" w:lineRule="auto"/>
                  <w:jc w:val="center"/>
                </w:pPr>
              </w:pPrChange>
            </w:pPr>
            <w:r w:rsidRPr="009C6982">
              <w:t>-4.53</w:t>
            </w:r>
          </w:p>
        </w:tc>
        <w:tc>
          <w:tcPr>
            <w:tcW w:w="1058" w:type="dxa"/>
          </w:tcPr>
          <w:p w14:paraId="786F2444" w14:textId="77777777" w:rsidR="00156477" w:rsidRPr="009C6982" w:rsidRDefault="00156477" w:rsidP="00C3374F">
            <w:pPr>
              <w:spacing w:line="480" w:lineRule="auto"/>
              <w:jc w:val="center"/>
              <w:pPrChange w:id="228" w:author="Alex" w:date="2015-12-07T13:22:00Z">
                <w:pPr>
                  <w:spacing w:line="480" w:lineRule="auto"/>
                  <w:jc w:val="center"/>
                </w:pPr>
              </w:pPrChange>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C3374F">
            <w:pPr>
              <w:spacing w:line="480" w:lineRule="auto"/>
              <w:jc w:val="center"/>
            </w:pPr>
            <w:r w:rsidRPr="009C6982">
              <w:t>-0.63</w:t>
            </w:r>
          </w:p>
        </w:tc>
        <w:tc>
          <w:tcPr>
            <w:tcW w:w="874" w:type="dxa"/>
          </w:tcPr>
          <w:p w14:paraId="15FC40FD" w14:textId="77777777" w:rsidR="00156477" w:rsidRPr="009C6982" w:rsidRDefault="00156477" w:rsidP="00C3374F">
            <w:pPr>
              <w:spacing w:line="480" w:lineRule="auto"/>
              <w:jc w:val="center"/>
              <w:pPrChange w:id="229" w:author="Alex" w:date="2015-12-07T13:22:00Z">
                <w:pPr>
                  <w:spacing w:line="480" w:lineRule="auto"/>
                  <w:jc w:val="center"/>
                </w:pPr>
              </w:pPrChange>
            </w:pPr>
            <w:r w:rsidRPr="009C6982">
              <w:t>1.00</w:t>
            </w:r>
          </w:p>
        </w:tc>
        <w:tc>
          <w:tcPr>
            <w:tcW w:w="900" w:type="dxa"/>
          </w:tcPr>
          <w:p w14:paraId="0955F511" w14:textId="77777777" w:rsidR="00156477" w:rsidRPr="009C6982" w:rsidRDefault="00156477" w:rsidP="00C3374F">
            <w:pPr>
              <w:spacing w:line="480" w:lineRule="auto"/>
              <w:jc w:val="center"/>
              <w:pPrChange w:id="230" w:author="Alex" w:date="2015-12-07T13:22:00Z">
                <w:pPr>
                  <w:spacing w:line="480" w:lineRule="auto"/>
                  <w:jc w:val="center"/>
                </w:pPr>
              </w:pPrChange>
            </w:pPr>
            <w:r w:rsidRPr="009C6982">
              <w:t>-0.03</w:t>
            </w:r>
          </w:p>
        </w:tc>
        <w:tc>
          <w:tcPr>
            <w:tcW w:w="3780" w:type="dxa"/>
          </w:tcPr>
          <w:p w14:paraId="41A747C5" w14:textId="77777777" w:rsidR="00156477" w:rsidRPr="009C6982" w:rsidRDefault="00156477" w:rsidP="00C3374F">
            <w:pPr>
              <w:spacing w:line="480" w:lineRule="auto"/>
              <w:pPrChange w:id="231" w:author="Alex" w:date="2015-12-07T13:22:00Z">
                <w:pPr>
                  <w:spacing w:line="480" w:lineRule="auto"/>
                </w:pPr>
              </w:pPrChange>
            </w:pPr>
            <w:r w:rsidRPr="009C6982">
              <w:t xml:space="preserve">Total number of polar contacts </w:t>
            </w:r>
          </w:p>
        </w:tc>
        <w:tc>
          <w:tcPr>
            <w:tcW w:w="1080" w:type="dxa"/>
          </w:tcPr>
          <w:p w14:paraId="49792C0E" w14:textId="77777777" w:rsidR="00156477" w:rsidRPr="009C6982" w:rsidRDefault="00156477" w:rsidP="00C3374F">
            <w:pPr>
              <w:spacing w:line="480" w:lineRule="auto"/>
              <w:jc w:val="center"/>
              <w:pPrChange w:id="232" w:author="Alex" w:date="2015-12-07T13:22:00Z">
                <w:pPr>
                  <w:spacing w:line="480" w:lineRule="auto"/>
                  <w:jc w:val="center"/>
                </w:pPr>
              </w:pPrChange>
            </w:pPr>
            <w:r w:rsidRPr="009C6982">
              <w:t>144</w:t>
            </w:r>
          </w:p>
        </w:tc>
        <w:tc>
          <w:tcPr>
            <w:tcW w:w="1058" w:type="dxa"/>
          </w:tcPr>
          <w:p w14:paraId="489BE69C" w14:textId="77777777" w:rsidR="00156477" w:rsidRPr="009C6982" w:rsidRDefault="00156477" w:rsidP="00C3374F">
            <w:pPr>
              <w:spacing w:line="480" w:lineRule="auto"/>
              <w:jc w:val="center"/>
              <w:pPrChange w:id="233" w:author="Alex" w:date="2015-12-07T13:22:00Z">
                <w:pPr>
                  <w:spacing w:line="480" w:lineRule="auto"/>
                  <w:jc w:val="center"/>
                </w:pPr>
              </w:pPrChange>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C3374F">
            <w:pPr>
              <w:spacing w:line="480" w:lineRule="auto"/>
              <w:jc w:val="center"/>
            </w:pPr>
            <w:r w:rsidRPr="009C6982">
              <w:t>-0.43</w:t>
            </w:r>
          </w:p>
        </w:tc>
        <w:tc>
          <w:tcPr>
            <w:tcW w:w="874" w:type="dxa"/>
          </w:tcPr>
          <w:p w14:paraId="2F2247B9" w14:textId="77777777" w:rsidR="00156477" w:rsidRPr="009C6982" w:rsidRDefault="00156477" w:rsidP="00C3374F">
            <w:pPr>
              <w:spacing w:line="480" w:lineRule="auto"/>
              <w:jc w:val="center"/>
              <w:pPrChange w:id="234" w:author="Alex" w:date="2015-12-07T13:22:00Z">
                <w:pPr>
                  <w:spacing w:line="480" w:lineRule="auto"/>
                  <w:jc w:val="center"/>
                </w:pPr>
              </w:pPrChange>
            </w:pPr>
            <w:r w:rsidRPr="009C6982">
              <w:t>ns</w:t>
            </w:r>
          </w:p>
        </w:tc>
        <w:tc>
          <w:tcPr>
            <w:tcW w:w="900" w:type="dxa"/>
          </w:tcPr>
          <w:p w14:paraId="5126573A" w14:textId="77777777" w:rsidR="00156477" w:rsidRPr="009C6982" w:rsidRDefault="00156477" w:rsidP="00C3374F">
            <w:pPr>
              <w:spacing w:line="480" w:lineRule="auto"/>
              <w:jc w:val="center"/>
              <w:pPrChange w:id="235" w:author="Alex" w:date="2015-12-07T13:22:00Z">
                <w:pPr>
                  <w:spacing w:line="480" w:lineRule="auto"/>
                  <w:jc w:val="center"/>
                </w:pPr>
              </w:pPrChange>
            </w:pPr>
            <w:r w:rsidRPr="009C6982">
              <w:t>ns</w:t>
            </w:r>
          </w:p>
        </w:tc>
        <w:tc>
          <w:tcPr>
            <w:tcW w:w="3780" w:type="dxa"/>
          </w:tcPr>
          <w:p w14:paraId="46ED2FCD" w14:textId="77777777" w:rsidR="00156477" w:rsidRPr="009C6982" w:rsidRDefault="00156477" w:rsidP="00C3374F">
            <w:pPr>
              <w:spacing w:line="480" w:lineRule="auto"/>
              <w:pPrChange w:id="236" w:author="Alex" w:date="2015-12-07T13:22:00Z">
                <w:pPr>
                  <w:spacing w:line="480" w:lineRule="auto"/>
                </w:pPr>
              </w:pPrChange>
            </w:pPr>
            <w:r w:rsidRPr="009C6982">
              <w:t>Count of hydrogen bonds to pNPG</w:t>
            </w:r>
          </w:p>
        </w:tc>
        <w:tc>
          <w:tcPr>
            <w:tcW w:w="1080" w:type="dxa"/>
          </w:tcPr>
          <w:p w14:paraId="144F9C40" w14:textId="77777777" w:rsidR="00156477" w:rsidRPr="009C6982" w:rsidRDefault="00156477" w:rsidP="00C3374F">
            <w:pPr>
              <w:spacing w:line="480" w:lineRule="auto"/>
              <w:jc w:val="center"/>
              <w:pPrChange w:id="237" w:author="Alex" w:date="2015-12-07T13:22:00Z">
                <w:pPr>
                  <w:spacing w:line="480" w:lineRule="auto"/>
                  <w:jc w:val="center"/>
                </w:pPr>
              </w:pPrChange>
            </w:pPr>
            <w:r w:rsidRPr="009C6982">
              <w:t>4</w:t>
            </w:r>
          </w:p>
        </w:tc>
        <w:tc>
          <w:tcPr>
            <w:tcW w:w="1058" w:type="dxa"/>
          </w:tcPr>
          <w:p w14:paraId="4D29EF62" w14:textId="77777777" w:rsidR="00156477" w:rsidRPr="009C6982" w:rsidRDefault="00156477" w:rsidP="00C3374F">
            <w:pPr>
              <w:spacing w:line="480" w:lineRule="auto"/>
              <w:jc w:val="center"/>
              <w:pPrChange w:id="238" w:author="Alex" w:date="2015-12-07T13:22:00Z">
                <w:pPr>
                  <w:spacing w:line="480" w:lineRule="auto"/>
                  <w:jc w:val="center"/>
                </w:pPr>
              </w:pPrChange>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C3374F">
            <w:pPr>
              <w:spacing w:line="480" w:lineRule="auto"/>
              <w:jc w:val="center"/>
            </w:pPr>
            <w:r w:rsidRPr="009C6982">
              <w:t>-0.03</w:t>
            </w:r>
          </w:p>
        </w:tc>
        <w:tc>
          <w:tcPr>
            <w:tcW w:w="874" w:type="dxa"/>
          </w:tcPr>
          <w:p w14:paraId="70D7A95C" w14:textId="77777777" w:rsidR="00156477" w:rsidRPr="009C6982" w:rsidRDefault="00156477" w:rsidP="00C3374F">
            <w:pPr>
              <w:spacing w:line="480" w:lineRule="auto"/>
              <w:jc w:val="center"/>
              <w:pPrChange w:id="239" w:author="Alex" w:date="2015-12-07T13:22:00Z">
                <w:pPr>
                  <w:spacing w:line="480" w:lineRule="auto"/>
                  <w:jc w:val="center"/>
                </w:pPr>
              </w:pPrChange>
            </w:pPr>
            <w:r w:rsidRPr="009C6982">
              <w:t>ns</w:t>
            </w:r>
          </w:p>
        </w:tc>
        <w:tc>
          <w:tcPr>
            <w:tcW w:w="900" w:type="dxa"/>
          </w:tcPr>
          <w:p w14:paraId="1C892064" w14:textId="77777777" w:rsidR="00156477" w:rsidRPr="009C6982" w:rsidRDefault="00156477" w:rsidP="00C3374F">
            <w:pPr>
              <w:spacing w:line="480" w:lineRule="auto"/>
              <w:jc w:val="center"/>
              <w:pPrChange w:id="240" w:author="Alex" w:date="2015-12-07T13:22:00Z">
                <w:pPr>
                  <w:spacing w:line="480" w:lineRule="auto"/>
                  <w:jc w:val="center"/>
                </w:pPr>
              </w:pPrChange>
            </w:pPr>
            <w:r w:rsidRPr="009C6982">
              <w:t>ns</w:t>
            </w:r>
          </w:p>
        </w:tc>
        <w:tc>
          <w:tcPr>
            <w:tcW w:w="3780" w:type="dxa"/>
          </w:tcPr>
          <w:p w14:paraId="53AC5A71" w14:textId="77777777" w:rsidR="00156477" w:rsidRPr="009C6982" w:rsidRDefault="00156477" w:rsidP="00C3374F">
            <w:pPr>
              <w:spacing w:line="480" w:lineRule="auto"/>
              <w:pPrChange w:id="241" w:author="Alex" w:date="2015-12-07T13:22:00Z">
                <w:pPr>
                  <w:spacing w:line="480" w:lineRule="auto"/>
                </w:pPr>
              </w:pPrChange>
            </w:pPr>
            <w:r w:rsidRPr="009C6982">
              <w:t xml:space="preserve">Hydrogen bonding energy of </w:t>
            </w:r>
            <w:proofErr w:type="spellStart"/>
            <w:r w:rsidRPr="009C6982">
              <w:t>E164</w:t>
            </w:r>
            <w:proofErr w:type="spellEnd"/>
            <w:r w:rsidRPr="009C6982">
              <w:t xml:space="preserve"> </w:t>
            </w:r>
          </w:p>
        </w:tc>
        <w:tc>
          <w:tcPr>
            <w:tcW w:w="1080" w:type="dxa"/>
          </w:tcPr>
          <w:p w14:paraId="16169125" w14:textId="77777777" w:rsidR="00156477" w:rsidRPr="009C6982" w:rsidRDefault="00156477" w:rsidP="00C3374F">
            <w:pPr>
              <w:spacing w:line="480" w:lineRule="auto"/>
              <w:jc w:val="center"/>
              <w:pPrChange w:id="242" w:author="Alex" w:date="2015-12-07T13:22:00Z">
                <w:pPr>
                  <w:spacing w:line="480" w:lineRule="auto"/>
                  <w:jc w:val="center"/>
                </w:pPr>
              </w:pPrChange>
            </w:pPr>
            <w:r w:rsidRPr="009C6982">
              <w:t>-0.93</w:t>
            </w:r>
          </w:p>
        </w:tc>
        <w:tc>
          <w:tcPr>
            <w:tcW w:w="1058" w:type="dxa"/>
          </w:tcPr>
          <w:p w14:paraId="7ACB0816" w14:textId="77777777" w:rsidR="00156477" w:rsidRPr="009C6982" w:rsidRDefault="00156477" w:rsidP="00C3374F">
            <w:pPr>
              <w:spacing w:line="480" w:lineRule="auto"/>
              <w:jc w:val="center"/>
              <w:pPrChange w:id="243" w:author="Alex" w:date="2015-12-07T13:22:00Z">
                <w:pPr>
                  <w:spacing w:line="480" w:lineRule="auto"/>
                  <w:jc w:val="center"/>
                </w:pPr>
              </w:pPrChange>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C3374F">
            <w:pPr>
              <w:spacing w:line="480" w:lineRule="auto"/>
              <w:jc w:val="center"/>
            </w:pPr>
            <w:r w:rsidRPr="009C6982">
              <w:lastRenderedPageBreak/>
              <w:t>0.29</w:t>
            </w:r>
          </w:p>
        </w:tc>
        <w:tc>
          <w:tcPr>
            <w:tcW w:w="874" w:type="dxa"/>
          </w:tcPr>
          <w:p w14:paraId="133FFB2D" w14:textId="77777777" w:rsidR="00156477" w:rsidRPr="009C6982" w:rsidRDefault="00156477" w:rsidP="00C3374F">
            <w:pPr>
              <w:spacing w:line="480" w:lineRule="auto"/>
              <w:jc w:val="center"/>
              <w:pPrChange w:id="244" w:author="Alex" w:date="2015-12-07T13:22:00Z">
                <w:pPr>
                  <w:spacing w:line="480" w:lineRule="auto"/>
                  <w:jc w:val="center"/>
                </w:pPr>
              </w:pPrChange>
            </w:pPr>
            <w:r w:rsidRPr="009C6982">
              <w:t>ns</w:t>
            </w:r>
          </w:p>
        </w:tc>
        <w:tc>
          <w:tcPr>
            <w:tcW w:w="900" w:type="dxa"/>
          </w:tcPr>
          <w:p w14:paraId="18939D14" w14:textId="77777777" w:rsidR="00156477" w:rsidRPr="009C6982" w:rsidRDefault="00156477" w:rsidP="00C3374F">
            <w:pPr>
              <w:spacing w:line="480" w:lineRule="auto"/>
              <w:jc w:val="center"/>
              <w:pPrChange w:id="245" w:author="Alex" w:date="2015-12-07T13:22:00Z">
                <w:pPr>
                  <w:spacing w:line="480" w:lineRule="auto"/>
                  <w:jc w:val="center"/>
                </w:pPr>
              </w:pPrChange>
            </w:pPr>
            <w:r w:rsidRPr="009C6982">
              <w:t>-0.27</w:t>
            </w:r>
          </w:p>
        </w:tc>
        <w:tc>
          <w:tcPr>
            <w:tcW w:w="3780" w:type="dxa"/>
          </w:tcPr>
          <w:p w14:paraId="71FDD6CA" w14:textId="77777777" w:rsidR="00156477" w:rsidRPr="009C6982" w:rsidRDefault="00156477" w:rsidP="00C3374F">
            <w:pPr>
              <w:spacing w:line="480" w:lineRule="auto"/>
              <w:pPrChange w:id="246" w:author="Alex" w:date="2015-12-07T13:22:00Z">
                <w:pPr>
                  <w:spacing w:line="480" w:lineRule="auto"/>
                </w:pPr>
              </w:pPrChange>
            </w:pPr>
            <w:proofErr w:type="spellStart"/>
            <w:r w:rsidRPr="009C6982">
              <w:t>Lennard</w:t>
            </w:r>
            <w:proofErr w:type="spellEnd"/>
            <w:r w:rsidRPr="009C6982">
              <w:t xml:space="preserve">-Jones repulsion of </w:t>
            </w:r>
            <w:proofErr w:type="spellStart"/>
            <w:r w:rsidRPr="009C6982">
              <w:t>Y295</w:t>
            </w:r>
            <w:proofErr w:type="spellEnd"/>
          </w:p>
        </w:tc>
        <w:tc>
          <w:tcPr>
            <w:tcW w:w="1080" w:type="dxa"/>
          </w:tcPr>
          <w:p w14:paraId="3225EB03" w14:textId="77777777" w:rsidR="00156477" w:rsidRPr="009C6982" w:rsidRDefault="00156477" w:rsidP="00C3374F">
            <w:pPr>
              <w:spacing w:line="480" w:lineRule="auto"/>
              <w:jc w:val="center"/>
              <w:pPrChange w:id="247" w:author="Alex" w:date="2015-12-07T13:22:00Z">
                <w:pPr>
                  <w:spacing w:line="480" w:lineRule="auto"/>
                  <w:jc w:val="center"/>
                </w:pPr>
              </w:pPrChange>
            </w:pPr>
            <w:r w:rsidRPr="009C6982">
              <w:t>0.54</w:t>
            </w:r>
          </w:p>
        </w:tc>
        <w:tc>
          <w:tcPr>
            <w:tcW w:w="1058" w:type="dxa"/>
          </w:tcPr>
          <w:p w14:paraId="73B58DA8" w14:textId="77777777" w:rsidR="00156477" w:rsidRPr="009C6982" w:rsidRDefault="00156477" w:rsidP="00C3374F">
            <w:pPr>
              <w:spacing w:line="480" w:lineRule="auto"/>
              <w:jc w:val="center"/>
              <w:pPrChange w:id="248" w:author="Alex" w:date="2015-12-07T13:22:00Z">
                <w:pPr>
                  <w:spacing w:line="480" w:lineRule="auto"/>
                  <w:jc w:val="center"/>
                </w:pPr>
              </w:pPrChange>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C3374F">
            <w:pPr>
              <w:spacing w:line="480" w:lineRule="auto"/>
              <w:jc w:val="center"/>
            </w:pPr>
            <w:r w:rsidRPr="009C6982">
              <w:t>0.39</w:t>
            </w:r>
          </w:p>
        </w:tc>
        <w:tc>
          <w:tcPr>
            <w:tcW w:w="874" w:type="dxa"/>
          </w:tcPr>
          <w:p w14:paraId="2FCCB513" w14:textId="77777777" w:rsidR="00156477" w:rsidRPr="009C6982" w:rsidRDefault="00156477" w:rsidP="00C3374F">
            <w:pPr>
              <w:spacing w:line="480" w:lineRule="auto"/>
              <w:jc w:val="center"/>
              <w:pPrChange w:id="249" w:author="Alex" w:date="2015-12-07T13:22:00Z">
                <w:pPr>
                  <w:spacing w:line="480" w:lineRule="auto"/>
                  <w:jc w:val="center"/>
                </w:pPr>
              </w:pPrChange>
            </w:pPr>
            <w:r w:rsidRPr="009C6982">
              <w:t>0.92</w:t>
            </w:r>
          </w:p>
        </w:tc>
        <w:tc>
          <w:tcPr>
            <w:tcW w:w="900" w:type="dxa"/>
          </w:tcPr>
          <w:p w14:paraId="5B4B60B5" w14:textId="77777777" w:rsidR="00156477" w:rsidRPr="009C6982" w:rsidRDefault="00156477" w:rsidP="00C3374F">
            <w:pPr>
              <w:spacing w:line="480" w:lineRule="auto"/>
              <w:jc w:val="center"/>
              <w:pPrChange w:id="250" w:author="Alex" w:date="2015-12-07T13:22:00Z">
                <w:pPr>
                  <w:spacing w:line="480" w:lineRule="auto"/>
                  <w:jc w:val="center"/>
                </w:pPr>
              </w:pPrChange>
            </w:pPr>
            <w:r w:rsidRPr="009C6982">
              <w:t>ns</w:t>
            </w:r>
          </w:p>
        </w:tc>
        <w:tc>
          <w:tcPr>
            <w:tcW w:w="3780" w:type="dxa"/>
          </w:tcPr>
          <w:p w14:paraId="75C9F28B" w14:textId="77777777" w:rsidR="00156477" w:rsidRPr="009C6982" w:rsidRDefault="00156477" w:rsidP="00C3374F">
            <w:pPr>
              <w:spacing w:line="480" w:lineRule="auto"/>
              <w:pPrChange w:id="251" w:author="Alex" w:date="2015-12-07T13:22:00Z">
                <w:pPr>
                  <w:spacing w:line="480" w:lineRule="auto"/>
                </w:pPr>
              </w:pPrChange>
            </w:pPr>
            <w:r w:rsidRPr="009C6982">
              <w:t>Change in pNPG solvent-accessible surface upon binding</w:t>
            </w:r>
          </w:p>
        </w:tc>
        <w:tc>
          <w:tcPr>
            <w:tcW w:w="1080" w:type="dxa"/>
          </w:tcPr>
          <w:p w14:paraId="5F6AA2D3" w14:textId="77777777" w:rsidR="00156477" w:rsidRPr="009C6982" w:rsidRDefault="00156477" w:rsidP="00C3374F">
            <w:pPr>
              <w:spacing w:line="480" w:lineRule="auto"/>
              <w:jc w:val="center"/>
              <w:pPrChange w:id="252" w:author="Alex" w:date="2015-12-07T13:22:00Z">
                <w:pPr>
                  <w:spacing w:line="480" w:lineRule="auto"/>
                  <w:jc w:val="center"/>
                </w:pPr>
              </w:pPrChange>
            </w:pPr>
            <w:r w:rsidRPr="009C6982">
              <w:t>0.86</w:t>
            </w:r>
          </w:p>
        </w:tc>
        <w:tc>
          <w:tcPr>
            <w:tcW w:w="1058" w:type="dxa"/>
          </w:tcPr>
          <w:p w14:paraId="18F55AE3" w14:textId="77777777" w:rsidR="00156477" w:rsidRPr="009C6982" w:rsidRDefault="00156477" w:rsidP="00C3374F">
            <w:pPr>
              <w:spacing w:line="480" w:lineRule="auto"/>
              <w:jc w:val="center"/>
              <w:pPrChange w:id="253" w:author="Alex" w:date="2015-12-07T13:22:00Z">
                <w:pPr>
                  <w:spacing w:line="480" w:lineRule="auto"/>
                  <w:jc w:val="center"/>
                </w:pPr>
              </w:pPrChange>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C3374F">
            <w:pPr>
              <w:spacing w:line="480" w:lineRule="auto"/>
              <w:jc w:val="center"/>
            </w:pPr>
            <w:r w:rsidRPr="009C6982">
              <w:t>0.44</w:t>
            </w:r>
          </w:p>
        </w:tc>
        <w:tc>
          <w:tcPr>
            <w:tcW w:w="874" w:type="dxa"/>
          </w:tcPr>
          <w:p w14:paraId="52A75EC5" w14:textId="77777777" w:rsidR="00156477" w:rsidRPr="009C6982" w:rsidRDefault="00156477" w:rsidP="00C3374F">
            <w:pPr>
              <w:spacing w:line="480" w:lineRule="auto"/>
              <w:jc w:val="center"/>
              <w:pPrChange w:id="254" w:author="Alex" w:date="2015-12-07T13:22:00Z">
                <w:pPr>
                  <w:spacing w:line="480" w:lineRule="auto"/>
                  <w:jc w:val="center"/>
                </w:pPr>
              </w:pPrChange>
            </w:pPr>
            <w:r w:rsidRPr="009C6982">
              <w:t>0.15</w:t>
            </w:r>
          </w:p>
        </w:tc>
        <w:tc>
          <w:tcPr>
            <w:tcW w:w="900" w:type="dxa"/>
          </w:tcPr>
          <w:p w14:paraId="79EB92E4" w14:textId="77777777" w:rsidR="00156477" w:rsidRPr="009C6982" w:rsidRDefault="00156477" w:rsidP="00C3374F">
            <w:pPr>
              <w:spacing w:line="480" w:lineRule="auto"/>
              <w:jc w:val="center"/>
              <w:pPrChange w:id="255" w:author="Alex" w:date="2015-12-07T13:22:00Z">
                <w:pPr>
                  <w:spacing w:line="480" w:lineRule="auto"/>
                  <w:jc w:val="center"/>
                </w:pPr>
              </w:pPrChange>
            </w:pPr>
            <w:r w:rsidRPr="009C6982">
              <w:t>1.00</w:t>
            </w:r>
          </w:p>
        </w:tc>
        <w:tc>
          <w:tcPr>
            <w:tcW w:w="3780" w:type="dxa"/>
          </w:tcPr>
          <w:p w14:paraId="5D6F212C" w14:textId="77777777" w:rsidR="00156477" w:rsidRPr="009C6982" w:rsidRDefault="00156477" w:rsidP="00C3374F">
            <w:pPr>
              <w:spacing w:line="480" w:lineRule="auto"/>
              <w:pPrChange w:id="256" w:author="Alex" w:date="2015-12-07T13:22:00Z">
                <w:pPr>
                  <w:spacing w:line="480" w:lineRule="auto"/>
                </w:pPr>
              </w:pPrChange>
            </w:pPr>
            <w:r w:rsidRPr="009C6982">
              <w:t>Packing of the system without pNPG</w:t>
            </w:r>
          </w:p>
        </w:tc>
        <w:tc>
          <w:tcPr>
            <w:tcW w:w="1080" w:type="dxa"/>
          </w:tcPr>
          <w:p w14:paraId="0B588801" w14:textId="77777777" w:rsidR="00156477" w:rsidRPr="009C6982" w:rsidRDefault="00156477" w:rsidP="00C3374F">
            <w:pPr>
              <w:spacing w:line="480" w:lineRule="auto"/>
              <w:jc w:val="center"/>
              <w:pPrChange w:id="257" w:author="Alex" w:date="2015-12-07T13:22:00Z">
                <w:pPr>
                  <w:spacing w:line="480" w:lineRule="auto"/>
                  <w:jc w:val="center"/>
                </w:pPr>
              </w:pPrChange>
            </w:pPr>
            <w:r w:rsidRPr="009C6982">
              <w:t>0.67</w:t>
            </w:r>
          </w:p>
        </w:tc>
        <w:tc>
          <w:tcPr>
            <w:tcW w:w="1058" w:type="dxa"/>
          </w:tcPr>
          <w:p w14:paraId="5E663ADF" w14:textId="77777777" w:rsidR="00156477" w:rsidRPr="009C6982" w:rsidRDefault="00156477" w:rsidP="00C3374F">
            <w:pPr>
              <w:spacing w:line="480" w:lineRule="auto"/>
              <w:jc w:val="center"/>
              <w:pPrChange w:id="258" w:author="Alex" w:date="2015-12-07T13:22:00Z">
                <w:pPr>
                  <w:spacing w:line="480" w:lineRule="auto"/>
                  <w:jc w:val="center"/>
                </w:pPr>
              </w:pPrChange>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C3374F">
            <w:pPr>
              <w:spacing w:line="480" w:lineRule="auto"/>
              <w:jc w:val="center"/>
            </w:pPr>
            <w:r w:rsidRPr="009C6982">
              <w:t>0.44</w:t>
            </w:r>
          </w:p>
        </w:tc>
        <w:tc>
          <w:tcPr>
            <w:tcW w:w="874" w:type="dxa"/>
          </w:tcPr>
          <w:p w14:paraId="371859F1" w14:textId="77777777" w:rsidR="00156477" w:rsidRPr="009C6982" w:rsidRDefault="00156477" w:rsidP="00C3374F">
            <w:pPr>
              <w:spacing w:line="480" w:lineRule="auto"/>
              <w:jc w:val="center"/>
              <w:pPrChange w:id="259" w:author="Alex" w:date="2015-12-07T13:22:00Z">
                <w:pPr>
                  <w:spacing w:line="480" w:lineRule="auto"/>
                  <w:jc w:val="center"/>
                </w:pPr>
              </w:pPrChange>
            </w:pPr>
            <w:r w:rsidRPr="009C6982">
              <w:t>0.53</w:t>
            </w:r>
          </w:p>
        </w:tc>
        <w:tc>
          <w:tcPr>
            <w:tcW w:w="900" w:type="dxa"/>
          </w:tcPr>
          <w:p w14:paraId="3C3F52E9" w14:textId="77777777" w:rsidR="00156477" w:rsidRPr="009C6982" w:rsidRDefault="00156477" w:rsidP="00C3374F">
            <w:pPr>
              <w:spacing w:line="480" w:lineRule="auto"/>
              <w:jc w:val="center"/>
              <w:pPrChange w:id="260" w:author="Alex" w:date="2015-12-07T13:22:00Z">
                <w:pPr>
                  <w:spacing w:line="480" w:lineRule="auto"/>
                  <w:jc w:val="center"/>
                </w:pPr>
              </w:pPrChange>
            </w:pPr>
            <w:r w:rsidRPr="009C6982">
              <w:t>0.46</w:t>
            </w:r>
          </w:p>
        </w:tc>
        <w:tc>
          <w:tcPr>
            <w:tcW w:w="3780" w:type="dxa"/>
          </w:tcPr>
          <w:p w14:paraId="645C7EBF" w14:textId="77777777" w:rsidR="00156477" w:rsidRPr="009C6982" w:rsidRDefault="00156477" w:rsidP="00C3374F">
            <w:pPr>
              <w:spacing w:line="480" w:lineRule="auto"/>
              <w:pPrChange w:id="261" w:author="Alex" w:date="2015-12-07T13:22:00Z">
                <w:pPr>
                  <w:spacing w:line="480" w:lineRule="auto"/>
                </w:pPr>
              </w:pPrChange>
            </w:pPr>
            <w:r w:rsidRPr="009C6982">
              <w:t>Packing of the system with pNPG</w:t>
            </w:r>
          </w:p>
        </w:tc>
        <w:tc>
          <w:tcPr>
            <w:tcW w:w="1080" w:type="dxa"/>
          </w:tcPr>
          <w:p w14:paraId="4B7757E0" w14:textId="77777777" w:rsidR="00156477" w:rsidRPr="009C6982" w:rsidRDefault="00156477" w:rsidP="00C3374F">
            <w:pPr>
              <w:spacing w:line="480" w:lineRule="auto"/>
              <w:jc w:val="center"/>
              <w:pPrChange w:id="262" w:author="Alex" w:date="2015-12-07T13:22:00Z">
                <w:pPr>
                  <w:spacing w:line="480" w:lineRule="auto"/>
                  <w:jc w:val="center"/>
                </w:pPr>
              </w:pPrChange>
            </w:pPr>
            <w:r w:rsidRPr="009C6982">
              <w:t>0.67</w:t>
            </w:r>
          </w:p>
        </w:tc>
        <w:tc>
          <w:tcPr>
            <w:tcW w:w="1058" w:type="dxa"/>
          </w:tcPr>
          <w:p w14:paraId="3C731B32" w14:textId="77777777" w:rsidR="00156477" w:rsidRPr="009C6982" w:rsidRDefault="00156477" w:rsidP="00C3374F">
            <w:pPr>
              <w:spacing w:line="480" w:lineRule="auto"/>
              <w:jc w:val="center"/>
              <w:pPrChange w:id="263" w:author="Alex" w:date="2015-12-07T13:22:00Z">
                <w:pPr>
                  <w:spacing w:line="480" w:lineRule="auto"/>
                  <w:jc w:val="center"/>
                </w:pPr>
              </w:pPrChange>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C3374F">
            <w:pPr>
              <w:spacing w:line="480" w:lineRule="auto"/>
              <w:jc w:val="center"/>
            </w:pPr>
            <w:r w:rsidRPr="009C6982">
              <w:t>0.98</w:t>
            </w:r>
          </w:p>
        </w:tc>
        <w:tc>
          <w:tcPr>
            <w:tcW w:w="874" w:type="dxa"/>
          </w:tcPr>
          <w:p w14:paraId="30140B73" w14:textId="77777777" w:rsidR="00156477" w:rsidRPr="009C6982" w:rsidRDefault="00156477" w:rsidP="00C3374F">
            <w:pPr>
              <w:spacing w:line="480" w:lineRule="auto"/>
              <w:jc w:val="center"/>
              <w:pPrChange w:id="264" w:author="Alex" w:date="2015-12-07T13:22:00Z">
                <w:pPr>
                  <w:spacing w:line="480" w:lineRule="auto"/>
                  <w:jc w:val="center"/>
                </w:pPr>
              </w:pPrChange>
            </w:pPr>
            <w:r w:rsidRPr="009C6982">
              <w:t>0.09</w:t>
            </w:r>
          </w:p>
        </w:tc>
        <w:tc>
          <w:tcPr>
            <w:tcW w:w="900" w:type="dxa"/>
          </w:tcPr>
          <w:p w14:paraId="0C0811EC" w14:textId="77777777" w:rsidR="00156477" w:rsidRPr="009C6982" w:rsidRDefault="00156477" w:rsidP="00C3374F">
            <w:pPr>
              <w:spacing w:line="480" w:lineRule="auto"/>
              <w:jc w:val="center"/>
              <w:pPrChange w:id="265" w:author="Alex" w:date="2015-12-07T13:22:00Z">
                <w:pPr>
                  <w:spacing w:line="480" w:lineRule="auto"/>
                  <w:jc w:val="center"/>
                </w:pPr>
              </w:pPrChange>
            </w:pPr>
            <w:r w:rsidRPr="009C6982">
              <w:t>ns</w:t>
            </w:r>
          </w:p>
        </w:tc>
        <w:tc>
          <w:tcPr>
            <w:tcW w:w="3780" w:type="dxa"/>
          </w:tcPr>
          <w:p w14:paraId="2CA447BA" w14:textId="77777777" w:rsidR="00156477" w:rsidRPr="009C6982" w:rsidRDefault="00156477" w:rsidP="00C3374F">
            <w:pPr>
              <w:spacing w:line="480" w:lineRule="auto"/>
              <w:pPrChange w:id="266" w:author="Alex" w:date="2015-12-07T13:22:00Z">
                <w:pPr>
                  <w:spacing w:line="480" w:lineRule="auto"/>
                </w:pPr>
              </w:pPrChange>
            </w:pPr>
            <w:r w:rsidRPr="009C6982">
              <w:t xml:space="preserve">Hydrogen bonding energy of </w:t>
            </w:r>
            <w:proofErr w:type="spellStart"/>
            <w:r w:rsidRPr="009C6982">
              <w:t>Y295</w:t>
            </w:r>
            <w:proofErr w:type="spellEnd"/>
          </w:p>
        </w:tc>
        <w:tc>
          <w:tcPr>
            <w:tcW w:w="1080" w:type="dxa"/>
          </w:tcPr>
          <w:p w14:paraId="35607EDE" w14:textId="77777777" w:rsidR="00156477" w:rsidRPr="009C6982" w:rsidRDefault="00156477" w:rsidP="00C3374F">
            <w:pPr>
              <w:spacing w:line="480" w:lineRule="auto"/>
              <w:jc w:val="center"/>
              <w:pPrChange w:id="267" w:author="Alex" w:date="2015-12-07T13:22:00Z">
                <w:pPr>
                  <w:spacing w:line="480" w:lineRule="auto"/>
                  <w:jc w:val="center"/>
                </w:pPr>
              </w:pPrChange>
            </w:pPr>
            <w:r w:rsidRPr="009C6982">
              <w:t>-1.28</w:t>
            </w:r>
          </w:p>
        </w:tc>
        <w:tc>
          <w:tcPr>
            <w:tcW w:w="1058" w:type="dxa"/>
          </w:tcPr>
          <w:p w14:paraId="51EFCB63" w14:textId="77777777" w:rsidR="00156477" w:rsidRPr="009C6982" w:rsidRDefault="00156477" w:rsidP="00C3374F">
            <w:pPr>
              <w:spacing w:line="480" w:lineRule="auto"/>
              <w:jc w:val="center"/>
              <w:pPrChange w:id="268" w:author="Alex" w:date="2015-12-07T13:22:00Z">
                <w:pPr>
                  <w:spacing w:line="480" w:lineRule="auto"/>
                  <w:jc w:val="center"/>
                </w:pPr>
              </w:pPrChange>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C3374F">
            <w:pPr>
              <w:spacing w:line="480" w:lineRule="auto"/>
              <w:jc w:val="center"/>
            </w:pPr>
            <w:r w:rsidRPr="009C6982">
              <w:t>ns</w:t>
            </w:r>
          </w:p>
        </w:tc>
        <w:tc>
          <w:tcPr>
            <w:tcW w:w="874" w:type="dxa"/>
          </w:tcPr>
          <w:p w14:paraId="38886644" w14:textId="77777777" w:rsidR="00156477" w:rsidRPr="009C6982" w:rsidRDefault="00156477" w:rsidP="00C3374F">
            <w:pPr>
              <w:spacing w:line="480" w:lineRule="auto"/>
              <w:jc w:val="center"/>
              <w:pPrChange w:id="269" w:author="Alex" w:date="2015-12-07T13:22:00Z">
                <w:pPr>
                  <w:spacing w:line="480" w:lineRule="auto"/>
                  <w:jc w:val="center"/>
                </w:pPr>
              </w:pPrChange>
            </w:pPr>
            <w:r w:rsidRPr="009C6982">
              <w:t>-0.51</w:t>
            </w:r>
          </w:p>
        </w:tc>
        <w:tc>
          <w:tcPr>
            <w:tcW w:w="900" w:type="dxa"/>
          </w:tcPr>
          <w:p w14:paraId="63C80EE0" w14:textId="77777777" w:rsidR="00156477" w:rsidRPr="009C6982" w:rsidRDefault="00156477" w:rsidP="00C3374F">
            <w:pPr>
              <w:spacing w:line="480" w:lineRule="auto"/>
              <w:jc w:val="center"/>
              <w:pPrChange w:id="270" w:author="Alex" w:date="2015-12-07T13:22:00Z">
                <w:pPr>
                  <w:spacing w:line="480" w:lineRule="auto"/>
                  <w:jc w:val="center"/>
                </w:pPr>
              </w:pPrChange>
            </w:pPr>
            <w:r w:rsidRPr="009C6982">
              <w:t>ns</w:t>
            </w:r>
          </w:p>
        </w:tc>
        <w:tc>
          <w:tcPr>
            <w:tcW w:w="3780" w:type="dxa"/>
          </w:tcPr>
          <w:p w14:paraId="0CEF8EDB" w14:textId="77777777" w:rsidR="00156477" w:rsidRPr="009C6982" w:rsidRDefault="00156477" w:rsidP="00C3374F">
            <w:pPr>
              <w:spacing w:line="480" w:lineRule="auto"/>
              <w:pPrChange w:id="271" w:author="Alex" w:date="2015-12-07T13:22:00Z">
                <w:pPr>
                  <w:spacing w:line="480" w:lineRule="auto"/>
                </w:pPr>
              </w:pPrChange>
            </w:pPr>
            <w:r w:rsidRPr="009C6982">
              <w:t xml:space="preserve">Packing with pNPG around </w:t>
            </w:r>
            <w:proofErr w:type="spellStart"/>
            <w:r w:rsidRPr="009C6982">
              <w:t>E353</w:t>
            </w:r>
            <w:proofErr w:type="spellEnd"/>
          </w:p>
        </w:tc>
        <w:tc>
          <w:tcPr>
            <w:tcW w:w="1080" w:type="dxa"/>
          </w:tcPr>
          <w:p w14:paraId="5D48151D" w14:textId="77777777" w:rsidR="00156477" w:rsidRPr="009C6982" w:rsidRDefault="00156477" w:rsidP="00C3374F">
            <w:pPr>
              <w:spacing w:line="480" w:lineRule="auto"/>
              <w:jc w:val="center"/>
              <w:pPrChange w:id="272" w:author="Alex" w:date="2015-12-07T13:22:00Z">
                <w:pPr>
                  <w:spacing w:line="480" w:lineRule="auto"/>
                  <w:jc w:val="center"/>
                </w:pPr>
              </w:pPrChange>
            </w:pPr>
            <w:r w:rsidRPr="009C6982">
              <w:t>0.19</w:t>
            </w:r>
          </w:p>
        </w:tc>
        <w:tc>
          <w:tcPr>
            <w:tcW w:w="1058" w:type="dxa"/>
          </w:tcPr>
          <w:p w14:paraId="315EE429" w14:textId="77777777" w:rsidR="00156477" w:rsidRPr="009C6982" w:rsidRDefault="00156477" w:rsidP="00C3374F">
            <w:pPr>
              <w:spacing w:line="480" w:lineRule="auto"/>
              <w:jc w:val="center"/>
              <w:pPrChange w:id="273" w:author="Alex" w:date="2015-12-07T13:22:00Z">
                <w:pPr>
                  <w:spacing w:line="480" w:lineRule="auto"/>
                  <w:jc w:val="center"/>
                </w:pPr>
              </w:pPrChange>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C3374F">
            <w:pPr>
              <w:spacing w:line="480" w:lineRule="auto"/>
              <w:jc w:val="center"/>
            </w:pPr>
            <w:r w:rsidRPr="009C6982">
              <w:t>ns</w:t>
            </w:r>
          </w:p>
        </w:tc>
        <w:tc>
          <w:tcPr>
            <w:tcW w:w="874" w:type="dxa"/>
          </w:tcPr>
          <w:p w14:paraId="7D1089E4" w14:textId="77777777" w:rsidR="00156477" w:rsidRPr="009C6982" w:rsidRDefault="00156477" w:rsidP="00C3374F">
            <w:pPr>
              <w:spacing w:line="480" w:lineRule="auto"/>
              <w:jc w:val="center"/>
              <w:pPrChange w:id="274" w:author="Alex" w:date="2015-12-07T13:22:00Z">
                <w:pPr>
                  <w:spacing w:line="480" w:lineRule="auto"/>
                  <w:jc w:val="center"/>
                </w:pPr>
              </w:pPrChange>
            </w:pPr>
            <w:r w:rsidRPr="009C6982">
              <w:t>-0.10</w:t>
            </w:r>
          </w:p>
        </w:tc>
        <w:tc>
          <w:tcPr>
            <w:tcW w:w="900" w:type="dxa"/>
          </w:tcPr>
          <w:p w14:paraId="7E86F2B9" w14:textId="77777777" w:rsidR="00156477" w:rsidRPr="009C6982" w:rsidRDefault="00156477" w:rsidP="00C3374F">
            <w:pPr>
              <w:spacing w:line="480" w:lineRule="auto"/>
              <w:jc w:val="center"/>
              <w:pPrChange w:id="275" w:author="Alex" w:date="2015-12-07T13:22:00Z">
                <w:pPr>
                  <w:spacing w:line="480" w:lineRule="auto"/>
                  <w:jc w:val="center"/>
                </w:pPr>
              </w:pPrChange>
            </w:pPr>
            <w:r w:rsidRPr="009C6982">
              <w:t>ns</w:t>
            </w:r>
          </w:p>
        </w:tc>
        <w:tc>
          <w:tcPr>
            <w:tcW w:w="3780" w:type="dxa"/>
          </w:tcPr>
          <w:p w14:paraId="1A1AB000" w14:textId="77777777" w:rsidR="00156477" w:rsidRPr="009C6982" w:rsidRDefault="00156477" w:rsidP="00C3374F">
            <w:pPr>
              <w:spacing w:line="480" w:lineRule="auto"/>
              <w:pPrChange w:id="276" w:author="Alex" w:date="2015-12-07T13:22:00Z">
                <w:pPr>
                  <w:spacing w:line="480" w:lineRule="auto"/>
                </w:pPr>
              </w:pPrChange>
            </w:pPr>
            <w:r w:rsidRPr="009C6982">
              <w:t xml:space="preserve">Total system energy </w:t>
            </w:r>
          </w:p>
        </w:tc>
        <w:tc>
          <w:tcPr>
            <w:tcW w:w="1080" w:type="dxa"/>
          </w:tcPr>
          <w:p w14:paraId="0CDEAF2B" w14:textId="77777777" w:rsidR="00156477" w:rsidRPr="009C6982" w:rsidRDefault="00156477" w:rsidP="00C3374F">
            <w:pPr>
              <w:spacing w:line="480" w:lineRule="auto"/>
              <w:jc w:val="center"/>
              <w:pPrChange w:id="277" w:author="Alex" w:date="2015-12-07T13:22:00Z">
                <w:pPr>
                  <w:spacing w:line="480" w:lineRule="auto"/>
                  <w:jc w:val="center"/>
                </w:pPr>
              </w:pPrChange>
            </w:pPr>
            <w:r w:rsidRPr="009C6982">
              <w:t>-636.44</w:t>
            </w:r>
          </w:p>
        </w:tc>
        <w:tc>
          <w:tcPr>
            <w:tcW w:w="1058" w:type="dxa"/>
          </w:tcPr>
          <w:p w14:paraId="55F2BCD1" w14:textId="77777777" w:rsidR="00156477" w:rsidRPr="009C6982" w:rsidRDefault="00156477" w:rsidP="00C3374F">
            <w:pPr>
              <w:spacing w:line="480" w:lineRule="auto"/>
              <w:jc w:val="center"/>
              <w:pPrChange w:id="278" w:author="Alex" w:date="2015-12-07T13:22:00Z">
                <w:pPr>
                  <w:spacing w:line="480" w:lineRule="auto"/>
                  <w:jc w:val="center"/>
                </w:pPr>
              </w:pPrChange>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C3374F">
            <w:pPr>
              <w:spacing w:line="480" w:lineRule="auto"/>
              <w:jc w:val="center"/>
            </w:pPr>
            <w:r w:rsidRPr="009C6982">
              <w:t>ns</w:t>
            </w:r>
          </w:p>
        </w:tc>
        <w:tc>
          <w:tcPr>
            <w:tcW w:w="874" w:type="dxa"/>
          </w:tcPr>
          <w:p w14:paraId="5C2118DC" w14:textId="77777777" w:rsidR="00156477" w:rsidRPr="009C6982" w:rsidRDefault="00156477" w:rsidP="00C3374F">
            <w:pPr>
              <w:spacing w:line="480" w:lineRule="auto"/>
              <w:jc w:val="center"/>
              <w:pPrChange w:id="279" w:author="Alex" w:date="2015-12-07T13:22:00Z">
                <w:pPr>
                  <w:spacing w:line="480" w:lineRule="auto"/>
                  <w:jc w:val="center"/>
                </w:pPr>
              </w:pPrChange>
            </w:pPr>
            <w:r w:rsidRPr="009C6982">
              <w:t>-0.01</w:t>
            </w:r>
          </w:p>
        </w:tc>
        <w:tc>
          <w:tcPr>
            <w:tcW w:w="900" w:type="dxa"/>
          </w:tcPr>
          <w:p w14:paraId="7CC3AA6D" w14:textId="77777777" w:rsidR="00156477" w:rsidRPr="009C6982" w:rsidRDefault="00156477" w:rsidP="00C3374F">
            <w:pPr>
              <w:spacing w:line="480" w:lineRule="auto"/>
              <w:jc w:val="center"/>
              <w:pPrChange w:id="280" w:author="Alex" w:date="2015-12-07T13:22:00Z">
                <w:pPr>
                  <w:spacing w:line="480" w:lineRule="auto"/>
                  <w:jc w:val="center"/>
                </w:pPr>
              </w:pPrChange>
            </w:pPr>
            <w:r w:rsidRPr="009C6982">
              <w:t>ns</w:t>
            </w:r>
          </w:p>
        </w:tc>
        <w:tc>
          <w:tcPr>
            <w:tcW w:w="3780" w:type="dxa"/>
          </w:tcPr>
          <w:p w14:paraId="796E171F" w14:textId="77777777" w:rsidR="00156477" w:rsidRPr="009C6982" w:rsidRDefault="00156477" w:rsidP="00C3374F">
            <w:pPr>
              <w:spacing w:line="480" w:lineRule="auto"/>
              <w:pPrChange w:id="281" w:author="Alex" w:date="2015-12-07T13:22:00Z">
                <w:pPr>
                  <w:spacing w:line="480" w:lineRule="auto"/>
                </w:pPr>
              </w:pPrChange>
            </w:pPr>
            <w:r w:rsidRPr="009C6982">
              <w:t>Hydrogen bond energy of the total system</w:t>
            </w:r>
          </w:p>
        </w:tc>
        <w:tc>
          <w:tcPr>
            <w:tcW w:w="1080" w:type="dxa"/>
          </w:tcPr>
          <w:p w14:paraId="0F7A0676" w14:textId="77777777" w:rsidR="00156477" w:rsidRPr="009C6982" w:rsidRDefault="00156477" w:rsidP="00C3374F">
            <w:pPr>
              <w:spacing w:line="480" w:lineRule="auto"/>
              <w:jc w:val="center"/>
              <w:pPrChange w:id="282" w:author="Alex" w:date="2015-12-07T13:22:00Z">
                <w:pPr>
                  <w:spacing w:line="480" w:lineRule="auto"/>
                  <w:jc w:val="center"/>
                </w:pPr>
              </w:pPrChange>
            </w:pPr>
            <w:r w:rsidRPr="009C6982">
              <w:t>-76.7</w:t>
            </w:r>
          </w:p>
        </w:tc>
        <w:tc>
          <w:tcPr>
            <w:tcW w:w="1058" w:type="dxa"/>
          </w:tcPr>
          <w:p w14:paraId="57569CA1" w14:textId="77777777" w:rsidR="00156477" w:rsidRPr="009C6982" w:rsidRDefault="00156477" w:rsidP="00C3374F">
            <w:pPr>
              <w:spacing w:line="480" w:lineRule="auto"/>
              <w:jc w:val="center"/>
              <w:pPrChange w:id="283" w:author="Alex" w:date="2015-12-07T13:22:00Z">
                <w:pPr>
                  <w:spacing w:line="480" w:lineRule="auto"/>
                  <w:jc w:val="center"/>
                </w:pPr>
              </w:pPrChange>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C3374F">
            <w:pPr>
              <w:spacing w:line="480" w:lineRule="auto"/>
              <w:jc w:val="center"/>
            </w:pPr>
            <w:r w:rsidRPr="009C6982">
              <w:t>ns</w:t>
            </w:r>
          </w:p>
        </w:tc>
        <w:tc>
          <w:tcPr>
            <w:tcW w:w="874" w:type="dxa"/>
          </w:tcPr>
          <w:p w14:paraId="610E2E92" w14:textId="77777777" w:rsidR="00156477" w:rsidRPr="009C6982" w:rsidRDefault="00156477" w:rsidP="00C3374F">
            <w:pPr>
              <w:spacing w:line="480" w:lineRule="auto"/>
              <w:jc w:val="center"/>
              <w:pPrChange w:id="284" w:author="Alex" w:date="2015-12-07T13:22:00Z">
                <w:pPr>
                  <w:spacing w:line="480" w:lineRule="auto"/>
                  <w:jc w:val="center"/>
                </w:pPr>
              </w:pPrChange>
            </w:pPr>
            <w:r w:rsidRPr="009C6982">
              <w:t>ns</w:t>
            </w:r>
          </w:p>
        </w:tc>
        <w:tc>
          <w:tcPr>
            <w:tcW w:w="900" w:type="dxa"/>
          </w:tcPr>
          <w:p w14:paraId="781D870E" w14:textId="77777777" w:rsidR="00156477" w:rsidRPr="009C6982" w:rsidRDefault="00156477" w:rsidP="00C3374F">
            <w:pPr>
              <w:spacing w:line="480" w:lineRule="auto"/>
              <w:jc w:val="center"/>
              <w:pPrChange w:id="285" w:author="Alex" w:date="2015-12-07T13:22:00Z">
                <w:pPr>
                  <w:spacing w:line="480" w:lineRule="auto"/>
                  <w:jc w:val="center"/>
                </w:pPr>
              </w:pPrChange>
            </w:pPr>
            <w:r w:rsidRPr="009C6982">
              <w:t>0.11</w:t>
            </w:r>
          </w:p>
        </w:tc>
        <w:tc>
          <w:tcPr>
            <w:tcW w:w="3780" w:type="dxa"/>
          </w:tcPr>
          <w:p w14:paraId="1FD31322" w14:textId="77777777" w:rsidR="00156477" w:rsidRPr="009C6982" w:rsidRDefault="00156477" w:rsidP="00C3374F">
            <w:pPr>
              <w:spacing w:line="480" w:lineRule="auto"/>
              <w:pPrChange w:id="286" w:author="Alex" w:date="2015-12-07T13:22:00Z">
                <w:pPr>
                  <w:spacing w:line="480" w:lineRule="auto"/>
                </w:pPr>
              </w:pPrChange>
            </w:pPr>
            <w:proofErr w:type="spellStart"/>
            <w:r w:rsidRPr="009C6982">
              <w:t>Lennard</w:t>
            </w:r>
            <w:proofErr w:type="spellEnd"/>
            <w:r w:rsidRPr="009C6982">
              <w:t xml:space="preserve">-Jones repulsion around </w:t>
            </w:r>
            <w:proofErr w:type="spellStart"/>
            <w:r w:rsidRPr="009C6982">
              <w:t>E353</w:t>
            </w:r>
            <w:proofErr w:type="spellEnd"/>
          </w:p>
        </w:tc>
        <w:tc>
          <w:tcPr>
            <w:tcW w:w="1080" w:type="dxa"/>
          </w:tcPr>
          <w:p w14:paraId="7F91BA51" w14:textId="77777777" w:rsidR="00156477" w:rsidRPr="009C6982" w:rsidRDefault="00156477" w:rsidP="00C3374F">
            <w:pPr>
              <w:spacing w:line="480" w:lineRule="auto"/>
              <w:jc w:val="center"/>
              <w:pPrChange w:id="287" w:author="Alex" w:date="2015-12-07T13:22:00Z">
                <w:pPr>
                  <w:spacing w:line="480" w:lineRule="auto"/>
                  <w:jc w:val="center"/>
                </w:pPr>
              </w:pPrChange>
            </w:pPr>
            <w:r w:rsidRPr="009C6982">
              <w:t>0.67</w:t>
            </w:r>
          </w:p>
        </w:tc>
        <w:tc>
          <w:tcPr>
            <w:tcW w:w="1058" w:type="dxa"/>
          </w:tcPr>
          <w:p w14:paraId="14A5B3C2" w14:textId="77777777" w:rsidR="00156477" w:rsidRPr="009C6982" w:rsidRDefault="00156477" w:rsidP="00C3374F">
            <w:pPr>
              <w:spacing w:line="480" w:lineRule="auto"/>
              <w:jc w:val="center"/>
              <w:pPrChange w:id="288" w:author="Alex" w:date="2015-12-07T13:22:00Z">
                <w:pPr>
                  <w:spacing w:line="480" w:lineRule="auto"/>
                  <w:jc w:val="center"/>
                </w:pPr>
              </w:pPrChange>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C3374F">
            <w:pPr>
              <w:spacing w:line="480" w:lineRule="auto"/>
              <w:jc w:val="center"/>
            </w:pPr>
            <w:r w:rsidRPr="009C6982">
              <w:t>ns</w:t>
            </w:r>
          </w:p>
        </w:tc>
        <w:tc>
          <w:tcPr>
            <w:tcW w:w="874" w:type="dxa"/>
          </w:tcPr>
          <w:p w14:paraId="7D1B8E74" w14:textId="77777777" w:rsidR="00156477" w:rsidRPr="009C6982" w:rsidRDefault="00156477" w:rsidP="00C3374F">
            <w:pPr>
              <w:spacing w:line="480" w:lineRule="auto"/>
              <w:jc w:val="center"/>
              <w:pPrChange w:id="289" w:author="Alex" w:date="2015-12-07T13:22:00Z">
                <w:pPr>
                  <w:spacing w:line="480" w:lineRule="auto"/>
                  <w:jc w:val="center"/>
                </w:pPr>
              </w:pPrChange>
            </w:pPr>
            <w:r w:rsidRPr="009C6982">
              <w:t>ns</w:t>
            </w:r>
          </w:p>
        </w:tc>
        <w:tc>
          <w:tcPr>
            <w:tcW w:w="900" w:type="dxa"/>
          </w:tcPr>
          <w:p w14:paraId="2534F652" w14:textId="77777777" w:rsidR="00156477" w:rsidRPr="009C6982" w:rsidRDefault="00156477" w:rsidP="00C3374F">
            <w:pPr>
              <w:spacing w:line="480" w:lineRule="auto"/>
              <w:jc w:val="center"/>
              <w:pPrChange w:id="290" w:author="Alex" w:date="2015-12-07T13:22:00Z">
                <w:pPr>
                  <w:spacing w:line="480" w:lineRule="auto"/>
                  <w:jc w:val="center"/>
                </w:pPr>
              </w:pPrChange>
            </w:pPr>
            <w:r w:rsidRPr="009C6982">
              <w:t>0.27</w:t>
            </w:r>
          </w:p>
        </w:tc>
        <w:tc>
          <w:tcPr>
            <w:tcW w:w="3780" w:type="dxa"/>
          </w:tcPr>
          <w:p w14:paraId="7BDA7D21" w14:textId="77777777" w:rsidR="00156477" w:rsidRPr="009C6982" w:rsidRDefault="00156477" w:rsidP="00C3374F">
            <w:pPr>
              <w:spacing w:line="480" w:lineRule="auto"/>
              <w:pPrChange w:id="291" w:author="Alex" w:date="2015-12-07T13:22:00Z">
                <w:pPr>
                  <w:spacing w:line="480" w:lineRule="auto"/>
                </w:pPr>
              </w:pPrChange>
            </w:pPr>
            <w:r w:rsidRPr="009C6982">
              <w:t>Average hydrophobic surface area without pNPG</w:t>
            </w:r>
          </w:p>
        </w:tc>
        <w:tc>
          <w:tcPr>
            <w:tcW w:w="1080" w:type="dxa"/>
          </w:tcPr>
          <w:p w14:paraId="07FF56EC" w14:textId="77777777" w:rsidR="00156477" w:rsidRPr="009C6982" w:rsidRDefault="00156477" w:rsidP="00C3374F">
            <w:pPr>
              <w:spacing w:line="480" w:lineRule="auto"/>
              <w:jc w:val="center"/>
              <w:pPrChange w:id="292" w:author="Alex" w:date="2015-12-07T13:22:00Z">
                <w:pPr>
                  <w:spacing w:line="480" w:lineRule="auto"/>
                  <w:jc w:val="center"/>
                </w:pPr>
              </w:pPrChange>
            </w:pPr>
            <w:r w:rsidRPr="009C6982">
              <w:t>0.51</w:t>
            </w:r>
          </w:p>
        </w:tc>
        <w:tc>
          <w:tcPr>
            <w:tcW w:w="1058" w:type="dxa"/>
          </w:tcPr>
          <w:p w14:paraId="69B65FFE" w14:textId="77777777" w:rsidR="00156477" w:rsidRPr="009C6982" w:rsidRDefault="00156477" w:rsidP="00C3374F">
            <w:pPr>
              <w:spacing w:line="480" w:lineRule="auto"/>
              <w:jc w:val="center"/>
              <w:pPrChange w:id="293" w:author="Alex" w:date="2015-12-07T13:22:00Z">
                <w:pPr>
                  <w:spacing w:line="480" w:lineRule="auto"/>
                  <w:jc w:val="center"/>
                </w:pPr>
              </w:pPrChange>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C3374F">
            <w:pPr>
              <w:spacing w:line="480" w:lineRule="auto"/>
              <w:jc w:val="center"/>
            </w:pPr>
            <w:r w:rsidRPr="009C6982">
              <w:t>ns</w:t>
            </w:r>
          </w:p>
        </w:tc>
        <w:tc>
          <w:tcPr>
            <w:tcW w:w="874" w:type="dxa"/>
          </w:tcPr>
          <w:p w14:paraId="08E72514" w14:textId="77777777" w:rsidR="00156477" w:rsidRPr="009C6982" w:rsidRDefault="00156477" w:rsidP="00C3374F">
            <w:pPr>
              <w:spacing w:line="480" w:lineRule="auto"/>
              <w:jc w:val="center"/>
              <w:pPrChange w:id="294" w:author="Alex" w:date="2015-12-07T13:22:00Z">
                <w:pPr>
                  <w:spacing w:line="480" w:lineRule="auto"/>
                  <w:jc w:val="center"/>
                </w:pPr>
              </w:pPrChange>
            </w:pPr>
            <w:r w:rsidRPr="009C6982">
              <w:t>ns</w:t>
            </w:r>
          </w:p>
        </w:tc>
        <w:tc>
          <w:tcPr>
            <w:tcW w:w="900" w:type="dxa"/>
          </w:tcPr>
          <w:p w14:paraId="26862671" w14:textId="77777777" w:rsidR="00156477" w:rsidRPr="009C6982" w:rsidRDefault="00156477" w:rsidP="00C3374F">
            <w:pPr>
              <w:spacing w:line="480" w:lineRule="auto"/>
              <w:jc w:val="center"/>
              <w:pPrChange w:id="295" w:author="Alex" w:date="2015-12-07T13:22:00Z">
                <w:pPr>
                  <w:spacing w:line="480" w:lineRule="auto"/>
                  <w:jc w:val="center"/>
                </w:pPr>
              </w:pPrChange>
            </w:pPr>
            <w:r w:rsidRPr="009C6982">
              <w:t>0.32</w:t>
            </w:r>
          </w:p>
        </w:tc>
        <w:tc>
          <w:tcPr>
            <w:tcW w:w="3780" w:type="dxa"/>
          </w:tcPr>
          <w:p w14:paraId="037D7D0B" w14:textId="77777777" w:rsidR="00156477" w:rsidRPr="009C6982" w:rsidRDefault="00156477" w:rsidP="00C3374F">
            <w:pPr>
              <w:spacing w:line="480" w:lineRule="auto"/>
              <w:pPrChange w:id="296" w:author="Alex" w:date="2015-12-07T13:22:00Z">
                <w:pPr>
                  <w:spacing w:line="480" w:lineRule="auto"/>
                </w:pPr>
              </w:pPrChange>
            </w:pPr>
            <w:r w:rsidRPr="009C6982">
              <w:t xml:space="preserve">Packing around </w:t>
            </w:r>
            <w:proofErr w:type="spellStart"/>
            <w:r w:rsidRPr="009C6982">
              <w:t>E353</w:t>
            </w:r>
            <w:proofErr w:type="spellEnd"/>
            <w:r w:rsidRPr="009C6982">
              <w:t xml:space="preserve"> without pNPG</w:t>
            </w:r>
          </w:p>
        </w:tc>
        <w:tc>
          <w:tcPr>
            <w:tcW w:w="1080" w:type="dxa"/>
          </w:tcPr>
          <w:p w14:paraId="0032C71F" w14:textId="77777777" w:rsidR="00156477" w:rsidRPr="009C6982" w:rsidRDefault="00156477" w:rsidP="00C3374F">
            <w:pPr>
              <w:spacing w:line="480" w:lineRule="auto"/>
              <w:jc w:val="center"/>
              <w:pPrChange w:id="297" w:author="Alex" w:date="2015-12-07T13:22:00Z">
                <w:pPr>
                  <w:spacing w:line="480" w:lineRule="auto"/>
                  <w:jc w:val="center"/>
                </w:pPr>
              </w:pPrChange>
            </w:pPr>
            <w:r w:rsidRPr="009C6982">
              <w:t>0.37</w:t>
            </w:r>
          </w:p>
        </w:tc>
        <w:tc>
          <w:tcPr>
            <w:tcW w:w="1058" w:type="dxa"/>
          </w:tcPr>
          <w:p w14:paraId="370DA59D" w14:textId="77777777" w:rsidR="00156477" w:rsidRPr="009C6982" w:rsidRDefault="00156477" w:rsidP="00C3374F">
            <w:pPr>
              <w:spacing w:line="480" w:lineRule="auto"/>
              <w:jc w:val="center"/>
              <w:pPrChange w:id="298" w:author="Alex" w:date="2015-12-07T13:22:00Z">
                <w:pPr>
                  <w:spacing w:line="480" w:lineRule="auto"/>
                  <w:jc w:val="center"/>
                </w:pPr>
              </w:pPrChange>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C3374F">
            <w:pPr>
              <w:spacing w:line="480" w:lineRule="auto"/>
              <w:jc w:val="center"/>
            </w:pPr>
            <w:r w:rsidRPr="009C6982">
              <w:t>ns</w:t>
            </w:r>
          </w:p>
        </w:tc>
        <w:tc>
          <w:tcPr>
            <w:tcW w:w="874" w:type="dxa"/>
          </w:tcPr>
          <w:p w14:paraId="36BFD288" w14:textId="77777777" w:rsidR="00156477" w:rsidRPr="009C6982" w:rsidRDefault="00156477" w:rsidP="00C3374F">
            <w:pPr>
              <w:spacing w:line="480" w:lineRule="auto"/>
              <w:jc w:val="center"/>
              <w:pPrChange w:id="299" w:author="Alex" w:date="2015-12-07T13:22:00Z">
                <w:pPr>
                  <w:spacing w:line="480" w:lineRule="auto"/>
                  <w:jc w:val="center"/>
                </w:pPr>
              </w:pPrChange>
            </w:pPr>
            <w:r w:rsidRPr="009C6982">
              <w:t>ns</w:t>
            </w:r>
          </w:p>
        </w:tc>
        <w:tc>
          <w:tcPr>
            <w:tcW w:w="900" w:type="dxa"/>
          </w:tcPr>
          <w:p w14:paraId="77FC7A3A" w14:textId="77777777" w:rsidR="00156477" w:rsidRPr="009C6982" w:rsidRDefault="00156477" w:rsidP="00C3374F">
            <w:pPr>
              <w:spacing w:line="480" w:lineRule="auto"/>
              <w:jc w:val="center"/>
              <w:pPrChange w:id="300" w:author="Alex" w:date="2015-12-07T13:22:00Z">
                <w:pPr>
                  <w:spacing w:line="480" w:lineRule="auto"/>
                  <w:jc w:val="center"/>
                </w:pPr>
              </w:pPrChange>
            </w:pPr>
            <w:r w:rsidRPr="009C6982">
              <w:t>0.34</w:t>
            </w:r>
          </w:p>
        </w:tc>
        <w:tc>
          <w:tcPr>
            <w:tcW w:w="3780" w:type="dxa"/>
          </w:tcPr>
          <w:p w14:paraId="2BEA0692" w14:textId="77777777" w:rsidR="00156477" w:rsidRPr="009C6982" w:rsidRDefault="00156477" w:rsidP="00C3374F">
            <w:pPr>
              <w:spacing w:line="480" w:lineRule="auto"/>
              <w:pPrChange w:id="301" w:author="Alex" w:date="2015-12-07T13:22:00Z">
                <w:pPr>
                  <w:spacing w:line="480" w:lineRule="auto"/>
                </w:pPr>
              </w:pPrChange>
            </w:pPr>
            <w:r w:rsidRPr="009C6982">
              <w:t xml:space="preserve">Packing around </w:t>
            </w:r>
            <w:proofErr w:type="spellStart"/>
            <w:r w:rsidRPr="009C6982">
              <w:t>E164</w:t>
            </w:r>
            <w:proofErr w:type="spellEnd"/>
            <w:r w:rsidRPr="009C6982">
              <w:t xml:space="preserve"> without pNPG</w:t>
            </w:r>
          </w:p>
        </w:tc>
        <w:tc>
          <w:tcPr>
            <w:tcW w:w="1080" w:type="dxa"/>
          </w:tcPr>
          <w:p w14:paraId="4C0AE07C" w14:textId="77777777" w:rsidR="00156477" w:rsidRPr="009C6982" w:rsidRDefault="00156477" w:rsidP="00C3374F">
            <w:pPr>
              <w:spacing w:line="480" w:lineRule="auto"/>
              <w:jc w:val="center"/>
              <w:pPrChange w:id="302" w:author="Alex" w:date="2015-12-07T13:22:00Z">
                <w:pPr>
                  <w:spacing w:line="480" w:lineRule="auto"/>
                  <w:jc w:val="center"/>
                </w:pPr>
              </w:pPrChange>
            </w:pPr>
            <w:r w:rsidRPr="009C6982">
              <w:t>0.37</w:t>
            </w:r>
          </w:p>
        </w:tc>
        <w:tc>
          <w:tcPr>
            <w:tcW w:w="1058" w:type="dxa"/>
          </w:tcPr>
          <w:p w14:paraId="5852DFE5" w14:textId="77777777" w:rsidR="00156477" w:rsidRPr="009C6982" w:rsidRDefault="00156477" w:rsidP="00C3374F">
            <w:pPr>
              <w:spacing w:line="480" w:lineRule="auto"/>
              <w:jc w:val="center"/>
              <w:pPrChange w:id="303" w:author="Alex" w:date="2015-12-07T13:22:00Z">
                <w:pPr>
                  <w:spacing w:line="480" w:lineRule="auto"/>
                  <w:jc w:val="center"/>
                </w:pPr>
              </w:pPrChange>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C3374F">
            <w:pPr>
              <w:spacing w:line="480" w:lineRule="auto"/>
              <w:jc w:val="center"/>
            </w:pPr>
            <w:r w:rsidRPr="009C6982">
              <w:t>ns</w:t>
            </w:r>
          </w:p>
        </w:tc>
        <w:tc>
          <w:tcPr>
            <w:tcW w:w="874" w:type="dxa"/>
          </w:tcPr>
          <w:p w14:paraId="5730BC10" w14:textId="77777777" w:rsidR="00156477" w:rsidRPr="009C6982" w:rsidRDefault="00156477" w:rsidP="00C3374F">
            <w:pPr>
              <w:spacing w:line="480" w:lineRule="auto"/>
              <w:jc w:val="center"/>
              <w:pPrChange w:id="304" w:author="Alex" w:date="2015-12-07T13:22:00Z">
                <w:pPr>
                  <w:spacing w:line="480" w:lineRule="auto"/>
                  <w:jc w:val="center"/>
                </w:pPr>
              </w:pPrChange>
            </w:pPr>
            <w:r w:rsidRPr="009C6982">
              <w:t>ns</w:t>
            </w:r>
          </w:p>
        </w:tc>
        <w:tc>
          <w:tcPr>
            <w:tcW w:w="900" w:type="dxa"/>
          </w:tcPr>
          <w:p w14:paraId="03AB83CA" w14:textId="77777777" w:rsidR="00156477" w:rsidRPr="009C6982" w:rsidRDefault="00156477" w:rsidP="00C3374F">
            <w:pPr>
              <w:spacing w:line="480" w:lineRule="auto"/>
              <w:jc w:val="center"/>
              <w:pPrChange w:id="305" w:author="Alex" w:date="2015-12-07T13:22:00Z">
                <w:pPr>
                  <w:spacing w:line="480" w:lineRule="auto"/>
                  <w:jc w:val="center"/>
                </w:pPr>
              </w:pPrChange>
            </w:pPr>
            <w:r w:rsidRPr="009C6982">
              <w:t>0.38</w:t>
            </w:r>
          </w:p>
        </w:tc>
        <w:tc>
          <w:tcPr>
            <w:tcW w:w="3780" w:type="dxa"/>
          </w:tcPr>
          <w:p w14:paraId="65EB84EB" w14:textId="77777777" w:rsidR="00156477" w:rsidRPr="009C6982" w:rsidRDefault="00156477" w:rsidP="00C3374F">
            <w:pPr>
              <w:spacing w:line="480" w:lineRule="auto"/>
              <w:pPrChange w:id="306" w:author="Alex" w:date="2015-12-07T13:22:00Z">
                <w:pPr>
                  <w:spacing w:line="480" w:lineRule="auto"/>
                </w:pPr>
              </w:pPrChange>
            </w:pPr>
            <w:r w:rsidRPr="009C6982">
              <w:t xml:space="preserve">Packing around </w:t>
            </w:r>
            <w:proofErr w:type="spellStart"/>
            <w:r w:rsidRPr="009C6982">
              <w:t>Y295</w:t>
            </w:r>
            <w:proofErr w:type="spellEnd"/>
            <w:r w:rsidRPr="009C6982">
              <w:t xml:space="preserve"> without pNPG</w:t>
            </w:r>
          </w:p>
        </w:tc>
        <w:tc>
          <w:tcPr>
            <w:tcW w:w="1080" w:type="dxa"/>
          </w:tcPr>
          <w:p w14:paraId="17570F7A" w14:textId="77777777" w:rsidR="00156477" w:rsidRPr="009C6982" w:rsidRDefault="00156477" w:rsidP="00C3374F">
            <w:pPr>
              <w:spacing w:line="480" w:lineRule="auto"/>
              <w:jc w:val="center"/>
              <w:pPrChange w:id="307" w:author="Alex" w:date="2015-12-07T13:22:00Z">
                <w:pPr>
                  <w:spacing w:line="480" w:lineRule="auto"/>
                  <w:jc w:val="center"/>
                </w:pPr>
              </w:pPrChange>
            </w:pPr>
            <w:r w:rsidRPr="009C6982">
              <w:t>0.34</w:t>
            </w:r>
          </w:p>
        </w:tc>
        <w:tc>
          <w:tcPr>
            <w:tcW w:w="1058" w:type="dxa"/>
          </w:tcPr>
          <w:p w14:paraId="01F98893" w14:textId="77777777" w:rsidR="00156477" w:rsidRPr="009C6982" w:rsidRDefault="00156477" w:rsidP="00C3374F">
            <w:pPr>
              <w:spacing w:line="480" w:lineRule="auto"/>
              <w:jc w:val="center"/>
              <w:pPrChange w:id="308" w:author="Alex" w:date="2015-12-07T13:22:00Z">
                <w:pPr>
                  <w:spacing w:line="480" w:lineRule="auto"/>
                  <w:jc w:val="center"/>
                </w:pPr>
              </w:pPrChange>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C3374F">
            <w:pPr>
              <w:spacing w:line="480" w:lineRule="auto"/>
              <w:jc w:val="center"/>
            </w:pPr>
            <w:r w:rsidRPr="009C6982">
              <w:t>ns</w:t>
            </w:r>
          </w:p>
        </w:tc>
        <w:tc>
          <w:tcPr>
            <w:tcW w:w="874" w:type="dxa"/>
          </w:tcPr>
          <w:p w14:paraId="0F4BA258" w14:textId="77777777" w:rsidR="00156477" w:rsidRPr="009C6982" w:rsidRDefault="00156477" w:rsidP="00C3374F">
            <w:pPr>
              <w:spacing w:line="480" w:lineRule="auto"/>
              <w:jc w:val="center"/>
              <w:pPrChange w:id="309" w:author="Alex" w:date="2015-12-07T13:22:00Z">
                <w:pPr>
                  <w:spacing w:line="480" w:lineRule="auto"/>
                  <w:jc w:val="center"/>
                </w:pPr>
              </w:pPrChange>
            </w:pPr>
            <w:r w:rsidRPr="009C6982">
              <w:t>ns</w:t>
            </w:r>
          </w:p>
        </w:tc>
        <w:tc>
          <w:tcPr>
            <w:tcW w:w="900" w:type="dxa"/>
          </w:tcPr>
          <w:p w14:paraId="639FB679" w14:textId="77777777" w:rsidR="00156477" w:rsidRPr="009C6982" w:rsidRDefault="00156477" w:rsidP="00C3374F">
            <w:pPr>
              <w:spacing w:line="480" w:lineRule="auto"/>
              <w:jc w:val="center"/>
              <w:pPrChange w:id="310" w:author="Alex" w:date="2015-12-07T13:22:00Z">
                <w:pPr>
                  <w:spacing w:line="480" w:lineRule="auto"/>
                  <w:jc w:val="center"/>
                </w:pPr>
              </w:pPrChange>
            </w:pPr>
            <w:r w:rsidRPr="009C6982">
              <w:t>0.51</w:t>
            </w:r>
          </w:p>
        </w:tc>
        <w:tc>
          <w:tcPr>
            <w:tcW w:w="3780" w:type="dxa"/>
          </w:tcPr>
          <w:p w14:paraId="01283C1E" w14:textId="77777777" w:rsidR="00156477" w:rsidRPr="009C6982" w:rsidRDefault="00156477" w:rsidP="00C3374F">
            <w:pPr>
              <w:spacing w:line="480" w:lineRule="auto"/>
              <w:pPrChange w:id="311" w:author="Alex" w:date="2015-12-07T13:22:00Z">
                <w:pPr>
                  <w:spacing w:line="480" w:lineRule="auto"/>
                </w:pPr>
              </w:pPrChange>
            </w:pPr>
            <w:proofErr w:type="spellStart"/>
            <w:r w:rsidRPr="009C6982">
              <w:t>Lennard</w:t>
            </w:r>
            <w:proofErr w:type="spellEnd"/>
            <w:r w:rsidRPr="009C6982">
              <w:t xml:space="preserve">-Jones repulsion of </w:t>
            </w:r>
            <w:proofErr w:type="spellStart"/>
            <w:r w:rsidRPr="009C6982">
              <w:t>E164</w:t>
            </w:r>
            <w:proofErr w:type="spellEnd"/>
          </w:p>
        </w:tc>
        <w:tc>
          <w:tcPr>
            <w:tcW w:w="1080" w:type="dxa"/>
          </w:tcPr>
          <w:p w14:paraId="7F96FD8C" w14:textId="77777777" w:rsidR="00156477" w:rsidRPr="009C6982" w:rsidRDefault="00156477" w:rsidP="00C3374F">
            <w:pPr>
              <w:spacing w:line="480" w:lineRule="auto"/>
              <w:jc w:val="center"/>
              <w:pPrChange w:id="312" w:author="Alex" w:date="2015-12-07T13:22:00Z">
                <w:pPr>
                  <w:spacing w:line="480" w:lineRule="auto"/>
                  <w:jc w:val="center"/>
                </w:pPr>
              </w:pPrChange>
            </w:pPr>
            <w:r w:rsidRPr="009C6982">
              <w:t>0.83</w:t>
            </w:r>
          </w:p>
        </w:tc>
        <w:tc>
          <w:tcPr>
            <w:tcW w:w="1058" w:type="dxa"/>
          </w:tcPr>
          <w:p w14:paraId="5E89DBF8" w14:textId="77777777" w:rsidR="00156477" w:rsidRPr="009C6982" w:rsidRDefault="00156477" w:rsidP="00C3374F">
            <w:pPr>
              <w:spacing w:line="480" w:lineRule="auto"/>
              <w:jc w:val="center"/>
              <w:pPrChange w:id="313" w:author="Alex" w:date="2015-12-07T13:22:00Z">
                <w:pPr>
                  <w:spacing w:line="480" w:lineRule="auto"/>
                  <w:jc w:val="center"/>
                </w:pPr>
              </w:pPrChange>
            </w:pPr>
            <w:r w:rsidRPr="009C6982">
              <w:t>1.53</w:t>
            </w:r>
          </w:p>
        </w:tc>
      </w:tr>
    </w:tbl>
    <w:p w14:paraId="51714D33" w14:textId="77777777" w:rsidR="00156477" w:rsidRDefault="00156477" w:rsidP="00C3374F">
      <w:pPr>
        <w:spacing w:line="480" w:lineRule="auto"/>
      </w:pPr>
    </w:p>
    <w:p w14:paraId="02AB7712" w14:textId="77777777" w:rsidR="00156477" w:rsidRPr="00794F66" w:rsidRDefault="00156477" w:rsidP="00C3374F">
      <w:pPr>
        <w:spacing w:line="480" w:lineRule="auto"/>
        <w:rPr>
          <w:b/>
        </w:rPr>
      </w:pPr>
      <w:r w:rsidRPr="00794F66">
        <w:rPr>
          <w:b/>
        </w:rPr>
        <w:lastRenderedPageBreak/>
        <w:t>Table 1. Most informative structural features predicting each kinetic constant</w:t>
      </w:r>
    </w:p>
    <w:p w14:paraId="63AB1329" w14:textId="64BB090C" w:rsidR="00156477" w:rsidRDefault="00156477" w:rsidP="00C3374F">
      <w:pPr>
        <w:spacing w:line="480" w:lineRule="auto"/>
        <w:pPrChange w:id="314" w:author="Alex" w:date="2015-12-07T13:22:00Z">
          <w:pPr>
            <w:spacing w:line="480" w:lineRule="auto"/>
          </w:pPr>
        </w:pPrChange>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proofErr w:type="spellStart"/>
      <w:r w:rsidRPr="00AE71AE">
        <w:rPr>
          <w:i/>
        </w:rPr>
        <w:t>k</w:t>
      </w:r>
      <w:r w:rsidRPr="00AE71AE">
        <w:rPr>
          <w:vertAlign w:val="subscript"/>
        </w:rPr>
        <w:t>cat</w:t>
      </w:r>
      <w:proofErr w:type="spellEnd"/>
      <w:r>
        <w:t>/K</w:t>
      </w:r>
      <w:r w:rsidRPr="004F15C1">
        <w:rPr>
          <w:vertAlign w:val="subscript"/>
        </w:rPr>
        <w:t>M</w:t>
      </w:r>
      <w:r>
        <w:t xml:space="preserve">, 8 for </w:t>
      </w:r>
      <w:proofErr w:type="spellStart"/>
      <w:r w:rsidRPr="00AE71AE">
        <w:rPr>
          <w:i/>
        </w:rPr>
        <w:t>k</w:t>
      </w:r>
      <w:r w:rsidRPr="00AE71AE">
        <w:rPr>
          <w:vertAlign w:val="subscript"/>
        </w:rPr>
        <w:t>cat</w:t>
      </w:r>
      <w:proofErr w:type="spellEnd"/>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w:t>
      </w:r>
      <w:del w:id="315" w:author="Alex" w:date="2015-11-24T14:48:00Z">
        <w:r w:rsidDel="00C5617D">
          <w:delText>Supplemental Table</w:delText>
        </w:r>
      </w:del>
      <w:proofErr w:type="spellStart"/>
      <w:ins w:id="316" w:author="Alex" w:date="2015-11-24T14:48:00Z">
        <w:r w:rsidR="00C5617D">
          <w:t>S4</w:t>
        </w:r>
      </w:ins>
      <w:proofErr w:type="spellEnd"/>
      <w:del w:id="317"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C3374F">
      <w:pPr>
        <w:spacing w:line="480" w:lineRule="auto"/>
        <w:pPrChange w:id="318" w:author="Alex" w:date="2015-12-07T13:22:00Z">
          <w:pPr>
            <w:spacing w:line="480" w:lineRule="auto"/>
          </w:pPr>
        </w:pPrChange>
      </w:pPr>
    </w:p>
    <w:p w14:paraId="285AF232" w14:textId="60E99143" w:rsidR="00DF34E5" w:rsidRDefault="00114C36" w:rsidP="00C3374F">
      <w:pPr>
        <w:spacing w:line="480" w:lineRule="auto"/>
        <w:pPrChange w:id="319" w:author="Alex" w:date="2015-12-07T13:22:00Z">
          <w:pPr>
            <w:spacing w:line="480" w:lineRule="auto"/>
          </w:pPr>
        </w:pPrChange>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w:t>
      </w:r>
      <w:r w:rsidR="00E00C06">
        <w:lastRenderedPageBreak/>
        <w:t xml:space="preserve">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1A3345">
        <w:instrText xml:space="preserve"> ADDIN EN.CITE &lt;EndNote&gt;&lt;Cite&gt;&lt;Author&gt;Fersht&lt;/Author&gt;&lt;Year&gt;1999&lt;/Year&gt;&lt;RecNum&gt;33&lt;/RecNum&gt;&lt;DisplayText&gt;(20)&lt;/DisplayText&gt;&lt;record&gt;&lt;rec-number&gt;33&lt;/rec-number&gt;&lt;foreign-keys&gt;&lt;key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w:t>
      </w:r>
      <w:proofErr w:type="spellStart"/>
      <w:r w:rsidR="004A0EB9">
        <w:t>RMSD</w:t>
      </w:r>
      <w:proofErr w:type="spellEnd"/>
      <w:r w:rsidR="004A0EB9">
        <w:t>)</w:t>
      </w:r>
      <w:r w:rsidR="00A62182">
        <w:t xml:space="preserve"> between the crystal structures of the </w:t>
      </w:r>
      <w:proofErr w:type="spellStart"/>
      <w:r w:rsidR="00A62182">
        <w:t>apo</w:t>
      </w:r>
      <w:proofErr w:type="spellEnd"/>
      <w:r w:rsidR="00A62182">
        <w:t xml:space="preserve"> (</w:t>
      </w:r>
      <w:proofErr w:type="spellStart"/>
      <w:r w:rsidR="00A62182" w:rsidRPr="008F0D45">
        <w:t>2O9P</w:t>
      </w:r>
      <w:proofErr w:type="spellEnd"/>
      <w:r w:rsidR="00A62182">
        <w:t>) and transition state analogue–bound (</w:t>
      </w:r>
      <w:proofErr w:type="spellStart"/>
      <w:r w:rsidR="00A62182">
        <w:t>2JIE</w:t>
      </w:r>
      <w:proofErr w:type="spellEnd"/>
      <w:r w:rsidR="00A62182">
        <w:t xml:space="preserv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substrate binding (</w:t>
      </w:r>
      <w:r w:rsidR="003A31D2" w:rsidRPr="00F604BA">
        <w:rPr>
          <w:i/>
          <w:rPrChange w:id="320" w:author="Alex" w:date="2015-12-07T14:32:00Z">
            <w:rPr/>
          </w:rPrChange>
        </w:rPr>
        <w:t>i.e.</w:t>
      </w:r>
      <w:r w:rsidR="003A31D2">
        <w:t xml:space="preserve"> </w:t>
      </w:r>
      <w:proofErr w:type="spellStart"/>
      <w:r w:rsidR="00A64618">
        <w:t>K</w:t>
      </w:r>
      <w:r w:rsidR="00A64618" w:rsidRPr="007F2E8B">
        <w:rPr>
          <w:vertAlign w:val="subscript"/>
        </w:rPr>
        <w:t>d</w:t>
      </w:r>
      <w:proofErr w:type="spellEnd"/>
      <w:r w:rsidR="003A31D2">
        <w:t>). Furthermore</w:t>
      </w:r>
      <w:r w:rsidR="005439F6">
        <w:t>,</w:t>
      </w:r>
      <w:r w:rsidR="003A31D2">
        <w:t xml:space="preserve"> the relationship between K</w:t>
      </w:r>
      <w:r w:rsidR="003A31D2" w:rsidRPr="007F2E8B">
        <w:rPr>
          <w:vertAlign w:val="subscript"/>
        </w:rPr>
        <w:t>M</w:t>
      </w:r>
      <w:r w:rsidR="003A31D2">
        <w:t xml:space="preserve"> and </w:t>
      </w:r>
      <w:proofErr w:type="spellStart"/>
      <w:r w:rsidR="003A31D2">
        <w:t>K</w:t>
      </w:r>
      <w:r w:rsidR="003A31D2" w:rsidRPr="007F2E8B">
        <w:rPr>
          <w:vertAlign w:val="subscript"/>
        </w:rPr>
        <w:t>d</w:t>
      </w:r>
      <w:proofErr w:type="spellEnd"/>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proofErr w:type="spellStart"/>
      <w:r w:rsidR="003A31D2" w:rsidRPr="007F2E8B">
        <w:t>K</w:t>
      </w:r>
      <w:r w:rsidR="003A31D2">
        <w:rPr>
          <w:vertAlign w:val="subscript"/>
        </w:rPr>
        <w:t>d</w:t>
      </w:r>
      <w:proofErr w:type="spellEnd"/>
      <w:r w:rsidR="003A31D2" w:rsidRPr="007F2E8B">
        <w:t>,</w:t>
      </w:r>
      <w:r w:rsidR="007200BF">
        <w:t xml:space="preserve"> and structural packing in BglB.</w:t>
      </w:r>
      <w:r w:rsidR="000E5CDA">
        <w:t xml:space="preserve"> </w:t>
      </w:r>
    </w:p>
    <w:p w14:paraId="440A2B73" w14:textId="0385010C" w:rsidR="00DF34E5" w:rsidRDefault="00DF34E5" w:rsidP="00C3374F">
      <w:pPr>
        <w:spacing w:line="480" w:lineRule="auto"/>
        <w:pPrChange w:id="321" w:author="Alex" w:date="2015-12-07T13:22:00Z">
          <w:pPr>
            <w:spacing w:line="480" w:lineRule="auto"/>
          </w:pPr>
        </w:pPrChange>
      </w:pPr>
      <w:r>
        <w:tab/>
        <w:t xml:space="preserve">The features selected by the algorithm as predictive of </w:t>
      </w:r>
      <w:proofErr w:type="spellStart"/>
      <w:r w:rsidR="004F15C1" w:rsidRPr="00AE71AE">
        <w:rPr>
          <w:i/>
        </w:rPr>
        <w:t>k</w:t>
      </w:r>
      <w:r w:rsidR="004F15C1" w:rsidRPr="00AE71AE">
        <w:rPr>
          <w:vertAlign w:val="subscript"/>
        </w:rPr>
        <w:t>cat</w:t>
      </w:r>
      <w:proofErr w:type="spellEnd"/>
      <w:r>
        <w:t xml:space="preserve"> include a count of polar contacts, consistent with mechanistic studies that indicate BglB stabilizes the positive charge on the </w:t>
      </w:r>
      <w:proofErr w:type="spellStart"/>
      <w:r>
        <w:t>oxocarbenium</w:t>
      </w:r>
      <w:proofErr w:type="spellEnd"/>
      <w:r>
        <w:t xml:space="preserve"> ion in the proposed transition state.</w:t>
      </w:r>
      <w:r w:rsidR="0041704D">
        <w:t xml:space="preserve"> </w:t>
      </w:r>
      <w:r w:rsidR="00F817CF">
        <w:fldChar w:fldCharType="begin"/>
      </w:r>
      <w:r w:rsidR="001A3345">
        <w:instrText xml:space="preserve"> ADDIN EN.CITE &lt;EndNote&gt;&lt;Cite&gt;&lt;Author&gt;McCarter&lt;/Author&gt;&lt;Year&gt;1994&lt;/Year&gt;&lt;RecNum&gt;22&lt;/RecNum&gt;&lt;DisplayText&gt;(22)&lt;/DisplayText&gt;&lt;record&gt;&lt;rec-number&gt;22&lt;/rec-number&gt;&lt;foreign-keys&gt;&lt;key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proofErr w:type="spellStart"/>
      <w:r w:rsidR="00F40ADB" w:rsidRPr="0073693D">
        <w:rPr>
          <w:i/>
        </w:rPr>
        <w:t>k</w:t>
      </w:r>
      <w:r w:rsidR="00F40ADB" w:rsidRPr="0073693D">
        <w:rPr>
          <w:vertAlign w:val="subscript"/>
        </w:rPr>
        <w:t>cat</w:t>
      </w:r>
      <w:proofErr w:type="spellEnd"/>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proofErr w:type="spellStart"/>
      <w:r w:rsidR="003F0B2D">
        <w:t>R240A</w:t>
      </w:r>
      <w:proofErr w:type="spellEnd"/>
      <w:r w:rsidR="003F0B2D">
        <w:t xml:space="preserve"> and </w:t>
      </w:r>
      <w:proofErr w:type="spellStart"/>
      <w:r w:rsidR="003F0B2D">
        <w:t>E222A</w:t>
      </w:r>
      <w:proofErr w:type="spellEnd"/>
      <w:r w:rsidR="003F0B2D">
        <w:t xml:space="preserve"> on catalysis.</w:t>
      </w:r>
      <w:r w:rsidR="003A31D2">
        <w:t xml:space="preserve">  However, similar to the analysis of K</w:t>
      </w:r>
      <w:r w:rsidR="003A31D2" w:rsidRPr="007F2E8B">
        <w:rPr>
          <w:vertAlign w:val="subscript"/>
        </w:rPr>
        <w:t>M</w:t>
      </w:r>
      <w:r w:rsidR="003A31D2">
        <w:t xml:space="preserve">, the rate-limiting step for BglB under these experimental conditions with this substrate is not known. As the rate limiting step </w:t>
      </w:r>
      <w:r w:rsidR="003A31D2">
        <w:lastRenderedPageBreak/>
        <w:t>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EB8001B" w:rsidR="00DF34E5" w:rsidRDefault="00DF34E5" w:rsidP="00C3374F">
      <w:pPr>
        <w:spacing w:line="480" w:lineRule="auto"/>
        <w:pPrChange w:id="322" w:author="Alex" w:date="2015-12-07T13:22:00Z">
          <w:pPr>
            <w:spacing w:line="480" w:lineRule="auto"/>
          </w:pPr>
        </w:pPrChange>
      </w:pPr>
      <w:r>
        <w:tab/>
      </w:r>
      <w:del w:id="323" w:author="Alex" w:date="2015-12-07T14:33:00Z">
        <w:r w:rsidDel="00AD74EA">
          <w:delText xml:space="preserve">In </w:delText>
        </w:r>
      </w:del>
      <w:ins w:id="324" w:author="Alex" w:date="2015-12-07T14:33:00Z">
        <w:r w:rsidR="00AD74EA">
          <w:t xml:space="preserve">For </w:t>
        </w:r>
      </w:ins>
      <w:r>
        <w:t xml:space="preserve">BglB, the most informative feature predicting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w:t>
      </w:r>
      <w:proofErr w:type="spellStart"/>
      <w:r w:rsidR="003F0B2D">
        <w:t>Q19A</w:t>
      </w:r>
      <w:proofErr w:type="spellEnd"/>
      <w:r w:rsidR="003F0B2D">
        <w:t xml:space="preserve">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1A3345">
        <w:instrText xml:space="preserve"> ADDIN EN.CITE &lt;EndNote&gt;&lt;Cite&gt;&lt;Author&gt;Mesecar&lt;/Author&gt;&lt;Year&gt;1997&lt;/Year&gt;&lt;RecNum&gt;23&lt;/RecNum&gt;&lt;DisplayText&gt;(23)&lt;/DisplayText&gt;&lt;record&gt;&lt;rec-number&gt;23&lt;/rec-number&gt;&lt;foreign-keys&gt;&lt;key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372A1B7C" w:rsidR="00DF34E5" w:rsidRDefault="00152501" w:rsidP="00C3374F">
      <w:pPr>
        <w:spacing w:line="480" w:lineRule="auto"/>
        <w:pPrChange w:id="325" w:author="Alex" w:date="2015-12-07T13:22:00Z">
          <w:pPr>
            <w:spacing w:line="480" w:lineRule="auto"/>
          </w:pPr>
        </w:pPrChange>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but not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w:t>
      </w:r>
      <w:r w:rsidR="00FD1932">
        <w:t xml:space="preserve">Further analysis of </w:t>
      </w:r>
      <w:proofErr w:type="spellStart"/>
      <w:r w:rsidR="00FD1932" w:rsidRPr="00AE71AE">
        <w:rPr>
          <w:i/>
        </w:rPr>
        <w:t>k</w:t>
      </w:r>
      <w:r w:rsidR="00FD1932" w:rsidRPr="00AE71AE">
        <w:rPr>
          <w:vertAlign w:val="subscript"/>
        </w:rPr>
        <w:t>cat</w:t>
      </w:r>
      <w:proofErr w:type="spellEnd"/>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326" w:author="Alex" w:date="2015-11-24T14:48:00Z">
        <w:r w:rsidR="00DF34E5" w:rsidDel="00E7199B">
          <w:delText xml:space="preserve">Supplemental </w:delText>
        </w:r>
        <w:r w:rsidR="00342F97" w:rsidDel="00E7199B">
          <w:delText>Figure 3</w:delText>
        </w:r>
      </w:del>
      <w:proofErr w:type="spellStart"/>
      <w:ins w:id="327" w:author="Alex" w:date="2015-11-24T14:48:00Z">
        <w:r w:rsidR="00E7199B">
          <w:t>S6</w:t>
        </w:r>
      </w:ins>
      <w:proofErr w:type="spellEnd"/>
      <w:r w:rsidR="00DF34E5">
        <w:t>)</w:t>
      </w:r>
      <w:r w:rsidR="00FD1932">
        <w:t>. This</w:t>
      </w:r>
      <w:r w:rsidR="00DF34E5">
        <w:t xml:space="preserve"> suggest</w:t>
      </w:r>
      <w:r w:rsidR="00FD1932">
        <w:t>s</w:t>
      </w:r>
      <w:r w:rsidR="00DF34E5">
        <w:t xml:space="preserve"> that </w:t>
      </w:r>
      <w:proofErr w:type="spellStart"/>
      <w:r w:rsidR="004F15C1" w:rsidRPr="00AE71AE">
        <w:rPr>
          <w:i/>
        </w:rPr>
        <w:t>k</w:t>
      </w:r>
      <w:r w:rsidR="004F15C1" w:rsidRPr="00AE71AE">
        <w:rPr>
          <w:vertAlign w:val="subscript"/>
        </w:rPr>
        <w:t>cat</w:t>
      </w:r>
      <w:proofErr w:type="spellEnd"/>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xml:space="preserve"> </w:t>
      </w:r>
      <w:r w:rsidR="00FD1932">
        <w:t>are not</w:t>
      </w:r>
      <w:r w:rsidR="00DF34E5">
        <w:t xml:space="preserve"> predictive of either </w:t>
      </w:r>
      <w:proofErr w:type="spellStart"/>
      <w:r w:rsidR="004F15C1" w:rsidRPr="00AE71AE">
        <w:rPr>
          <w:i/>
        </w:rPr>
        <w:t>k</w:t>
      </w:r>
      <w:r w:rsidR="004F15C1" w:rsidRPr="00AE71AE">
        <w:rPr>
          <w:vertAlign w:val="subscript"/>
        </w:rPr>
        <w:t>cat</w:t>
      </w:r>
      <w:proofErr w:type="spellEnd"/>
      <w:r w:rsidR="00DF34E5">
        <w:t xml:space="preserve"> or </w:t>
      </w:r>
      <w:r w:rsidR="004F15C1">
        <w:t>K</w:t>
      </w:r>
      <w:r w:rsidR="004F15C1" w:rsidRPr="004F15C1">
        <w:rPr>
          <w:vertAlign w:val="subscript"/>
        </w:rPr>
        <w:t>M</w:t>
      </w:r>
      <w:r w:rsidR="00DF34E5">
        <w:t xml:space="preserve"> independently. </w:t>
      </w:r>
    </w:p>
    <w:p w14:paraId="400A0096" w14:textId="5A91CF3D" w:rsidR="00DF34E5" w:rsidRDefault="000821C2" w:rsidP="00C3374F">
      <w:pPr>
        <w:spacing w:line="480" w:lineRule="auto"/>
        <w:pPrChange w:id="328" w:author="Alex" w:date="2015-12-07T13:22:00Z">
          <w:pPr>
            <w:spacing w:line="480" w:lineRule="auto"/>
          </w:pPr>
        </w:pPrChange>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1A3345">
        <w:instrText xml:space="preserve"> ADDIN EN.CITE &lt;EndNote&gt;&lt;Cite&gt;&lt;Author&gt;Khare&lt;/Author&gt;&lt;Year&gt;2012&lt;/Year&gt;&lt;RecNum&gt;46&lt;/RecNum&gt;&lt;DisplayText&gt;(6)&lt;/DisplayText&gt;&lt;record&gt;&lt;rec-number&gt;46&lt;/rec-number&gt;&lt;foreign-keys&gt;&lt;key app="EN" db-id="d22eawd51p0xrpezwr7vdtw2vasp9sx0w25d" timestamp="1446771535"&gt;46&lt;/key&gt;&lt;/foreign-keys&gt;&lt;ref-type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w:t>
      </w:r>
      <w:r w:rsidR="00DF34E5">
        <w:lastRenderedPageBreak/>
        <w:t>algorithm to be predictive of any kinetic constant. Ideally</w:t>
      </w:r>
      <w:r w:rsidR="00520A62">
        <w:t>,</w:t>
      </w:r>
      <w:r w:rsidR="00DF34E5">
        <w:t xml:space="preserve"> this would be the single metric optimally correlated with either </w:t>
      </w:r>
      <w:proofErr w:type="spellStart"/>
      <w:r w:rsidR="004F15C1" w:rsidRPr="00AE71AE">
        <w:rPr>
          <w:i/>
        </w:rPr>
        <w:t>k</w:t>
      </w:r>
      <w:r w:rsidR="004F15C1" w:rsidRPr="00AE71AE">
        <w:rPr>
          <w:vertAlign w:val="subscript"/>
        </w:rPr>
        <w:t>cat</w:t>
      </w:r>
      <w:proofErr w:type="spellEnd"/>
      <w:r w:rsidR="00DF34E5">
        <w:t xml:space="preserve"> or </w:t>
      </w:r>
      <w:proofErr w:type="spellStart"/>
      <w:r w:rsidR="004F15C1" w:rsidRPr="00AE71AE">
        <w:rPr>
          <w:i/>
        </w:rPr>
        <w:t>k</w:t>
      </w:r>
      <w:r w:rsidR="004F15C1" w:rsidRPr="00AE71AE">
        <w:rPr>
          <w:vertAlign w:val="subscript"/>
        </w:rPr>
        <w:t>cat</w:t>
      </w:r>
      <w:proofErr w:type="spellEnd"/>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C3374F">
      <w:pPr>
        <w:spacing w:line="480" w:lineRule="auto"/>
        <w:pPrChange w:id="329" w:author="Alex" w:date="2015-12-07T13:22:00Z">
          <w:pPr>
            <w:spacing w:line="480" w:lineRule="auto"/>
          </w:pPr>
        </w:pPrChange>
      </w:pPr>
    </w:p>
    <w:p w14:paraId="5AC55E85" w14:textId="77777777" w:rsidR="00DF34E5" w:rsidRPr="00314013" w:rsidRDefault="00DF34E5" w:rsidP="00C3374F">
      <w:pPr>
        <w:spacing w:line="480" w:lineRule="auto"/>
        <w:rPr>
          <w:b/>
        </w:rPr>
        <w:pPrChange w:id="330" w:author="Alex" w:date="2015-12-07T13:22:00Z">
          <w:pPr>
            <w:spacing w:line="480" w:lineRule="auto"/>
          </w:pPr>
        </w:pPrChange>
      </w:pPr>
      <w:r w:rsidRPr="00314013">
        <w:rPr>
          <w:b/>
        </w:rPr>
        <w:t>DISCUSSION</w:t>
      </w:r>
    </w:p>
    <w:p w14:paraId="60C800F6" w14:textId="35C87002" w:rsidR="00DF34E5" w:rsidRDefault="00DF34E5" w:rsidP="00C3374F">
      <w:pPr>
        <w:spacing w:line="480" w:lineRule="auto"/>
        <w:pPrChange w:id="331" w:author="Alex" w:date="2015-12-07T13:22:00Z">
          <w:pPr>
            <w:spacing w:line="480" w:lineRule="auto"/>
          </w:pPr>
        </w:pPrChange>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5322B3E9" w:rsidR="00DF34E5" w:rsidRDefault="00DF34E5" w:rsidP="00C3374F">
      <w:pPr>
        <w:spacing w:line="480" w:lineRule="auto"/>
        <w:pPrChange w:id="332" w:author="Alex" w:date="2015-12-07T13:22:00Z">
          <w:pPr>
            <w:spacing w:line="480" w:lineRule="auto"/>
          </w:pPr>
        </w:pPrChange>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t>
      </w:r>
      <w:del w:id="333" w:author="Alex" w:date="2015-12-07T14:35:00Z">
        <w:r w:rsidDel="00AD74EA">
          <w:delText xml:space="preserve">within </w:delText>
        </w:r>
      </w:del>
      <w:ins w:id="334" w:author="Alex" w:date="2015-12-07T14:35:00Z">
        <w:r w:rsidR="00AD74EA">
          <w:t xml:space="preserve">in </w:t>
        </w:r>
      </w:ins>
      <w:r>
        <w:t xml:space="preserve">the active site </w:t>
      </w:r>
      <w:del w:id="335" w:author="Alex" w:date="2015-12-07T14:35:00Z">
        <w:r w:rsidDel="00AD74EA">
          <w:delText xml:space="preserve">which </w:delText>
        </w:r>
      </w:del>
      <w:ins w:id="336" w:author="Alex" w:date="2015-12-07T14:35:00Z">
        <w:r w:rsidR="00AD74EA">
          <w:t xml:space="preserve">that </w:t>
        </w:r>
      </w:ins>
      <w:r>
        <w:t xml:space="preserve">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018E2544" w:rsidR="00B456CE" w:rsidRDefault="00DF34E5" w:rsidP="00C3374F">
      <w:pPr>
        <w:spacing w:line="480" w:lineRule="auto"/>
        <w:pPrChange w:id="337" w:author="Alex" w:date="2015-12-07T13:22:00Z">
          <w:pPr>
            <w:spacing w:line="480" w:lineRule="auto"/>
          </w:pPr>
        </w:pPrChange>
      </w:pPr>
      <w:r>
        <w:lastRenderedPageBreak/>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ins w:id="338" w:author="Justin Siegel" w:date="2015-11-27T14:46:00Z">
        <w:r w:rsidR="00FC1261">
          <w:t xml:space="preserve">redesigned </w:t>
        </w:r>
      </w:ins>
      <w:r>
        <w:t>enzyme</w:t>
      </w:r>
      <w:ins w:id="339" w:author="Justin Siegel" w:date="2015-11-27T14:46:00Z">
        <w:r w:rsidR="00FC1261">
          <w:t>-ligand interfaces</w:t>
        </w:r>
      </w:ins>
      <w:del w:id="340" w:author="Justin Siegel" w:date="2015-11-27T14:46:00Z">
        <w:r w:rsidDel="00FC1261">
          <w:delText xml:space="preserve"> designs</w:delText>
        </w:r>
      </w:del>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66202D3" w:rsidR="003E150D" w:rsidRDefault="00B456CE" w:rsidP="00C3374F">
      <w:pPr>
        <w:spacing w:line="480" w:lineRule="auto"/>
        <w:pPrChange w:id="341" w:author="Alex" w:date="2015-12-07T13:22:00Z">
          <w:pPr>
            <w:spacing w:line="480" w:lineRule="auto"/>
          </w:pPr>
        </w:pPrChange>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w:t>
      </w:r>
      <w:r w:rsidR="003E150D">
        <w:lastRenderedPageBreak/>
        <w:t xml:space="preserve">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1A3345">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221D5A9" w:rsidR="00DF34E5" w:rsidRDefault="003E150D" w:rsidP="00C3374F">
      <w:pPr>
        <w:spacing w:line="480" w:lineRule="auto"/>
        <w:ind w:firstLine="720"/>
        <w:pPrChange w:id="342" w:author="Alex" w:date="2015-12-07T13:22:00Z">
          <w:pPr>
            <w:spacing w:line="480" w:lineRule="auto"/>
            <w:ind w:firstLine="720"/>
          </w:pPr>
        </w:pPrChange>
      </w:pPr>
      <w:r>
        <w:t xml:space="preserve">This work </w:t>
      </w:r>
      <w:del w:id="343" w:author="Justin Siegel" w:date="2015-11-27T14:48:00Z">
        <w:r w:rsidR="007329C8" w:rsidDel="00371E25">
          <w:delText>shows</w:delText>
        </w:r>
        <w:r w:rsidR="00354D86" w:rsidDel="00371E25">
          <w:delText xml:space="preserve"> </w:delText>
        </w:r>
      </w:del>
      <w:ins w:id="344" w:author="Justin Siegel" w:date="2015-11-27T14:48:00Z">
        <w:r w:rsidR="00371E25">
          <w:t xml:space="preserve">demonstrates </w:t>
        </w:r>
      </w:ins>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C3374F">
      <w:pPr>
        <w:spacing w:line="480" w:lineRule="auto"/>
        <w:pPrChange w:id="345" w:author="Alex" w:date="2015-12-07T13:22:00Z">
          <w:pPr>
            <w:spacing w:line="480" w:lineRule="auto"/>
          </w:pPr>
        </w:pPrChange>
      </w:pPr>
    </w:p>
    <w:p w14:paraId="52EEC546" w14:textId="77777777" w:rsidR="00DF34E5" w:rsidRPr="00DF763B" w:rsidRDefault="00DF34E5" w:rsidP="00C3374F">
      <w:pPr>
        <w:spacing w:line="480" w:lineRule="auto"/>
        <w:rPr>
          <w:b/>
        </w:rPr>
        <w:pPrChange w:id="346" w:author="Alex" w:date="2015-12-07T13:22:00Z">
          <w:pPr>
            <w:spacing w:line="480" w:lineRule="auto"/>
          </w:pPr>
        </w:pPrChange>
      </w:pPr>
      <w:r w:rsidRPr="00DF763B">
        <w:rPr>
          <w:b/>
        </w:rPr>
        <w:t>CONCLUSION</w:t>
      </w:r>
    </w:p>
    <w:p w14:paraId="2D12FEF9" w14:textId="71887FD7" w:rsidR="00DF34E5" w:rsidRDefault="00DF34E5" w:rsidP="00C3374F">
      <w:pPr>
        <w:spacing w:line="480" w:lineRule="auto"/>
        <w:pPrChange w:id="347" w:author="Alex" w:date="2015-12-07T13:22:00Z">
          <w:pPr>
            <w:spacing w:line="480" w:lineRule="auto"/>
          </w:pPr>
        </w:pPrChange>
      </w:pPr>
      <w:r>
        <w:t xml:space="preserve">In this work, over 100 computationally-designed mutants of a family 1 </w:t>
      </w:r>
      <w:r w:rsidR="008F5F78">
        <w:t xml:space="preserve">glycoside hydrolase </w:t>
      </w:r>
      <w:r>
        <w:t xml:space="preserve">were produced, purified, and kinetically characterized. This dataset </w:t>
      </w:r>
      <w:r>
        <w:lastRenderedPageBreak/>
        <w:t xml:space="preserve">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C3374F">
      <w:pPr>
        <w:spacing w:line="480" w:lineRule="auto"/>
        <w:rPr>
          <w:b/>
        </w:rPr>
        <w:pPrChange w:id="348" w:author="Alex" w:date="2015-12-07T13:22:00Z">
          <w:pPr>
            <w:spacing w:line="480" w:lineRule="auto"/>
          </w:pPr>
        </w:pPrChange>
      </w:pPr>
    </w:p>
    <w:p w14:paraId="4CCC698D" w14:textId="77777777" w:rsidR="00DF34E5" w:rsidRPr="00457A0B" w:rsidRDefault="00DF34E5" w:rsidP="00C3374F">
      <w:pPr>
        <w:spacing w:line="480" w:lineRule="auto"/>
        <w:rPr>
          <w:b/>
        </w:rPr>
        <w:pPrChange w:id="349" w:author="Alex" w:date="2015-12-07T13:22:00Z">
          <w:pPr>
            <w:spacing w:line="480" w:lineRule="auto"/>
          </w:pPr>
        </w:pPrChange>
      </w:pPr>
      <w:r w:rsidRPr="00457A0B">
        <w:rPr>
          <w:b/>
        </w:rPr>
        <w:t>METHODS</w:t>
      </w:r>
    </w:p>
    <w:p w14:paraId="58FA30EB" w14:textId="77777777" w:rsidR="00DF34E5" w:rsidRPr="00457A0B" w:rsidRDefault="00DF34E5" w:rsidP="00C3374F">
      <w:pPr>
        <w:spacing w:line="480" w:lineRule="auto"/>
        <w:rPr>
          <w:b/>
        </w:rPr>
        <w:pPrChange w:id="350" w:author="Alex" w:date="2015-12-07T13:22:00Z">
          <w:pPr>
            <w:spacing w:line="480" w:lineRule="auto"/>
          </w:pPr>
        </w:pPrChange>
      </w:pPr>
      <w:r w:rsidRPr="00457A0B">
        <w:rPr>
          <w:b/>
        </w:rPr>
        <w:t>Molecular modeling for mutant selection</w:t>
      </w:r>
    </w:p>
    <w:p w14:paraId="11339A64" w14:textId="755CE5DB" w:rsidR="00DF34E5" w:rsidRDefault="00DF34E5" w:rsidP="00C3374F">
      <w:pPr>
        <w:spacing w:line="480" w:lineRule="auto"/>
        <w:pPrChange w:id="351" w:author="Alex" w:date="2015-12-07T13:22:00Z">
          <w:pPr>
            <w:spacing w:line="480" w:lineRule="auto"/>
          </w:pPr>
        </w:pPrChange>
      </w:pPr>
      <w:r>
        <w:t xml:space="preserve">The crystal structure of recombinant BglB </w:t>
      </w:r>
      <w:r w:rsidR="00284FAA">
        <w:t xml:space="preserve">in complex with </w:t>
      </w:r>
      <w:r>
        <w:t>the substrate analog 2-</w:t>
      </w:r>
      <w:proofErr w:type="spellStart"/>
      <w:r>
        <w:t>deoxy</w:t>
      </w:r>
      <w:proofErr w:type="spellEnd"/>
      <w:r>
        <w:t>-2-</w:t>
      </w:r>
      <w:proofErr w:type="spellStart"/>
      <w:r>
        <w:t>fluoro</w:t>
      </w:r>
      <w:proofErr w:type="spellEnd"/>
      <w:r>
        <w:t>-</w:t>
      </w:r>
      <w:r w:rsidRPr="0073693D">
        <w:rPr>
          <w:rFonts w:ascii="Symbol" w:hAnsi="Symbol"/>
        </w:rPr>
        <w:t></w:t>
      </w:r>
      <w:r>
        <w:t>-D-</w:t>
      </w:r>
      <w:proofErr w:type="spellStart"/>
      <w:r>
        <w:t>glucopyranose</w:t>
      </w:r>
      <w:proofErr w:type="spellEnd"/>
      <w:r>
        <w:t xml:space="preserve"> was used to identify the substrate binding pocket and the catalytic residues. Functional constraints were used to define catalytic distances, angles, and dihedrals among 4-</w:t>
      </w:r>
      <w:proofErr w:type="spellStart"/>
      <w:r>
        <w:t>nitrophenyl</w:t>
      </w:r>
      <w:proofErr w:type="spellEnd"/>
      <w:r>
        <w:t>-ß-D-</w:t>
      </w:r>
      <w:proofErr w:type="spellStart"/>
      <w:r>
        <w:t>glucoside</w:t>
      </w:r>
      <w:proofErr w:type="spellEnd"/>
      <w:r>
        <w:t xml:space="preserve">, </w:t>
      </w:r>
      <w:proofErr w:type="spellStart"/>
      <w:r>
        <w:t>E164</w:t>
      </w:r>
      <w:proofErr w:type="spellEnd"/>
      <w:r>
        <w:t xml:space="preserve">, </w:t>
      </w:r>
      <w:proofErr w:type="spellStart"/>
      <w:r>
        <w:t>E353</w:t>
      </w:r>
      <w:proofErr w:type="spellEnd"/>
      <w:r>
        <w:t xml:space="preserve">, and </w:t>
      </w:r>
      <w:proofErr w:type="spellStart"/>
      <w:r>
        <w:t>Y295</w:t>
      </w:r>
      <w:proofErr w:type="spellEnd"/>
      <w:r>
        <w:t xml:space="preserve">. The structure was then loaded into </w:t>
      </w:r>
      <w:proofErr w:type="spellStart"/>
      <w:r>
        <w:t>Foldit</w:t>
      </w:r>
      <w:proofErr w:type="spellEnd"/>
      <w:r>
        <w:t>, a graphical user interface to Rosetta. Point mutations to the protein were modeled</w:t>
      </w:r>
      <w:ins w:id="352" w:author="Justin Siegel" w:date="2015-11-27T14:50:00Z">
        <w:r w:rsidR="00371E25">
          <w:t>,</w:t>
        </w:r>
      </w:ins>
      <w:r>
        <w:t xml:space="preserve"> and </w:t>
      </w:r>
      <w:del w:id="353" w:author="Justin Siegel" w:date="2015-11-27T14:50:00Z">
        <w:r w:rsidDel="00371E25">
          <w:delText xml:space="preserve">scored and those </w:delText>
        </w:r>
      </w:del>
      <w:ins w:id="354" w:author="Justin Siegel" w:date="2015-11-27T14:50:00Z">
        <w:r w:rsidR="00371E25">
          <w:t>a subset were chosen by students learning about molecular modeling</w:t>
        </w:r>
      </w:ins>
      <w:ins w:id="355" w:author="Justin Siegel" w:date="2015-11-27T14:51:00Z">
        <w:r w:rsidR="00371E25">
          <w:t>.</w:t>
        </w:r>
      </w:ins>
      <w:ins w:id="356" w:author="Alex" w:date="2015-11-30T15:03:00Z">
        <w:r w:rsidR="008038D0">
          <w:t xml:space="preserve"> </w:t>
        </w:r>
      </w:ins>
      <w:ins w:id="357" w:author="Justin Siegel" w:date="2015-11-27T14:51:00Z">
        <w:del w:id="358" w:author="Alex" w:date="2015-11-30T15:03:00Z">
          <w:r w:rsidR="00371E25" w:rsidDel="008038D0">
            <w:delText xml:space="preserve">  </w:delText>
          </w:r>
        </w:del>
        <w:r w:rsidR="00371E25">
          <w:t>Generally</w:t>
        </w:r>
      </w:ins>
      <w:ins w:id="359" w:author="Alex" w:date="2015-12-07T14:37:00Z">
        <w:r w:rsidR="00AD74EA">
          <w:t>,</w:t>
        </w:r>
      </w:ins>
      <w:ins w:id="360" w:author="Justin Siegel" w:date="2015-11-27T14:51:00Z">
        <w:r w:rsidR="00371E25">
          <w:t xml:space="preserve"> the designs had </w:t>
        </w:r>
      </w:ins>
      <w:del w:id="361" w:author="Justin Siegel" w:date="2015-11-27T14:51:00Z">
        <w:r w:rsidDel="00371E25">
          <w:delText xml:space="preserve">with reasonable </w:delText>
        </w:r>
      </w:del>
      <w:r>
        <w:t xml:space="preserve">energies </w:t>
      </w:r>
      <w:del w:id="362" w:author="Justin Siegel" w:date="2015-11-27T14:51:00Z">
        <w:r w:rsidDel="00371E25">
          <w:delText>(less</w:delText>
        </w:r>
      </w:del>
      <w:ins w:id="363" w:author="Justin Siegel" w:date="2015-11-27T14:51:00Z">
        <w:r w:rsidR="00371E25">
          <w:t>no more</w:t>
        </w:r>
      </w:ins>
      <w:r>
        <w:t xml:space="preserve"> than 5 Rosetta energy units higher than the native structure</w:t>
      </w:r>
      <w:ins w:id="364" w:author="Justin Siegel" w:date="2015-11-27T14:51:00Z">
        <w:r w:rsidR="00371E25">
          <w:t>.</w:t>
        </w:r>
      </w:ins>
      <w:del w:id="365" w:author="Justin Siegel" w:date="2015-11-27T14:51:00Z">
        <w:r w:rsidDel="00371E25">
          <w:delText>)</w:delText>
        </w:r>
      </w:del>
      <w:del w:id="366" w:author="Justin Siegel" w:date="2015-11-27T14:50:00Z">
        <w:r w:rsidDel="00371E25">
          <w:delText xml:space="preserve"> were chosen</w:delText>
        </w:r>
      </w:del>
      <w:del w:id="367" w:author="Justin Siegel" w:date="2015-11-27T14:51:00Z">
        <w:r w:rsidDel="00371E25">
          <w:delText>.</w:delText>
        </w:r>
      </w:del>
    </w:p>
    <w:p w14:paraId="03B69AD7" w14:textId="77777777" w:rsidR="00DF34E5" w:rsidRDefault="00DF34E5" w:rsidP="00C3374F">
      <w:pPr>
        <w:spacing w:line="480" w:lineRule="auto"/>
        <w:pPrChange w:id="368" w:author="Alex" w:date="2015-12-07T13:22:00Z">
          <w:pPr>
            <w:spacing w:line="480" w:lineRule="auto"/>
          </w:pPr>
        </w:pPrChange>
      </w:pPr>
    </w:p>
    <w:p w14:paraId="0F5ED98A" w14:textId="77777777" w:rsidR="00DF34E5" w:rsidRPr="00F475B9" w:rsidRDefault="00DF34E5" w:rsidP="00C3374F">
      <w:pPr>
        <w:spacing w:line="480" w:lineRule="auto"/>
        <w:rPr>
          <w:b/>
        </w:rPr>
        <w:pPrChange w:id="369" w:author="Alex" w:date="2015-12-07T13:22:00Z">
          <w:pPr>
            <w:spacing w:line="480" w:lineRule="auto"/>
          </w:pPr>
        </w:pPrChange>
      </w:pPr>
      <w:r w:rsidRPr="00F475B9">
        <w:rPr>
          <w:b/>
        </w:rPr>
        <w:t>Mutagenesis, expression, and purification</w:t>
      </w:r>
    </w:p>
    <w:p w14:paraId="44CC35C9" w14:textId="301E1C23" w:rsidR="00DF34E5" w:rsidRDefault="00DF34E5" w:rsidP="00C3374F">
      <w:pPr>
        <w:spacing w:line="480" w:lineRule="auto"/>
        <w:pPrChange w:id="370" w:author="Alex" w:date="2015-12-07T13:22:00Z">
          <w:pPr>
            <w:spacing w:line="480" w:lineRule="auto"/>
          </w:pPr>
        </w:pPrChange>
      </w:pPr>
      <w:r>
        <w:t xml:space="preserve">The BglB gene was codon-optimized for </w:t>
      </w:r>
      <w:r w:rsidRPr="00371E25">
        <w:rPr>
          <w:i/>
          <w:rPrChange w:id="371" w:author="Justin Siegel" w:date="2015-11-27T14:52:00Z">
            <w:rPr/>
          </w:rPrChange>
        </w:rPr>
        <w:t>E</w:t>
      </w:r>
      <w:ins w:id="372" w:author="Alex" w:date="2015-12-07T14:38:00Z">
        <w:r w:rsidR="00EA5C3F">
          <w:rPr>
            <w:i/>
          </w:rPr>
          <w:t>.</w:t>
        </w:r>
      </w:ins>
      <w:del w:id="373" w:author="Alex" w:date="2015-12-07T14:38:00Z">
        <w:r w:rsidRPr="00371E25" w:rsidDel="00EA5C3F">
          <w:rPr>
            <w:i/>
            <w:rPrChange w:id="374" w:author="Justin Siegel" w:date="2015-11-27T14:52:00Z">
              <w:rPr/>
            </w:rPrChange>
          </w:rPr>
          <w:delText>.</w:delText>
        </w:r>
      </w:del>
      <w:r w:rsidRPr="00371E25">
        <w:rPr>
          <w:i/>
          <w:rPrChange w:id="375" w:author="Justin Siegel" w:date="2015-11-27T14:52:00Z">
            <w:rPr/>
          </w:rPrChange>
        </w:rPr>
        <w:t xml:space="preserve"> coli</w:t>
      </w:r>
      <w:r>
        <w:t xml:space="preserve">, synthesized as a DNA String by Life Technologies, and cloned into a </w:t>
      </w:r>
      <w:proofErr w:type="spellStart"/>
      <w:r>
        <w:t>pET29b</w:t>
      </w:r>
      <w:proofErr w:type="spellEnd"/>
      <w:r>
        <w:t>+ vector using Gibson assembly.</w:t>
      </w:r>
      <w:r w:rsidR="0041704D">
        <w:t xml:space="preserve"> </w:t>
      </w:r>
      <w:r w:rsidR="00291C66">
        <w:fldChar w:fldCharType="begin"/>
      </w:r>
      <w:r w:rsidR="001A3345">
        <w:instrText xml:space="preserve"> ADDIN EN.CITE &lt;EndNote&gt;&lt;Cite&gt;&lt;Author&gt;Gibson&lt;/Author&gt;&lt;Year&gt;2009&lt;/Year&gt;&lt;RecNum&gt;24&lt;/RecNum&gt;&lt;DisplayText&gt;(25)&lt;/DisplayText&gt;&lt;record&gt;&lt;rec-number&gt;24&lt;/rec-number&gt;&lt;foreign-keys&gt;&lt;key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w:t>
      </w:r>
      <w:r>
        <w:lastRenderedPageBreak/>
        <w:t xml:space="preserve">directed mutagenesis performed according to the method developed by Kunkel was used to generate mutations to BglB via the </w:t>
      </w:r>
      <w:proofErr w:type="spellStart"/>
      <w:r>
        <w:t>Transcriptic</w:t>
      </w:r>
      <w:proofErr w:type="spellEnd"/>
      <w:r>
        <w:t xml:space="preserve"> cloud laboratory platform. Variants were expressed and purified via immobilized metal ion affinity chromatography and assessed using 4-20% gradient </w:t>
      </w:r>
      <w:proofErr w:type="spellStart"/>
      <w:r>
        <w:t>SDS</w:t>
      </w:r>
      <w:proofErr w:type="spellEnd"/>
      <w:r>
        <w:t>-PAGE Bolt Gels from Life Technologies.</w:t>
      </w:r>
      <w:ins w:id="376" w:author="Justin Siegel" w:date="2015-11-27T14:53:00Z">
        <w:r w:rsidR="00371E25">
          <w:t xml:space="preserve"> </w:t>
        </w:r>
        <w:del w:id="377" w:author="Alex" w:date="2015-11-30T15:03:00Z">
          <w:r w:rsidR="00371E25" w:rsidDel="008038D0">
            <w:delText xml:space="preserve"> </w:delText>
          </w:r>
        </w:del>
        <w:r w:rsidR="00371E25">
          <w:t xml:space="preserve">More details are provided in </w:t>
        </w:r>
        <w:proofErr w:type="spellStart"/>
        <w:r w:rsidR="00371E25">
          <w:t>S8</w:t>
        </w:r>
        <w:proofErr w:type="spellEnd"/>
        <w:r w:rsidR="00371E25">
          <w:t>.</w:t>
        </w:r>
      </w:ins>
    </w:p>
    <w:p w14:paraId="693831C4" w14:textId="77777777" w:rsidR="00DF34E5" w:rsidRDefault="00DF34E5" w:rsidP="00C3374F">
      <w:pPr>
        <w:spacing w:line="480" w:lineRule="auto"/>
        <w:pPrChange w:id="378" w:author="Alex" w:date="2015-12-07T13:22:00Z">
          <w:pPr>
            <w:spacing w:line="480" w:lineRule="auto"/>
          </w:pPr>
        </w:pPrChange>
      </w:pPr>
    </w:p>
    <w:p w14:paraId="2BDA0C90" w14:textId="77777777" w:rsidR="00DF34E5" w:rsidRPr="007F744E" w:rsidRDefault="00DF34E5" w:rsidP="00C3374F">
      <w:pPr>
        <w:spacing w:line="480" w:lineRule="auto"/>
        <w:rPr>
          <w:b/>
        </w:rPr>
        <w:pPrChange w:id="379" w:author="Alex" w:date="2015-12-07T13:22:00Z">
          <w:pPr>
            <w:spacing w:line="480" w:lineRule="auto"/>
          </w:pPr>
        </w:pPrChange>
      </w:pPr>
      <w:r w:rsidRPr="007F744E">
        <w:rPr>
          <w:b/>
        </w:rPr>
        <w:t>Kinetic characterization</w:t>
      </w:r>
    </w:p>
    <w:p w14:paraId="6720BA6A" w14:textId="77777777" w:rsidR="00DF34E5" w:rsidRDefault="00DF34E5" w:rsidP="00C3374F">
      <w:pPr>
        <w:spacing w:line="480" w:lineRule="auto"/>
        <w:pPrChange w:id="380" w:author="Alex" w:date="2015-12-07T13:22:00Z">
          <w:pPr>
            <w:spacing w:line="480" w:lineRule="auto"/>
          </w:pPr>
        </w:pPrChange>
      </w:pPr>
      <w:r>
        <w:t>The activity of the computationally designed enzyme variants was measured by monitoring the production of 4-</w:t>
      </w:r>
      <w:proofErr w:type="spellStart"/>
      <w:r>
        <w:t>nitrophenol</w:t>
      </w:r>
      <w:proofErr w:type="spellEnd"/>
      <w:r>
        <w:t xml:space="preserve">. Mutant proteins ranging in concentration from 0.1 to 1.7 mg/mL were </w:t>
      </w:r>
      <w:proofErr w:type="spellStart"/>
      <w:r>
        <w:t>aliquotted</w:t>
      </w:r>
      <w:proofErr w:type="spellEnd"/>
      <w:r>
        <w:t xml:space="preserve"> in triplicate in 25 µL volumes and 75 µL of </w:t>
      </w:r>
      <w:r w:rsidRPr="00AD4DE1">
        <w:rPr>
          <w:i/>
        </w:rPr>
        <w:t>p</w:t>
      </w:r>
      <w:r>
        <w:t>-</w:t>
      </w:r>
      <w:proofErr w:type="spellStart"/>
      <w:r>
        <w:t>nitrophenyl</w:t>
      </w:r>
      <w:proofErr w:type="spellEnd"/>
      <w:r>
        <w:t>-ß-D-</w:t>
      </w:r>
      <w:proofErr w:type="spellStart"/>
      <w:r>
        <w:t>glucoside</w:t>
      </w:r>
      <w:proofErr w:type="spellEnd"/>
      <w:r>
        <w:t xml:space="preserve"> (100 </w:t>
      </w:r>
      <w:proofErr w:type="spellStart"/>
      <w:r>
        <w:t>mM</w:t>
      </w:r>
      <w:proofErr w:type="spellEnd"/>
      <w:r>
        <w:t xml:space="preserve">, 25 </w:t>
      </w:r>
      <w:proofErr w:type="spellStart"/>
      <w:r>
        <w:t>mM</w:t>
      </w:r>
      <w:proofErr w:type="spellEnd"/>
      <w:r>
        <w:t xml:space="preserve">, 6.25 </w:t>
      </w:r>
      <w:proofErr w:type="spellStart"/>
      <w:r>
        <w:t>mM</w:t>
      </w:r>
      <w:proofErr w:type="spellEnd"/>
      <w:r>
        <w:t xml:space="preserve">, 1.6 </w:t>
      </w:r>
      <w:proofErr w:type="spellStart"/>
      <w:r>
        <w:t>mM</w:t>
      </w:r>
      <w:proofErr w:type="spellEnd"/>
      <w:r>
        <w:t xml:space="preserve">, 0.4 </w:t>
      </w:r>
      <w:proofErr w:type="spellStart"/>
      <w:r>
        <w:t>mM</w:t>
      </w:r>
      <w:proofErr w:type="spellEnd"/>
      <w:r>
        <w:t xml:space="preserve">, 0.1 </w:t>
      </w:r>
      <w:proofErr w:type="spellStart"/>
      <w:r>
        <w:t>mM</w:t>
      </w:r>
      <w:proofErr w:type="spellEnd"/>
      <w:r>
        <w:t xml:space="preserve">, or 0.02 </w:t>
      </w:r>
      <w:proofErr w:type="spellStart"/>
      <w:r>
        <w:t>mM</w:t>
      </w:r>
      <w:proofErr w:type="spellEnd"/>
      <w:r>
        <w:t xml:space="preserve">)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w:t>
      </w:r>
      <w:proofErr w:type="spellStart"/>
      <w:r>
        <w:t>Michaelis-Menten</w:t>
      </w:r>
      <w:proofErr w:type="spellEnd"/>
      <w:r>
        <w:t xml:space="preserve"> equation using </w:t>
      </w:r>
      <w:proofErr w:type="spellStart"/>
      <w:r>
        <w:t>SciPy</w:t>
      </w:r>
      <w:proofErr w:type="spellEnd"/>
      <w:r>
        <w:t xml:space="preserve">. </w:t>
      </w:r>
    </w:p>
    <w:p w14:paraId="6D9C66FF" w14:textId="77777777" w:rsidR="00DF34E5" w:rsidRDefault="00DF34E5" w:rsidP="00C3374F">
      <w:pPr>
        <w:spacing w:line="480" w:lineRule="auto"/>
        <w:pPrChange w:id="381" w:author="Alex" w:date="2015-12-07T13:22:00Z">
          <w:pPr>
            <w:spacing w:line="480" w:lineRule="auto"/>
          </w:pPr>
        </w:pPrChange>
      </w:pPr>
    </w:p>
    <w:p w14:paraId="24283375" w14:textId="77777777" w:rsidR="00DF34E5" w:rsidRPr="00DF046C" w:rsidRDefault="00DF34E5" w:rsidP="00C3374F">
      <w:pPr>
        <w:spacing w:line="480" w:lineRule="auto"/>
        <w:rPr>
          <w:b/>
        </w:rPr>
        <w:pPrChange w:id="382" w:author="Alex" w:date="2015-12-07T13:22:00Z">
          <w:pPr>
            <w:spacing w:line="480" w:lineRule="auto"/>
          </w:pPr>
        </w:pPrChange>
      </w:pPr>
      <w:r w:rsidRPr="00DF046C">
        <w:rPr>
          <w:b/>
        </w:rPr>
        <w:t>Predictive modeling</w:t>
      </w:r>
    </w:p>
    <w:p w14:paraId="0FCB38FB" w14:textId="572482CB" w:rsidR="001E0E38" w:rsidRPr="00EA5C3F" w:rsidRDefault="001E0E38" w:rsidP="00C3374F">
      <w:pPr>
        <w:spacing w:line="480" w:lineRule="auto"/>
        <w:jc w:val="both"/>
        <w:rPr>
          <w:ins w:id="383" w:author="Alex" w:date="2015-12-07T13:14:00Z"/>
          <w:rFonts w:cs="Times New Roman"/>
          <w:rPrChange w:id="384" w:author="Alex" w:date="2015-12-07T14:39:00Z">
            <w:rPr>
              <w:ins w:id="385" w:author="Alex" w:date="2015-12-07T13:14:00Z"/>
              <w:rFonts w:ascii="Times New Roman" w:hAnsi="Times New Roman" w:cs="Times New Roman"/>
            </w:rPr>
          </w:rPrChange>
        </w:rPr>
        <w:pPrChange w:id="386" w:author="Alex" w:date="2015-12-07T13:22:00Z">
          <w:pPr>
            <w:jc w:val="both"/>
          </w:pPr>
        </w:pPrChange>
      </w:pPr>
      <w:ins w:id="387" w:author="Alex" w:date="2015-12-07T13:14:00Z">
        <w:r>
          <w:t xml:space="preserve">One hundred molecular models of each mutant enzyme were generated using the Rosetta Molecular Modeling Suite by Monte Carlo optimization of total system energy and the lowest 10 selected for feature generation. Elastic net regularization was used to select the most informative features. We assessed the prediction performance of the method with both 10-fold cross-validation (CV) and </w:t>
        </w:r>
        <w:r w:rsidRPr="00EA5C3F">
          <w:rPr>
            <w:rPrChange w:id="388" w:author="Alex" w:date="2015-12-07T14:39:00Z">
              <w:rPr/>
            </w:rPrChange>
          </w:rPr>
          <w:lastRenderedPageBreak/>
          <w:t xml:space="preserve">bootstrapping. First </w:t>
        </w:r>
        <w:r w:rsidRPr="00EA5C3F">
          <w:rPr>
            <w:rFonts w:cs="Times New Roman"/>
            <w:rPrChange w:id="389" w:author="Alex" w:date="2015-12-07T14:39:00Z">
              <w:rPr>
                <w:rFonts w:ascii="Times New Roman" w:hAnsi="Times New Roman" w:cs="Times New Roman"/>
              </w:rPr>
            </w:rPrChange>
          </w:rPr>
          <w:t>we performed 10-fold cross-validation (CV) and evaluated the predicted performance on the left-out samples (generalization error) at each of the 10 runs. Then we repeated this procedure (</w:t>
        </w:r>
        <w:r w:rsidRPr="00EA5C3F">
          <w:rPr>
            <w:rFonts w:cs="Times New Roman"/>
            <w:i/>
            <w:rPrChange w:id="390" w:author="Alex" w:date="2015-12-07T14:39:00Z">
              <w:rPr>
                <w:rFonts w:ascii="Times New Roman" w:hAnsi="Times New Roman" w:cs="Times New Roman"/>
              </w:rPr>
            </w:rPrChange>
          </w:rPr>
          <w:t xml:space="preserve">i.e. </w:t>
        </w:r>
        <w:r w:rsidR="00EA5C3F" w:rsidRPr="00EA5C3F">
          <w:rPr>
            <w:rFonts w:cs="Times New Roman"/>
            <w:rPrChange w:id="391" w:author="Alex" w:date="2015-12-07T14:39:00Z">
              <w:rPr>
                <w:rFonts w:ascii="Times New Roman" w:hAnsi="Times New Roman" w:cs="Times New Roman"/>
              </w:rPr>
            </w:rPrChange>
          </w:rPr>
          <w:t xml:space="preserve">the 10-fold CV) </w:t>
        </w:r>
        <w:r w:rsidRPr="00EA5C3F">
          <w:rPr>
            <w:rFonts w:cs="Times New Roman"/>
            <w:rPrChange w:id="392" w:author="Alex" w:date="2015-12-07T14:39:00Z">
              <w:rPr>
                <w:rFonts w:ascii="Times New Roman" w:hAnsi="Times New Roman" w:cs="Times New Roman"/>
              </w:rPr>
            </w:rPrChange>
          </w:rPr>
          <w:t>1,000 times to randomize the sample distribution among the folds (</w:t>
        </w:r>
        <w:r w:rsidR="00EA5C3F">
          <w:rPr>
            <w:rFonts w:cs="Times New Roman"/>
            <w:rPrChange w:id="393" w:author="Alex" w:date="2015-12-07T14:39:00Z">
              <w:rPr>
                <w:rFonts w:cs="Times New Roman"/>
              </w:rPr>
            </w:rPrChange>
          </w:rPr>
          <w:t>Figure</w:t>
        </w:r>
        <w:r w:rsidRPr="00EA5C3F">
          <w:rPr>
            <w:rFonts w:cs="Times New Roman"/>
            <w:rPrChange w:id="394" w:author="Alex" w:date="2015-12-07T14:39:00Z">
              <w:rPr>
                <w:rFonts w:ascii="Times New Roman" w:hAnsi="Times New Roman" w:cs="Times New Roman"/>
              </w:rPr>
            </w:rPrChange>
          </w:rPr>
          <w:t xml:space="preserve"> 4). That way, we reduce the effect of any bias for evaluating left-out prediction performance. Additionally, we performed bootstrapping by consider</w:t>
        </w:r>
      </w:ins>
      <w:ins w:id="395" w:author="Alex" w:date="2015-12-07T14:40:00Z">
        <w:r w:rsidR="00EA5C3F">
          <w:rPr>
            <w:rFonts w:cs="Times New Roman"/>
          </w:rPr>
          <w:t>ing</w:t>
        </w:r>
      </w:ins>
      <w:ins w:id="396" w:author="Alex" w:date="2015-12-07T13:14:00Z">
        <w:r w:rsidRPr="00EA5C3F">
          <w:rPr>
            <w:rFonts w:cs="Times New Roman"/>
            <w:rPrChange w:id="397" w:author="Alex" w:date="2015-12-07T14:39:00Z">
              <w:rPr>
                <w:rFonts w:ascii="Times New Roman" w:hAnsi="Times New Roman" w:cs="Times New Roman"/>
              </w:rPr>
            </w:rPrChange>
          </w:rPr>
          <w:t xml:space="preserve"> sets of size </w:t>
        </w:r>
        <w:proofErr w:type="spellStart"/>
        <w:r w:rsidRPr="00EA5C3F">
          <w:rPr>
            <w:rFonts w:cs="Times New Roman"/>
            <w:rPrChange w:id="398" w:author="Alex" w:date="2015-12-07T14:39:00Z">
              <w:rPr>
                <w:rFonts w:ascii="Times New Roman" w:hAnsi="Times New Roman" w:cs="Times New Roman"/>
              </w:rPr>
            </w:rPrChange>
          </w:rPr>
          <w:t>2n</w:t>
        </w:r>
        <w:proofErr w:type="spellEnd"/>
        <w:r w:rsidRPr="00EA5C3F">
          <w:rPr>
            <w:rFonts w:cs="Times New Roman"/>
            <w:rPrChange w:id="399" w:author="Alex" w:date="2015-12-07T14:39:00Z">
              <w:rPr>
                <w:rFonts w:ascii="Times New Roman" w:hAnsi="Times New Roman" w:cs="Times New Roman"/>
              </w:rPr>
            </w:rPrChange>
          </w:rPr>
          <w:t xml:space="preserve">, where n is the number of samples in the whole dataset (90, 80 and 80 samples for </w:t>
        </w:r>
        <w:proofErr w:type="spellStart"/>
        <w:r w:rsidRPr="00EA5C3F">
          <w:rPr>
            <w:rFonts w:cs="Times New Roman"/>
            <w:i/>
            <w:rPrChange w:id="400" w:author="Alex" w:date="2015-12-07T14:39:00Z">
              <w:rPr>
                <w:rFonts w:ascii="Times New Roman" w:hAnsi="Times New Roman" w:cs="Times New Roman"/>
                <w:i/>
              </w:rPr>
            </w:rPrChange>
          </w:rPr>
          <w:t>k</w:t>
        </w:r>
        <w:r w:rsidRPr="00EA5C3F">
          <w:rPr>
            <w:rFonts w:cs="Times New Roman"/>
            <w:vertAlign w:val="subscript"/>
            <w:rPrChange w:id="401" w:author="Alex" w:date="2015-12-07T14:39:00Z">
              <w:rPr>
                <w:rFonts w:ascii="Times New Roman" w:hAnsi="Times New Roman" w:cs="Times New Roman"/>
                <w:vertAlign w:val="subscript"/>
              </w:rPr>
            </w:rPrChange>
          </w:rPr>
          <w:t>cat</w:t>
        </w:r>
        <w:proofErr w:type="spellEnd"/>
        <w:r w:rsidRPr="00EA5C3F">
          <w:rPr>
            <w:rFonts w:cs="Times New Roman"/>
            <w:rPrChange w:id="402" w:author="Alex" w:date="2015-12-07T14:39:00Z">
              <w:rPr>
                <w:rFonts w:ascii="Times New Roman" w:hAnsi="Times New Roman" w:cs="Times New Roman"/>
              </w:rPr>
            </w:rPrChange>
          </w:rPr>
          <w:t>/K</w:t>
        </w:r>
        <w:r w:rsidRPr="00EA5C3F">
          <w:rPr>
            <w:rFonts w:cs="Times New Roman"/>
            <w:vertAlign w:val="subscript"/>
            <w:rPrChange w:id="403" w:author="Alex" w:date="2015-12-07T14:39:00Z">
              <w:rPr>
                <w:rFonts w:ascii="Times New Roman" w:hAnsi="Times New Roman" w:cs="Times New Roman"/>
                <w:vertAlign w:val="subscript"/>
              </w:rPr>
            </w:rPrChange>
          </w:rPr>
          <w:t>M</w:t>
        </w:r>
        <w:r w:rsidRPr="00EA5C3F">
          <w:rPr>
            <w:rFonts w:cs="Times New Roman"/>
            <w:rPrChange w:id="404" w:author="Alex" w:date="2015-12-07T14:39:00Z">
              <w:rPr>
                <w:rFonts w:ascii="Times New Roman" w:hAnsi="Times New Roman" w:cs="Times New Roman"/>
              </w:rPr>
            </w:rPrChange>
          </w:rPr>
          <w:t xml:space="preserve">, </w:t>
        </w:r>
        <w:proofErr w:type="spellStart"/>
        <w:r w:rsidRPr="00EA5C3F">
          <w:rPr>
            <w:rFonts w:cs="Times New Roman"/>
            <w:i/>
            <w:rPrChange w:id="405" w:author="Alex" w:date="2015-12-07T14:39:00Z">
              <w:rPr>
                <w:rFonts w:ascii="Times New Roman" w:hAnsi="Times New Roman" w:cs="Times New Roman"/>
                <w:i/>
              </w:rPr>
            </w:rPrChange>
          </w:rPr>
          <w:t>k</w:t>
        </w:r>
        <w:r w:rsidRPr="00EA5C3F">
          <w:rPr>
            <w:rFonts w:cs="Times New Roman"/>
            <w:vertAlign w:val="subscript"/>
            <w:rPrChange w:id="406" w:author="Alex" w:date="2015-12-07T14:39:00Z">
              <w:rPr>
                <w:rFonts w:ascii="Times New Roman" w:hAnsi="Times New Roman" w:cs="Times New Roman"/>
                <w:vertAlign w:val="subscript"/>
              </w:rPr>
            </w:rPrChange>
          </w:rPr>
          <w:t>cat</w:t>
        </w:r>
        <w:proofErr w:type="spellEnd"/>
        <w:r w:rsidRPr="00EA5C3F">
          <w:rPr>
            <w:rFonts w:cs="Times New Roman"/>
            <w:rPrChange w:id="407" w:author="Alex" w:date="2015-12-07T14:39:00Z">
              <w:rPr>
                <w:rFonts w:ascii="Times New Roman" w:hAnsi="Times New Roman" w:cs="Times New Roman"/>
              </w:rPr>
            </w:rPrChange>
          </w:rPr>
          <w:t>, and K</w:t>
        </w:r>
        <w:r w:rsidRPr="00EA5C3F">
          <w:rPr>
            <w:rFonts w:cs="Times New Roman"/>
            <w:vertAlign w:val="subscript"/>
            <w:rPrChange w:id="408" w:author="Alex" w:date="2015-12-07T14:39:00Z">
              <w:rPr>
                <w:rFonts w:ascii="Times New Roman" w:hAnsi="Times New Roman" w:cs="Times New Roman"/>
                <w:vertAlign w:val="subscript"/>
              </w:rPr>
            </w:rPrChange>
          </w:rPr>
          <w:t>M</w:t>
        </w:r>
        <w:r w:rsidRPr="00EA5C3F">
          <w:rPr>
            <w:rFonts w:cs="Times New Roman"/>
            <w:rPrChange w:id="409" w:author="Alex" w:date="2015-12-07T14:39:00Z">
              <w:rPr>
                <w:rFonts w:ascii="Times New Roman" w:hAnsi="Times New Roman" w:cs="Times New Roman"/>
              </w:rPr>
            </w:rPrChange>
          </w:rPr>
          <w:t xml:space="preserve">, respectively). This setting achieves an average coverage of 86.7% of the original data set in any given bootstrapping sample. The left-out samples were then predicted by an elastic net model training on the bootstrapping set. We repeated this procedure 1,000 times and then we averaged the prediction performance of the left-out samples </w:t>
        </w:r>
        <w:r w:rsidR="00EA5C3F">
          <w:rPr>
            <w:rFonts w:cs="Times New Roman"/>
            <w:rPrChange w:id="410" w:author="Alex" w:date="2015-12-07T14:39:00Z">
              <w:rPr>
                <w:rFonts w:cs="Times New Roman"/>
              </w:rPr>
            </w:rPrChange>
          </w:rPr>
          <w:t xml:space="preserve">over all runs. As shown in </w:t>
        </w:r>
        <w:bookmarkStart w:id="411" w:name="_GoBack"/>
        <w:bookmarkEnd w:id="411"/>
        <w:proofErr w:type="spellStart"/>
        <w:r w:rsidRPr="00EA5C3F">
          <w:rPr>
            <w:rFonts w:cs="Times New Roman"/>
            <w:rPrChange w:id="412" w:author="Alex" w:date="2015-12-07T14:39:00Z">
              <w:rPr>
                <w:rFonts w:ascii="Times New Roman" w:hAnsi="Times New Roman" w:cs="Times New Roman"/>
              </w:rPr>
            </w:rPrChange>
          </w:rPr>
          <w:t>S9</w:t>
        </w:r>
        <w:proofErr w:type="spellEnd"/>
        <w:r w:rsidRPr="00EA5C3F">
          <w:rPr>
            <w:rFonts w:cs="Times New Roman"/>
            <w:rPrChange w:id="413" w:author="Alex" w:date="2015-12-07T14:39:00Z">
              <w:rPr>
                <w:rFonts w:ascii="Times New Roman" w:hAnsi="Times New Roman" w:cs="Times New Roman"/>
              </w:rPr>
            </w:rPrChange>
          </w:rPr>
          <w:t>, the bootstrapping performance is similar to that of 10-fold CV that is depicted to Fig. 4 (slight variations due to smaller training/testing ratio).</w:t>
        </w:r>
      </w:ins>
    </w:p>
    <w:p w14:paraId="2BAA07C4" w14:textId="72FE75A8" w:rsidR="001E0E38" w:rsidRDefault="001E058E" w:rsidP="001E058E">
      <w:pPr>
        <w:spacing w:line="480" w:lineRule="auto"/>
        <w:rPr>
          <w:ins w:id="414" w:author="Alex" w:date="2015-12-07T13:14:00Z"/>
        </w:rPr>
      </w:pPr>
      <w:ins w:id="415" w:author="Alex" w:date="2015-12-07T13:14:00Z">
        <w:r w:rsidRPr="00EA5C3F">
          <w:rPr>
            <w:rPrChange w:id="416" w:author="Alex" w:date="2015-12-07T14:39:00Z">
              <w:rPr/>
            </w:rPrChange>
          </w:rPr>
          <w:tab/>
        </w:r>
        <w:r w:rsidR="001E0E38" w:rsidRPr="00EA5C3F">
          <w:rPr>
            <w:rPrChange w:id="417" w:author="Alex" w:date="2015-12-07T14:39:00Z">
              <w:rPr/>
            </w:rPrChange>
          </w:rPr>
          <w:t>The final three feature sets (one of each parameter to be estimated) were selected according to the averaged weight of each feature in all the 10,000 elastic net models (10 models per cross-validation</w:t>
        </w:r>
        <w:r w:rsidR="001E0E38">
          <w:t xml:space="preserve">,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available in </w:t>
        </w:r>
      </w:ins>
      <w:proofErr w:type="spellStart"/>
      <w:ins w:id="418" w:author="Alex" w:date="2015-12-07T13:25:00Z">
        <w:r w:rsidR="00FC2419">
          <w:t>S9</w:t>
        </w:r>
      </w:ins>
      <w:proofErr w:type="spellEnd"/>
      <w:ins w:id="419" w:author="Alex" w:date="2015-12-07T13:14:00Z">
        <w:r w:rsidR="001E0E38">
          <w:t xml:space="preserve">. </w:t>
        </w:r>
      </w:ins>
    </w:p>
    <w:p w14:paraId="354ADBDB" w14:textId="23A86F86" w:rsidR="00DF34E5" w:rsidDel="001E0E38" w:rsidRDefault="00DF34E5" w:rsidP="00C3374F">
      <w:pPr>
        <w:spacing w:line="480" w:lineRule="auto"/>
        <w:rPr>
          <w:del w:id="420" w:author="Alex" w:date="2015-12-07T13:14:00Z"/>
        </w:rPr>
        <w:pPrChange w:id="421" w:author="Alex" w:date="2015-12-07T13:22:00Z">
          <w:pPr>
            <w:spacing w:line="480" w:lineRule="auto"/>
          </w:pPr>
        </w:pPrChange>
      </w:pPr>
      <w:del w:id="422" w:author="Alex" w:date="2015-12-07T13:14:00Z">
        <w:r w:rsidDel="001E0E38">
          <w:delText xml:space="preserve">One hundred molecular models of each mutant enzyme were made </w:delText>
        </w:r>
      </w:del>
      <w:ins w:id="423" w:author="Justin Siegel" w:date="2015-11-27T14:53:00Z">
        <w:del w:id="424" w:author="Alex" w:date="2015-12-07T13:14:00Z">
          <w:r w:rsidR="00371E25" w:rsidDel="001E0E38">
            <w:delText xml:space="preserve">generated </w:delText>
          </w:r>
        </w:del>
      </w:ins>
      <w:del w:id="425" w:author="Alex" w:date="2015-12-07T13:14:00Z">
        <w:r w:rsidDel="001E0E38">
          <w:delText xml:space="preserve">using the Rosetta Molecular Modeling Suite by Monte Carlo optimization of total system energy and the lowest 10 selected for feature generation. Elastic net regularization 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delText>
        </w:r>
        <w:r w:rsidR="0002524B" w:rsidDel="001E0E38">
          <w:delText>available in s</w:delText>
        </w:r>
        <w:r w:rsidDel="001E0E38">
          <w:delText xml:space="preserve">upplemental </w:delText>
        </w:r>
        <w:r w:rsidR="0002524B" w:rsidDel="001E0E38">
          <w:delText>materials</w:delText>
        </w:r>
        <w:r w:rsidDel="001E0E38">
          <w:delText xml:space="preserve">. </w:delText>
        </w:r>
      </w:del>
    </w:p>
    <w:p w14:paraId="03D2A366" w14:textId="77777777" w:rsidR="00AE71AE" w:rsidRDefault="00AE71AE" w:rsidP="001E058E">
      <w:pPr>
        <w:spacing w:line="480" w:lineRule="auto"/>
      </w:pPr>
    </w:p>
    <w:p w14:paraId="6E391CB8" w14:textId="6BFABD79" w:rsidR="00745696" w:rsidRPr="00721840" w:rsidRDefault="00DF34E5" w:rsidP="00FC2419">
      <w:pPr>
        <w:spacing w:line="480" w:lineRule="auto"/>
        <w:rPr>
          <w:b/>
        </w:rPr>
      </w:pPr>
      <w:del w:id="426" w:author="Alex" w:date="2015-11-24T14:45:00Z">
        <w:r w:rsidRPr="00721840" w:rsidDel="00DB0287">
          <w:rPr>
            <w:b/>
          </w:rPr>
          <w:delText xml:space="preserve">ASSOCIATED CONTENT </w:delText>
        </w:r>
      </w:del>
      <w:ins w:id="427" w:author="Alex" w:date="2015-11-24T14:45:00Z">
        <w:r w:rsidR="00DB0287">
          <w:rPr>
            <w:b/>
          </w:rPr>
          <w:t xml:space="preserve">SUPPORTING INFORMATION </w:t>
        </w:r>
      </w:ins>
    </w:p>
    <w:p w14:paraId="3919B4D9" w14:textId="0D43B882" w:rsidR="00AE71AE" w:rsidRPr="00721840" w:rsidDel="00DB0287" w:rsidRDefault="00B30833" w:rsidP="00C3374F">
      <w:pPr>
        <w:spacing w:line="480" w:lineRule="auto"/>
        <w:rPr>
          <w:del w:id="428" w:author="Alex" w:date="2015-11-24T14:45:00Z"/>
          <w:b/>
        </w:rPr>
        <w:pPrChange w:id="429" w:author="Alex" w:date="2015-12-07T13:22:00Z">
          <w:pPr>
            <w:spacing w:line="480" w:lineRule="auto"/>
          </w:pPr>
        </w:pPrChange>
      </w:pPr>
      <w:ins w:id="430" w:author="Alex" w:date="2015-12-07T13:19:00Z">
        <w:r>
          <w:rPr>
            <w:b/>
          </w:rPr>
          <w:lastRenderedPageBreak/>
          <w:tab/>
        </w:r>
      </w:ins>
      <w:del w:id="431" w:author="Alex" w:date="2015-11-24T14:45:00Z">
        <w:r w:rsidR="00DF34E5" w:rsidRPr="00721840" w:rsidDel="00DB0287">
          <w:rPr>
            <w:b/>
          </w:rPr>
          <w:delText>Supporting Information</w:delText>
        </w:r>
      </w:del>
    </w:p>
    <w:p w14:paraId="734433FF" w14:textId="3966F024" w:rsidR="008D6014" w:rsidRPr="008D6014" w:rsidRDefault="00DF34E5" w:rsidP="00750D54">
      <w:pPr>
        <w:spacing w:line="480" w:lineRule="auto"/>
        <w:rPr>
          <w:ins w:id="432" w:author="Alex" w:date="2015-11-24T14:35:00Z"/>
          <w:rPrChange w:id="433" w:author="Alex" w:date="2015-11-24T14:36:00Z">
            <w:rPr>
              <w:ins w:id="434" w:author="Alex" w:date="2015-11-24T14:35:00Z"/>
              <w:b/>
            </w:rPr>
          </w:rPrChange>
        </w:rPr>
      </w:pPr>
      <w:del w:id="435" w:author="Alex" w:date="2015-11-24T14:45:00Z">
        <w:r w:rsidDel="00DB0287">
          <w:delText>A full list of mutations selected, the distribution of yields for all 10</w:delText>
        </w:r>
      </w:del>
      <w:del w:id="436" w:author="Alex" w:date="2015-11-24T11:44:00Z">
        <w:r w:rsidDel="007C1B1A">
          <w:delText>4</w:delText>
        </w:r>
      </w:del>
      <w:del w:id="437"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proofErr w:type="spellStart"/>
      <w:ins w:id="438" w:author="Alex" w:date="2015-11-24T14:36:00Z">
        <w:r w:rsidR="008D6014" w:rsidRPr="001E61A8">
          <w:rPr>
            <w:b/>
          </w:rPr>
          <w:t>S</w:t>
        </w:r>
        <w:r w:rsidR="008D6014">
          <w:rPr>
            <w:b/>
          </w:rPr>
          <w:t>1</w:t>
        </w:r>
        <w:proofErr w:type="spellEnd"/>
        <w:r w:rsidR="008D6014">
          <w:rPr>
            <w:b/>
          </w:rPr>
          <w:t xml:space="preserve"> </w:t>
        </w:r>
        <w:r w:rsidR="008D6014" w:rsidRPr="001E61A8">
          <w:rPr>
            <w:b/>
          </w:rPr>
          <w:t>Table</w:t>
        </w:r>
        <w:r w:rsidR="008D6014">
          <w:rPr>
            <w:b/>
          </w:rPr>
          <w:t>.</w:t>
        </w:r>
        <w:r w:rsidR="008D6014" w:rsidRPr="001E61A8">
          <w:rPr>
            <w:b/>
          </w:rPr>
          <w:t xml:space="preserve"> </w:t>
        </w:r>
        <w:r w:rsidR="008D6014">
          <w:rPr>
            <w:b/>
          </w:rPr>
          <w:t>Kinetic constants for</w:t>
        </w:r>
        <w:r w:rsidR="008038D0">
          <w:rPr>
            <w:b/>
          </w:rPr>
          <w:t xml:space="preserve"> </w:t>
        </w:r>
      </w:ins>
      <w:ins w:id="439" w:author="Alex" w:date="2015-12-07T13:50:00Z">
        <w:r w:rsidR="00A5540C">
          <w:rPr>
            <w:b/>
          </w:rPr>
          <w:t xml:space="preserve">100 </w:t>
        </w:r>
      </w:ins>
      <w:ins w:id="440" w:author="Alex" w:date="2015-11-24T14:36:00Z">
        <w:r w:rsidR="008D6014" w:rsidRPr="001E61A8">
          <w:rPr>
            <w:b/>
          </w:rPr>
          <w:t>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 xml:space="preserve">Included are columns (1) the mutation (2) protein yield as assessed by </w:t>
        </w:r>
        <w:del w:id="441" w:author="Justin Siegel" w:date="2015-11-27T14:00:00Z">
          <w:r w:rsidR="008D6014" w:rsidDel="0019240C">
            <w:delText xml:space="preserve">ratio of </w:delText>
          </w:r>
        </w:del>
        <w:r w:rsidR="008D6014">
          <w:t>ab</w:t>
        </w:r>
      </w:ins>
      <w:ins w:id="442" w:author="Alex" w:date="2015-11-24T16:06:00Z">
        <w:r w:rsidR="008A3DB5">
          <w:t>s</w:t>
        </w:r>
      </w:ins>
      <w:ins w:id="443" w:author="Alex" w:date="2015-11-24T14:36:00Z">
        <w:r w:rsidR="008D6014">
          <w:t xml:space="preserve">orbance at </w:t>
        </w:r>
        <w:del w:id="444" w:author="Justin Siegel" w:date="2015-11-27T14:00:00Z">
          <w:r w:rsidR="008D6014" w:rsidDel="0019240C">
            <w:delText xml:space="preserve">260 and </w:delText>
          </w:r>
        </w:del>
        <w:r w:rsidR="008D6014">
          <w:t xml:space="preserve">280 nm </w:t>
        </w:r>
      </w:ins>
      <w:ins w:id="445" w:author="Justin Siegel" w:date="2015-11-27T14:54:00Z">
        <w:del w:id="446" w:author="Alex" w:date="2015-11-30T15:04:00Z">
          <w:r w:rsidR="00371E25" w:rsidDel="008038D0">
            <w:delText>purity and presence</w:delText>
          </w:r>
        </w:del>
      </w:ins>
      <w:ins w:id="447" w:author="Alex" w:date="2015-11-24T14:36:00Z">
        <w:r w:rsidR="008038D0">
          <w:t>(3</w:t>
        </w:r>
        <w:r w:rsidR="008D6014">
          <w:t xml:space="preserve">, </w:t>
        </w:r>
      </w:ins>
      <w:ins w:id="448" w:author="Alex" w:date="2015-11-30T15:04:00Z">
        <w:r w:rsidR="008038D0">
          <w:t xml:space="preserve">4, </w:t>
        </w:r>
      </w:ins>
      <w:ins w:id="449" w:author="Alex" w:date="2015-11-24T14:36:00Z">
        <w:r w:rsidR="008038D0">
          <w:t>5, 6</w:t>
        </w:r>
        <w:r w:rsidR="008D6014">
          <w:t xml:space="preserve">) kinetic constants and nonlinear regression analysis for each of </w:t>
        </w:r>
        <w:proofErr w:type="spellStart"/>
        <w:r w:rsidR="008D6014" w:rsidRPr="00C07CB7">
          <w:rPr>
            <w:i/>
          </w:rPr>
          <w:t>k</w:t>
        </w:r>
        <w:r w:rsidR="008D6014" w:rsidRPr="00C07CB7">
          <w:rPr>
            <w:vertAlign w:val="subscript"/>
          </w:rPr>
          <w:t>cat</w:t>
        </w:r>
        <w:proofErr w:type="spellEnd"/>
        <w:r w:rsidR="008D6014">
          <w:t>, K</w:t>
        </w:r>
        <w:r w:rsidR="008D6014" w:rsidRPr="00C07CB7">
          <w:rPr>
            <w:vertAlign w:val="subscript"/>
          </w:rPr>
          <w:t>M</w:t>
        </w:r>
        <w:r w:rsidR="008D6014">
          <w:t>, K</w:t>
        </w:r>
        <w:r w:rsidR="008D6014" w:rsidRPr="003338E7">
          <w:rPr>
            <w:vertAlign w:val="subscript"/>
            <w:rPrChange w:id="450" w:author="Alex" w:date="2015-11-24T14:50:00Z">
              <w:rPr/>
            </w:rPrChange>
          </w:rPr>
          <w:t>I</w:t>
        </w:r>
        <w:r w:rsidR="008D6014">
          <w:t xml:space="preserve">, and </w:t>
        </w:r>
        <w:proofErr w:type="spellStart"/>
        <w:r w:rsidR="008D6014" w:rsidRPr="00111898">
          <w:rPr>
            <w:i/>
          </w:rPr>
          <w:t>k</w:t>
        </w:r>
        <w:r w:rsidR="008D6014" w:rsidRPr="00111898">
          <w:rPr>
            <w:vertAlign w:val="subscript"/>
          </w:rPr>
          <w:t>cat</w:t>
        </w:r>
        <w:proofErr w:type="spellEnd"/>
        <w:r w:rsidR="008D6014">
          <w:t xml:space="preserve"> /K</w:t>
        </w:r>
        <w:r w:rsidR="008D6014" w:rsidRPr="00C07CB7">
          <w:rPr>
            <w:vertAlign w:val="subscript"/>
          </w:rPr>
          <w:t>M</w:t>
        </w:r>
        <w:r w:rsidR="008D6014">
          <w:t xml:space="preserve">. </w:t>
        </w:r>
      </w:ins>
    </w:p>
    <w:p w14:paraId="5B265DA1" w14:textId="7A0A014E" w:rsidR="00C80875" w:rsidRPr="001E61A8" w:rsidRDefault="00B30833" w:rsidP="00C3374F">
      <w:pPr>
        <w:spacing w:line="480" w:lineRule="auto"/>
        <w:rPr>
          <w:ins w:id="451" w:author="Alex" w:date="2015-11-30T16:00:00Z"/>
        </w:rPr>
        <w:pPrChange w:id="452" w:author="Alex" w:date="2015-12-07T13:22:00Z">
          <w:pPr>
            <w:spacing w:line="480" w:lineRule="auto"/>
          </w:pPr>
        </w:pPrChange>
      </w:pPr>
      <w:ins w:id="453" w:author="Alex" w:date="2015-11-30T16:00:00Z">
        <w:r>
          <w:rPr>
            <w:b/>
          </w:rPr>
          <w:tab/>
        </w:r>
        <w:proofErr w:type="spellStart"/>
        <w:r w:rsidR="00C80875" w:rsidRPr="001E61A8">
          <w:rPr>
            <w:b/>
          </w:rPr>
          <w:t>S</w:t>
        </w:r>
        <w:r w:rsidR="00C80875">
          <w:rPr>
            <w:b/>
          </w:rPr>
          <w:t>2</w:t>
        </w:r>
        <w:proofErr w:type="spellEnd"/>
        <w:r w:rsidR="00C80875">
          <w:rPr>
            <w:b/>
          </w:rPr>
          <w:t xml:space="preserve"> Fig</w:t>
        </w:r>
        <w:r w:rsidR="00C80875" w:rsidRPr="001E61A8">
          <w:rPr>
            <w:b/>
          </w:rPr>
          <w:t xml:space="preserve">: </w:t>
        </w:r>
        <w:proofErr w:type="spellStart"/>
        <w:r w:rsidR="00C80875" w:rsidRPr="001E61A8">
          <w:rPr>
            <w:b/>
          </w:rPr>
          <w:t>SDS</w:t>
        </w:r>
        <w:proofErr w:type="spellEnd"/>
        <w:r w:rsidR="00C80875" w:rsidRPr="001E61A8">
          <w:rPr>
            <w:b/>
          </w:rPr>
          <w:t xml:space="preserve">-PAGE images for </w:t>
        </w:r>
        <w:r w:rsidR="00C80875">
          <w:rPr>
            <w:b/>
          </w:rPr>
          <w:t>119</w:t>
        </w:r>
        <w:r w:rsidR="00C80875" w:rsidRPr="001E61A8">
          <w:rPr>
            <w:b/>
          </w:rPr>
          <w:t xml:space="preserve"> </w:t>
        </w:r>
        <w:r w:rsidR="00C80875">
          <w:rPr>
            <w:b/>
          </w:rPr>
          <w:t>variants of BglB</w:t>
        </w:r>
        <w:r w:rsidR="00C80875" w:rsidRPr="001E61A8">
          <w:rPr>
            <w:b/>
          </w:rPr>
          <w:t>.</w:t>
        </w:r>
        <w:r w:rsidR="00C80875" w:rsidRPr="001E61A8">
          <w:t xml:space="preserve"> </w:t>
        </w:r>
      </w:ins>
      <w:ins w:id="454" w:author="Alex" w:date="2015-12-07T13:18:00Z">
        <w:r>
          <w:t>Gel images</w:t>
        </w:r>
      </w:ins>
      <w:ins w:id="455" w:author="Alex" w:date="2015-11-30T16:00:00Z">
        <w:r w:rsidR="00C80875" w:rsidRPr="001E61A8">
          <w:t xml:space="preserve"> showing </w:t>
        </w:r>
        <w:r w:rsidR="00C80875">
          <w:t xml:space="preserve">all proteins used in this study, including replicates of wild type assayed with each batch of mutants. Gels were stained overnight with </w:t>
        </w:r>
        <w:proofErr w:type="spellStart"/>
        <w:r w:rsidR="00C80875">
          <w:t>Coomassie</w:t>
        </w:r>
        <w:proofErr w:type="spellEnd"/>
        <w:r w:rsidR="00C80875">
          <w:t xml:space="preserve"> Blue. </w:t>
        </w:r>
        <w:r w:rsidR="00C80875" w:rsidRPr="001E61A8">
          <w:t xml:space="preserve">Protein ladder used was </w:t>
        </w:r>
        <w:proofErr w:type="spellStart"/>
        <w:r w:rsidR="00C80875" w:rsidRPr="001E61A8">
          <w:t>SeeBlue</w:t>
        </w:r>
        <w:proofErr w:type="spellEnd"/>
        <w:r w:rsidR="00C80875" w:rsidRPr="001E61A8">
          <w:t xml:space="preserve">® </w:t>
        </w:r>
        <w:proofErr w:type="spellStart"/>
        <w:r w:rsidR="00C80875" w:rsidRPr="001E61A8">
          <w:t>Plus2</w:t>
        </w:r>
        <w:proofErr w:type="spellEnd"/>
        <w:r w:rsidR="00C80875" w:rsidRPr="001E61A8">
          <w:t xml:space="preserve"> Pre-stained Protein Standard (Life Technologies)</w:t>
        </w:r>
        <w:r w:rsidR="00C80875">
          <w:t xml:space="preserve">. Gels were imaged on a </w:t>
        </w:r>
        <w:proofErr w:type="spellStart"/>
        <w:r w:rsidR="00C80875">
          <w:t>BioRad</w:t>
        </w:r>
        <w:proofErr w:type="spellEnd"/>
        <w:r w:rsidR="00C80875">
          <w:t xml:space="preserve"> Gel Doc </w:t>
        </w:r>
        <w:proofErr w:type="spellStart"/>
        <w:r w:rsidR="00C80875">
          <w:t>EZ</w:t>
        </w:r>
        <w:proofErr w:type="spellEnd"/>
        <w:r w:rsidR="00C80875">
          <w:t xml:space="preserve"> system. </w:t>
        </w:r>
      </w:ins>
    </w:p>
    <w:p w14:paraId="652043D5" w14:textId="6CE1025F" w:rsidR="00FC3B5D" w:rsidRDefault="00B30833" w:rsidP="00C3374F">
      <w:pPr>
        <w:spacing w:line="480" w:lineRule="auto"/>
        <w:rPr>
          <w:ins w:id="456" w:author="Alex" w:date="2015-11-30T16:01:00Z"/>
        </w:rPr>
        <w:pPrChange w:id="457" w:author="Alex" w:date="2015-12-07T13:22:00Z">
          <w:pPr>
            <w:spacing w:line="480" w:lineRule="auto"/>
          </w:pPr>
        </w:pPrChange>
      </w:pPr>
      <w:ins w:id="458" w:author="Alex" w:date="2015-11-24T14:35:00Z">
        <w:r>
          <w:rPr>
            <w:b/>
          </w:rPr>
          <w:tab/>
        </w:r>
      </w:ins>
      <w:del w:id="459" w:author="Alex" w:date="2015-11-30T16:00:00Z">
        <w:r w:rsidR="001A3345" w:rsidDel="00C80875">
          <w:fldChar w:fldCharType="begin"/>
        </w:r>
        <w:r w:rsidR="001A3345" w:rsidDel="00C80875">
          <w:del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delInstrText>
        </w:r>
        <w:r w:rsidR="001A3345" w:rsidDel="00C80875">
          <w:fldChar w:fldCharType="separate"/>
        </w:r>
        <w:r w:rsidR="001A3345" w:rsidDel="00C80875">
          <w:rPr>
            <w:noProof/>
          </w:rPr>
          <w:delText>(26)</w:delText>
        </w:r>
        <w:r w:rsidR="001A3345" w:rsidDel="00C80875">
          <w:fldChar w:fldCharType="end"/>
        </w:r>
      </w:del>
      <w:proofErr w:type="spellStart"/>
      <w:ins w:id="460" w:author="Alex" w:date="2015-11-24T14:37:00Z">
        <w:r w:rsidR="00FC3B5D" w:rsidRPr="001E61A8">
          <w:rPr>
            <w:b/>
          </w:rPr>
          <w:t>S</w:t>
        </w:r>
        <w:r w:rsidR="00C80875">
          <w:rPr>
            <w:b/>
          </w:rPr>
          <w:t>3</w:t>
        </w:r>
        <w:proofErr w:type="spellEnd"/>
        <w:r w:rsidR="00FC3B5D">
          <w:rPr>
            <w:b/>
          </w:rPr>
          <w:t xml:space="preserve"> Fig</w:t>
        </w:r>
        <w:r w:rsidR="00FC3B5D" w:rsidRPr="001E61A8">
          <w:rPr>
            <w:b/>
          </w:rPr>
          <w:t xml:space="preserve">: </w:t>
        </w:r>
        <w:r w:rsidR="00FC3B5D">
          <w:rPr>
            <w:b/>
          </w:rPr>
          <w:t xml:space="preserve">Active site models of </w:t>
        </w:r>
        <w:r w:rsidR="00FC3B5D" w:rsidRPr="001E61A8">
          <w:rPr>
            <w:b/>
          </w:rPr>
          <w:t xml:space="preserve">mutants </w:t>
        </w:r>
        <w:proofErr w:type="spellStart"/>
        <w:r w:rsidR="00FC3B5D" w:rsidRPr="001E61A8">
          <w:rPr>
            <w:b/>
          </w:rPr>
          <w:t>Q19A</w:t>
        </w:r>
        <w:proofErr w:type="spellEnd"/>
        <w:r w:rsidR="00FC3B5D" w:rsidRPr="001E61A8">
          <w:rPr>
            <w:b/>
          </w:rPr>
          <w:t xml:space="preserve">, </w:t>
        </w:r>
        <w:proofErr w:type="spellStart"/>
        <w:r w:rsidR="00FC3B5D" w:rsidRPr="001E61A8">
          <w:rPr>
            <w:b/>
          </w:rPr>
          <w:t>R240A</w:t>
        </w:r>
        <w:proofErr w:type="spellEnd"/>
        <w:r w:rsidR="00FC3B5D" w:rsidRPr="001E61A8">
          <w:rPr>
            <w:b/>
          </w:rPr>
          <w:t xml:space="preserve">, and wild type BglB. </w:t>
        </w:r>
        <w:r w:rsidR="00FC3B5D">
          <w:t>The lowest energy of 100 models</w:t>
        </w:r>
      </w:ins>
      <w:ins w:id="461" w:author="Justin Siegel" w:date="2015-11-27T14:00:00Z">
        <w:r w:rsidR="0019240C">
          <w:t xml:space="preserve"> generated</w:t>
        </w:r>
      </w:ins>
      <w:ins w:id="462" w:author="Alex" w:date="2015-11-24T14:37:00Z">
        <w:r w:rsidR="00FC3B5D">
          <w:t xml:space="preserve"> for each mutant is depicted. In panel A, m</w:t>
        </w:r>
        <w:r w:rsidR="00FC3B5D" w:rsidRPr="001E61A8">
          <w:t xml:space="preserve">utation of the glutamine at position 19 to an alanine removes two hydrogen bonds </w:t>
        </w:r>
        <w:r w:rsidR="00FC3B5D">
          <w:t xml:space="preserve">(black) </w:t>
        </w:r>
        <w:r w:rsidR="00FC3B5D" w:rsidRPr="001E61A8">
          <w:t>to the substrate</w:t>
        </w:r>
        <w:r w:rsidR="00FC3B5D">
          <w:t xml:space="preserve"> compared to wild type (C). In panel B, m</w:t>
        </w:r>
        <w:r w:rsidR="00FC3B5D" w:rsidRPr="001E61A8">
          <w:t xml:space="preserve">utation of the arginine at position 240 to an alanine is predicted to </w:t>
        </w:r>
        <w:r w:rsidR="00FC3B5D">
          <w:t xml:space="preserve">stabilize an alternate conformation of </w:t>
        </w:r>
        <w:proofErr w:type="spellStart"/>
        <w:r w:rsidR="00FC3B5D">
          <w:t>E222A</w:t>
        </w:r>
        <w:proofErr w:type="spellEnd"/>
        <w:r w:rsidR="00FC3B5D">
          <w:t>, bringing the carboxylate group to 4.2 Å of the substrate's nitro group. D</w:t>
        </w:r>
        <w:r w:rsidR="00FC3B5D" w:rsidRPr="001E61A8">
          <w:t>istances and between the substrate, </w:t>
        </w:r>
        <w:r w:rsidR="00FC3B5D" w:rsidRPr="001E61A8">
          <w:rPr>
            <w:i/>
          </w:rPr>
          <w:t>p</w:t>
        </w:r>
        <w:r w:rsidR="00FC3B5D" w:rsidRPr="001E61A8">
          <w:t>-</w:t>
        </w:r>
        <w:proofErr w:type="spellStart"/>
        <w:r w:rsidR="00FC3B5D" w:rsidRPr="001E61A8">
          <w:t>nitrophenyl</w:t>
        </w:r>
        <w:proofErr w:type="spellEnd"/>
        <w:r w:rsidR="00FC3B5D" w:rsidRPr="001E61A8">
          <w:t>-ß-D-</w:t>
        </w:r>
        <w:proofErr w:type="spellStart"/>
        <w:r w:rsidR="00FC3B5D" w:rsidRPr="001E61A8">
          <w:t>glucoside</w:t>
        </w:r>
        <w:proofErr w:type="spellEnd"/>
        <w:r w:rsidR="00FC3B5D" w:rsidRPr="001E61A8">
          <w:t>, and the BglB molecule are indicated by black lines</w:t>
        </w:r>
        <w:r w:rsidR="00FC3B5D">
          <w:t xml:space="preserve">. </w:t>
        </w:r>
      </w:ins>
    </w:p>
    <w:p w14:paraId="090C0864" w14:textId="0F24EC3A" w:rsidR="00C80875" w:rsidRDefault="00B30833" w:rsidP="00C3374F">
      <w:pPr>
        <w:spacing w:line="480" w:lineRule="auto"/>
        <w:rPr>
          <w:ins w:id="463" w:author="Alex" w:date="2015-11-30T16:01:00Z"/>
        </w:rPr>
        <w:pPrChange w:id="464" w:author="Alex" w:date="2015-12-07T13:22:00Z">
          <w:pPr>
            <w:spacing w:line="480" w:lineRule="auto"/>
          </w:pPr>
        </w:pPrChange>
      </w:pPr>
      <w:ins w:id="465" w:author="Alex" w:date="2015-11-24T14:37:00Z">
        <w:r>
          <w:tab/>
        </w:r>
      </w:ins>
      <w:proofErr w:type="spellStart"/>
      <w:ins w:id="466" w:author="Alex" w:date="2015-11-30T16:01:00Z">
        <w:r w:rsidR="00C80875" w:rsidRPr="001E61A8">
          <w:rPr>
            <w:b/>
          </w:rPr>
          <w:t>S</w:t>
        </w:r>
        <w:r w:rsidR="00C80875">
          <w:rPr>
            <w:b/>
          </w:rPr>
          <w:t>4</w:t>
        </w:r>
        <w:proofErr w:type="spellEnd"/>
        <w:r w:rsidR="00C80875" w:rsidRPr="001E61A8">
          <w:rPr>
            <w:b/>
          </w:rPr>
          <w:t xml:space="preserve"> Table. </w:t>
        </w:r>
        <w:r w:rsidR="00C80875">
          <w:rPr>
            <w:b/>
          </w:rPr>
          <w:t xml:space="preserve">Correlations between individual structural features and each of </w:t>
        </w:r>
        <w:proofErr w:type="spellStart"/>
        <w:r w:rsidR="00C80875" w:rsidRPr="00C07CB7">
          <w:rPr>
            <w:b/>
            <w:i/>
          </w:rPr>
          <w:t>k</w:t>
        </w:r>
        <w:r w:rsidR="00C80875" w:rsidRPr="00C07CB7">
          <w:rPr>
            <w:b/>
            <w:vertAlign w:val="subscript"/>
          </w:rPr>
          <w:t>cat</w:t>
        </w:r>
        <w:proofErr w:type="spellEnd"/>
        <w:r w:rsidR="00C80875">
          <w:rPr>
            <w:b/>
          </w:rPr>
          <w:t>, K</w:t>
        </w:r>
        <w:r w:rsidR="00C80875" w:rsidRPr="00C07CB7">
          <w:rPr>
            <w:b/>
            <w:vertAlign w:val="subscript"/>
          </w:rPr>
          <w:t>M</w:t>
        </w:r>
        <w:r w:rsidR="00C80875">
          <w:rPr>
            <w:b/>
          </w:rPr>
          <w:t xml:space="preserve">, and </w:t>
        </w:r>
        <w:proofErr w:type="spellStart"/>
        <w:r w:rsidR="00C80875" w:rsidRPr="00C07CB7">
          <w:rPr>
            <w:b/>
            <w:i/>
          </w:rPr>
          <w:t>k</w:t>
        </w:r>
        <w:r w:rsidR="00C80875" w:rsidRPr="00C07CB7">
          <w:rPr>
            <w:b/>
            <w:vertAlign w:val="subscript"/>
          </w:rPr>
          <w:t>cat</w:t>
        </w:r>
        <w:proofErr w:type="spellEnd"/>
        <w:r w:rsidR="00C80875">
          <w:rPr>
            <w:b/>
          </w:rPr>
          <w:t>/K</w:t>
        </w:r>
        <w:r w:rsidR="00C80875" w:rsidRPr="00C07CB7">
          <w:rPr>
            <w:b/>
            <w:vertAlign w:val="subscript"/>
          </w:rPr>
          <w:t>M</w:t>
        </w:r>
        <w:r w:rsidR="00C80875">
          <w:rPr>
            <w:b/>
          </w:rPr>
          <w:t xml:space="preserve">. </w:t>
        </w:r>
        <w:proofErr w:type="spellStart"/>
        <w:r w:rsidR="00C80875" w:rsidRPr="000F4A4C">
          <w:t>PCC</w:t>
        </w:r>
        <w:proofErr w:type="spellEnd"/>
        <w:r w:rsidR="00C80875" w:rsidRPr="000F4A4C">
          <w:t xml:space="preserve"> and </w:t>
        </w:r>
        <w:proofErr w:type="spellStart"/>
        <w:r w:rsidR="00C80875" w:rsidRPr="000F4A4C">
          <w:t>SRC</w:t>
        </w:r>
        <w:proofErr w:type="spellEnd"/>
        <w:r w:rsidR="00C80875" w:rsidRPr="000F4A4C">
          <w:t xml:space="preserve"> values for each individual str</w:t>
        </w:r>
        <w:r w:rsidR="00C80875">
          <w:t xml:space="preserve">uctural feature, given by Rosetta short name. For explanation of each short name, see reference </w:t>
        </w:r>
        <w:r w:rsidR="00C80875">
          <w:fldChar w:fldCharType="begin"/>
        </w:r>
        <w:r w:rsidR="00C80875">
          <w:instrText xml:space="preserve"> ADDIN EN.CITE &lt;EndNote&gt;&lt;Cite&gt;&lt;Author&gt;Richter&lt;/Author&gt;&lt;Year&gt;2011&lt;/Year&gt;&lt;RecNum&gt;29&lt;/RecNum&gt;&lt;DisplayText&gt;(26)&lt;/DisplayText&gt;&lt;record&gt;&lt;rec-number&gt;29&lt;/rec-number&gt;&lt;foreign-keys&gt;&lt;key app="EN" db-id="d22eawd51p0xrpezwr7vdtw2vasp9sx0w25d" timestamp="1431543365"&gt;29&lt;/key&gt;&lt;/foreign-keys&gt;&lt;ref-type name="Journal Article"&gt;17&lt;/ref-type&gt;&lt;contributors&gt;&lt;authors&gt;&lt;author&gt;Richter, Florian&lt;/author&gt;&lt;author&gt;Leaver-Fay, Andrew&lt;/author&gt;&lt;author&gt;Khare, Sagar D&lt;/author&gt;&lt;author&gt;Bjelic, Sinisa&lt;/author&gt;&lt;author&gt;Baker, David&lt;/author&gt;&lt;/authors&gt;&lt;/contributors&gt;&lt;titles&gt;&lt;title&gt;De novo enzyme design using Rosetta3&lt;/title&gt;&lt;secondary-title&gt;PLoS One&lt;/secondary-title&gt;&lt;/titles&gt;&lt;periodical&gt;&lt;full-title&gt;PLoS One&lt;/full-title&gt;&lt;/periodical&gt;&lt;pages&gt;e19230&lt;/pages&gt;&lt;volume&gt;6&lt;/volume&gt;&lt;number&gt;5&lt;/number&gt;&lt;dates&gt;&lt;year&gt;2011&lt;/year&gt;&lt;/dates&gt;&lt;isbn&gt;1932-6203&lt;/isbn&gt;&lt;urls&gt;&lt;/urls&gt;&lt;/record&gt;&lt;/Cite&gt;&lt;/EndNote&gt;</w:instrText>
        </w:r>
        <w:r w:rsidR="00C80875">
          <w:fldChar w:fldCharType="separate"/>
        </w:r>
        <w:r w:rsidR="00C80875">
          <w:rPr>
            <w:noProof/>
          </w:rPr>
          <w:t>(26)</w:t>
        </w:r>
        <w:r w:rsidR="00C80875">
          <w:fldChar w:fldCharType="end"/>
        </w:r>
        <w:r w:rsidR="00C80875">
          <w:t xml:space="preserve">. </w:t>
        </w:r>
      </w:ins>
    </w:p>
    <w:p w14:paraId="4A129C1C" w14:textId="77777777" w:rsidR="0086794D" w:rsidRDefault="0086794D" w:rsidP="00C3374F">
      <w:pPr>
        <w:spacing w:line="480" w:lineRule="auto"/>
        <w:rPr>
          <w:ins w:id="467" w:author="Alex" w:date="2015-11-24T14:37:00Z"/>
        </w:rPr>
        <w:pPrChange w:id="468" w:author="Alex" w:date="2015-12-07T13:22:00Z">
          <w:pPr>
            <w:spacing w:line="480" w:lineRule="auto"/>
          </w:pPr>
        </w:pPrChange>
      </w:pPr>
    </w:p>
    <w:p w14:paraId="0E1BAC4F" w14:textId="095CEABA" w:rsidR="0086794D" w:rsidRDefault="00B30833" w:rsidP="00C3374F">
      <w:pPr>
        <w:spacing w:line="480" w:lineRule="auto"/>
        <w:rPr>
          <w:ins w:id="469" w:author="Alex" w:date="2015-11-24T14:37:00Z"/>
        </w:rPr>
        <w:pPrChange w:id="470" w:author="Alex" w:date="2015-12-07T13:22:00Z">
          <w:pPr>
            <w:spacing w:line="480" w:lineRule="auto"/>
          </w:pPr>
        </w:pPrChange>
      </w:pPr>
      <w:ins w:id="471" w:author="Alex" w:date="2015-12-07T13:19:00Z">
        <w:r>
          <w:rPr>
            <w:b/>
          </w:rPr>
          <w:lastRenderedPageBreak/>
          <w:tab/>
        </w:r>
      </w:ins>
      <w:proofErr w:type="spellStart"/>
      <w:ins w:id="472" w:author="Alex" w:date="2015-11-24T14:37:00Z">
        <w:r w:rsidR="0086794D" w:rsidRPr="001E61A8">
          <w:rPr>
            <w:b/>
          </w:rPr>
          <w:t>S</w:t>
        </w:r>
        <w:r w:rsidR="0086794D">
          <w:rPr>
            <w:b/>
          </w:rPr>
          <w:t>5</w:t>
        </w:r>
        <w:proofErr w:type="spellEnd"/>
        <w:r w:rsidR="0086794D">
          <w:rPr>
            <w:b/>
          </w:rPr>
          <w:t xml:space="preserve"> Fig</w:t>
        </w:r>
        <w:r w:rsidR="0086794D" w:rsidRPr="001E61A8">
          <w:rPr>
            <w:b/>
          </w:rPr>
          <w:t xml:space="preserve">. </w:t>
        </w:r>
        <w:r w:rsidR="0086794D" w:rsidRPr="001E61A8">
          <w:t xml:space="preserve">Diagnostic plots showing </w:t>
        </w:r>
        <w:proofErr w:type="spellStart"/>
        <w:r w:rsidR="0086794D" w:rsidRPr="001E61A8">
          <w:t>Michaelis-Menten</w:t>
        </w:r>
        <w:proofErr w:type="spellEnd"/>
        <w:r w:rsidR="0086794D" w:rsidRPr="001E61A8">
          <w:t xml:space="preserve">, </w:t>
        </w:r>
        <w:proofErr w:type="spellStart"/>
        <w:r w:rsidR="0086794D" w:rsidRPr="001E61A8">
          <w:t>Michaelis-Menten</w:t>
        </w:r>
        <w:proofErr w:type="spellEnd"/>
        <w:r w:rsidR="0086794D" w:rsidRPr="001E61A8">
          <w:t xml:space="preserve"> with substrate inhibition, or linear fit for each </w:t>
        </w:r>
        <w:r w:rsidR="0086794D">
          <w:t xml:space="preserve">of </w:t>
        </w:r>
      </w:ins>
      <w:ins w:id="473" w:author="Justin Siegel" w:date="2015-11-27T14:56:00Z">
        <w:del w:id="474" w:author="Alex" w:date="2015-12-07T13:50:00Z">
          <w:r w:rsidR="00371E25" w:rsidDel="00A5540C">
            <w:delText>3</w:delText>
          </w:r>
        </w:del>
      </w:ins>
      <w:ins w:id="475" w:author="Alex" w:date="2015-12-07T13:50:00Z">
        <w:r w:rsidR="00A5540C">
          <w:t>100</w:t>
        </w:r>
      </w:ins>
      <w:ins w:id="476" w:author="Alex" w:date="2015-11-24T14:37:00Z">
        <w:del w:id="477" w:author="Justin Siegel" w:date="2015-11-27T14:56:00Z">
          <w:r w:rsidR="0086794D" w:rsidDel="00371E25">
            <w:delText>2</w:delText>
          </w:r>
        </w:del>
        <w:r w:rsidR="0086794D">
          <w:t xml:space="preserve"> </w:t>
        </w:r>
        <w:r w:rsidR="0086794D" w:rsidRPr="001E61A8">
          <w:t>mutant</w:t>
        </w:r>
        <w:r w:rsidR="0086794D">
          <w:t>s</w:t>
        </w:r>
        <w:r w:rsidR="0086794D" w:rsidRPr="001E61A8">
          <w:t>.</w:t>
        </w:r>
        <w:r w:rsidR="0086794D">
          <w:t xml:space="preserve"> For each mutant, 8 observed rates (in triplicate) were fit to the </w:t>
        </w:r>
        <w:proofErr w:type="spellStart"/>
        <w:r w:rsidR="0086794D">
          <w:t>Michaelis-Menten</w:t>
        </w:r>
        <w:proofErr w:type="spellEnd"/>
        <w:r w:rsidR="0086794D">
          <w:t xml:space="preserve"> equation using </w:t>
        </w:r>
        <w:proofErr w:type="spellStart"/>
        <w:r w:rsidR="0086794D">
          <w:t>SciPy</w:t>
        </w:r>
      </w:ins>
      <w:proofErr w:type="spellEnd"/>
      <w:ins w:id="478" w:author="Alex" w:date="2015-11-24T14:39:00Z">
        <w:r w:rsidR="00BD704D">
          <w:t xml:space="preserve"> </w:t>
        </w:r>
      </w:ins>
      <w:ins w:id="479" w:author="Alex" w:date="2015-11-24T14:37:00Z">
        <w:r w:rsidR="0086794D">
          <w:t xml:space="preserve">and plots were generated using </w:t>
        </w:r>
        <w:proofErr w:type="spellStart"/>
        <w:r w:rsidR="0086794D">
          <w:t>Matplotlib</w:t>
        </w:r>
        <w:proofErr w:type="spellEnd"/>
        <w:r w:rsidR="0086794D">
          <w:t>.</w:t>
        </w:r>
        <w:r w:rsidR="0086794D" w:rsidRPr="001E61A8">
          <w:t xml:space="preserve"> </w:t>
        </w:r>
        <w:r w:rsidR="0086794D">
          <w:t xml:space="preserve">Plots were used to visually confirm statistical analysis of the fits. </w:t>
        </w:r>
      </w:ins>
    </w:p>
    <w:p w14:paraId="7EE47FD3" w14:textId="09E3218C" w:rsidR="0086794D" w:rsidRDefault="00B30833" w:rsidP="00C3374F">
      <w:pPr>
        <w:spacing w:line="480" w:lineRule="auto"/>
        <w:rPr>
          <w:ins w:id="480" w:author="Alex" w:date="2015-11-24T14:37:00Z"/>
        </w:rPr>
        <w:pPrChange w:id="481" w:author="Alex" w:date="2015-12-07T13:22:00Z">
          <w:pPr>
            <w:spacing w:line="480" w:lineRule="auto"/>
          </w:pPr>
        </w:pPrChange>
      </w:pPr>
      <w:ins w:id="482" w:author="Alex" w:date="2015-11-24T14:37:00Z">
        <w:r>
          <w:tab/>
        </w:r>
        <w:proofErr w:type="spellStart"/>
        <w:r w:rsidR="0086794D" w:rsidRPr="00127A42">
          <w:rPr>
            <w:b/>
          </w:rPr>
          <w:t>S</w:t>
        </w:r>
        <w:r w:rsidR="0086794D">
          <w:rPr>
            <w:b/>
          </w:rPr>
          <w:t>6</w:t>
        </w:r>
        <w:proofErr w:type="spellEnd"/>
        <w:r w:rsidR="0086794D">
          <w:rPr>
            <w:b/>
          </w:rPr>
          <w:t xml:space="preserve"> Fig</w:t>
        </w:r>
        <w:r w:rsidR="0086794D" w:rsidRPr="00127A42">
          <w:rPr>
            <w:b/>
          </w:rPr>
          <w:t>.</w:t>
        </w:r>
        <w:r w:rsidR="0086794D">
          <w:t xml:space="preserve"> Plot of the values of log </w:t>
        </w:r>
        <w:proofErr w:type="spellStart"/>
        <w:r w:rsidR="0086794D" w:rsidRPr="00111898">
          <w:rPr>
            <w:i/>
          </w:rPr>
          <w:t>k</w:t>
        </w:r>
        <w:r w:rsidR="0086794D" w:rsidRPr="00111898">
          <w:rPr>
            <w:vertAlign w:val="subscript"/>
          </w:rPr>
          <w:t>cat</w:t>
        </w:r>
        <w:proofErr w:type="spellEnd"/>
        <w:r w:rsidR="0086794D">
          <w:t xml:space="preserve"> versus log 1/K</w:t>
        </w:r>
        <w:r w:rsidR="0086794D" w:rsidRPr="00C07CB7">
          <w:rPr>
            <w:vertAlign w:val="subscript"/>
          </w:rPr>
          <w:t>M</w:t>
        </w:r>
        <w:r w:rsidR="0086794D">
          <w:t xml:space="preserve"> for </w:t>
        </w:r>
      </w:ins>
      <w:ins w:id="483" w:author="Justin Siegel" w:date="2015-11-27T14:56:00Z">
        <w:del w:id="484" w:author="Alex" w:date="2015-12-07T13:50:00Z">
          <w:r w:rsidR="00371E25" w:rsidDel="00A5540C">
            <w:delText>3</w:delText>
          </w:r>
        </w:del>
      </w:ins>
      <w:ins w:id="485" w:author="Alex" w:date="2015-12-07T13:50:00Z">
        <w:r w:rsidR="00A5540C">
          <w:t>100</w:t>
        </w:r>
      </w:ins>
      <w:ins w:id="486" w:author="Alex" w:date="2015-11-24T14:37:00Z">
        <w:del w:id="487" w:author="Justin Siegel" w:date="2015-11-27T14:56:00Z">
          <w:r w:rsidR="0086794D" w:rsidDel="00371E25">
            <w:delText>4</w:delText>
          </w:r>
        </w:del>
        <w:r w:rsidR="0086794D">
          <w:t xml:space="preserve"> mutants relative to wild type BglB, showing the statistical independence of </w:t>
        </w:r>
        <w:proofErr w:type="spellStart"/>
        <w:r w:rsidR="0086794D" w:rsidRPr="00C07CB7">
          <w:rPr>
            <w:i/>
          </w:rPr>
          <w:t>k</w:t>
        </w:r>
        <w:r w:rsidR="0086794D" w:rsidRPr="00C07CB7">
          <w:rPr>
            <w:vertAlign w:val="subscript"/>
          </w:rPr>
          <w:t>cat</w:t>
        </w:r>
        <w:proofErr w:type="spellEnd"/>
        <w:r w:rsidR="0086794D">
          <w:t xml:space="preserve"> and K</w:t>
        </w:r>
        <w:r w:rsidR="0086794D" w:rsidRPr="00C07CB7">
          <w:rPr>
            <w:vertAlign w:val="subscript"/>
          </w:rPr>
          <w:t>M</w:t>
        </w:r>
        <w:r w:rsidR="0086794D">
          <w:t xml:space="preserve"> in the BglB system. </w:t>
        </w:r>
      </w:ins>
    </w:p>
    <w:p w14:paraId="51E8E8C0" w14:textId="100492AE" w:rsidR="000964B5" w:rsidRDefault="00B30833" w:rsidP="00C3374F">
      <w:pPr>
        <w:spacing w:line="480" w:lineRule="auto"/>
        <w:rPr>
          <w:ins w:id="488" w:author="Alex" w:date="2015-11-24T14:38:00Z"/>
          <w:b/>
        </w:rPr>
        <w:pPrChange w:id="489" w:author="Alex" w:date="2015-12-07T13:22:00Z">
          <w:pPr>
            <w:spacing w:line="480" w:lineRule="auto"/>
          </w:pPr>
        </w:pPrChange>
      </w:pPr>
      <w:ins w:id="490" w:author="Alex" w:date="2015-11-24T14:37:00Z">
        <w:r>
          <w:tab/>
        </w:r>
      </w:ins>
      <w:proofErr w:type="spellStart"/>
      <w:ins w:id="491" w:author="Alex" w:date="2015-11-24T14:38:00Z">
        <w:r w:rsidR="000964B5">
          <w:rPr>
            <w:b/>
          </w:rPr>
          <w:t>S7</w:t>
        </w:r>
        <w:proofErr w:type="spellEnd"/>
        <w:r w:rsidR="000964B5">
          <w:rPr>
            <w:b/>
          </w:rPr>
          <w:t xml:space="preserve"> Table. Conservation analysis of BglB active site residues. </w:t>
        </w:r>
        <w:r w:rsidR="000964B5">
          <w:t xml:space="preserve">A multiple sequence alignment of 1,554 family 1 glycoside hydrolases from the </w:t>
        </w:r>
        <w:proofErr w:type="spellStart"/>
        <w:r w:rsidR="000964B5">
          <w:t>Pfam</w:t>
        </w:r>
        <w:proofErr w:type="spellEnd"/>
        <w:r w:rsidR="000964B5">
          <w:t xml:space="preserve"> database aligned to the BglB wild type sequence was used for this analysis. Column 1 is the relative </w:t>
        </w:r>
        <w:proofErr w:type="spellStart"/>
        <w:r w:rsidR="000964B5" w:rsidRPr="007B199A">
          <w:rPr>
            <w:i/>
          </w:rPr>
          <w:t>k</w:t>
        </w:r>
        <w:r w:rsidR="000964B5" w:rsidRPr="007B199A">
          <w:rPr>
            <w:vertAlign w:val="subscript"/>
          </w:rPr>
          <w:t>cat</w:t>
        </w:r>
        <w:proofErr w:type="spellEnd"/>
        <w:r w:rsidR="000964B5">
          <w:t>/K</w:t>
        </w:r>
        <w:r w:rsidR="000964B5" w:rsidRPr="007B199A">
          <w:rPr>
            <w:vertAlign w:val="subscript"/>
          </w:rPr>
          <w:t>M</w:t>
        </w:r>
        <w:r w:rsidR="000964B5">
          <w:t xml:space="preserve"> compared to wild type on a log scale. Column two gives the position and native BglB residue at that position. Column three is the percentage of the 1,554 aligned sequences that have the same residue as BglB. </w:t>
        </w:r>
      </w:ins>
    </w:p>
    <w:p w14:paraId="3B80C8BD" w14:textId="1A7BE3A5" w:rsidR="00BD704D" w:rsidRDefault="00B30833" w:rsidP="00C3374F">
      <w:pPr>
        <w:spacing w:line="480" w:lineRule="auto"/>
        <w:rPr>
          <w:ins w:id="492" w:author="Alex" w:date="2015-12-07T13:18:00Z"/>
        </w:rPr>
        <w:pPrChange w:id="493" w:author="Alex" w:date="2015-12-07T13:22:00Z">
          <w:pPr>
            <w:spacing w:line="480" w:lineRule="auto"/>
          </w:pPr>
        </w:pPrChange>
      </w:pPr>
      <w:ins w:id="494" w:author="Alex" w:date="2015-11-24T14:38:00Z">
        <w:r>
          <w:tab/>
        </w:r>
      </w:ins>
      <w:proofErr w:type="spellStart"/>
      <w:ins w:id="495" w:author="Alex" w:date="2015-11-24T14:39:00Z">
        <w:r w:rsidR="00BD704D">
          <w:rPr>
            <w:b/>
          </w:rPr>
          <w:t>S8</w:t>
        </w:r>
        <w:proofErr w:type="spellEnd"/>
        <w:r w:rsidR="00BD704D">
          <w:rPr>
            <w:b/>
          </w:rPr>
          <w:t xml:space="preserve"> Text: Supplemental m</w:t>
        </w:r>
        <w:r w:rsidR="00BD704D" w:rsidRPr="001E61A8">
          <w:rPr>
            <w:b/>
          </w:rPr>
          <w:t>aterials and methods</w:t>
        </w:r>
      </w:ins>
      <w:ins w:id="496" w:author="Alex" w:date="2015-12-07T13:17:00Z">
        <w:r w:rsidR="001E0E38">
          <w:rPr>
            <w:b/>
          </w:rPr>
          <w:t>.</w:t>
        </w:r>
        <w:r>
          <w:t xml:space="preserve"> </w:t>
        </w:r>
      </w:ins>
    </w:p>
    <w:p w14:paraId="20119366" w14:textId="22899114" w:rsidR="008636C0" w:rsidRDefault="00B30833" w:rsidP="00C3374F">
      <w:pPr>
        <w:spacing w:line="480" w:lineRule="auto"/>
        <w:rPr>
          <w:ins w:id="497" w:author="Alex" w:date="2015-11-30T16:02:00Z"/>
        </w:rPr>
        <w:pPrChange w:id="498" w:author="Alex" w:date="2015-12-07T13:22:00Z">
          <w:pPr>
            <w:spacing w:line="480" w:lineRule="auto"/>
          </w:pPr>
        </w:pPrChange>
      </w:pPr>
      <w:ins w:id="499" w:author="Alex" w:date="2015-11-24T14:39:00Z">
        <w:r>
          <w:tab/>
        </w:r>
      </w:ins>
      <w:proofErr w:type="spellStart"/>
      <w:ins w:id="500" w:author="Alex" w:date="2015-11-24T14:42:00Z">
        <w:r w:rsidR="00EF1753">
          <w:rPr>
            <w:b/>
          </w:rPr>
          <w:t>S9</w:t>
        </w:r>
        <w:proofErr w:type="spellEnd"/>
        <w:r w:rsidR="00EF1753">
          <w:rPr>
            <w:b/>
          </w:rPr>
          <w:t xml:space="preserve"> </w:t>
        </w:r>
      </w:ins>
      <w:ins w:id="501" w:author="Alex" w:date="2015-12-07T13:21:00Z">
        <w:r>
          <w:rPr>
            <w:b/>
          </w:rPr>
          <w:t>Text</w:t>
        </w:r>
      </w:ins>
      <w:ins w:id="502" w:author="Alex" w:date="2015-11-24T14:42:00Z">
        <w:r w:rsidR="00EF1753">
          <w:rPr>
            <w:b/>
          </w:rPr>
          <w:t xml:space="preserve">. </w:t>
        </w:r>
        <w:r w:rsidR="00EF1753" w:rsidRPr="001E61A8">
          <w:rPr>
            <w:b/>
          </w:rPr>
          <w:t>Prediction and feature selection via Elastic net</w:t>
        </w:r>
        <w:r w:rsidR="00EF1753">
          <w:t xml:space="preserve">. </w:t>
        </w:r>
      </w:ins>
    </w:p>
    <w:p w14:paraId="08D025D3" w14:textId="0186498F" w:rsidR="00DF34E5" w:rsidRDefault="00B30833" w:rsidP="00C3374F">
      <w:pPr>
        <w:spacing w:line="480" w:lineRule="auto"/>
        <w:pPrChange w:id="503" w:author="Alex" w:date="2015-12-07T13:22:00Z">
          <w:pPr>
            <w:spacing w:line="480" w:lineRule="auto"/>
          </w:pPr>
        </w:pPrChange>
      </w:pPr>
      <w:ins w:id="504" w:author="Alex" w:date="2015-11-30T16:02:00Z">
        <w:r>
          <w:tab/>
        </w:r>
        <w:proofErr w:type="spellStart"/>
        <w:r w:rsidR="008636C0" w:rsidRPr="006703F4">
          <w:rPr>
            <w:b/>
            <w:rPrChange w:id="505" w:author="Alex" w:date="2015-11-30T16:09:00Z">
              <w:rPr/>
            </w:rPrChange>
          </w:rPr>
          <w:t>S10</w:t>
        </w:r>
        <w:proofErr w:type="spellEnd"/>
        <w:r w:rsidR="008636C0" w:rsidRPr="006703F4">
          <w:rPr>
            <w:b/>
            <w:rPrChange w:id="506" w:author="Alex" w:date="2015-11-30T16:09:00Z">
              <w:rPr/>
            </w:rPrChange>
          </w:rPr>
          <w:t xml:space="preserve"> Code. </w:t>
        </w:r>
      </w:ins>
      <w:ins w:id="507" w:author="Alex" w:date="2015-11-30T16:03:00Z">
        <w:r w:rsidR="008636C0" w:rsidRPr="006703F4">
          <w:rPr>
            <w:b/>
            <w:rPrChange w:id="508" w:author="Alex" w:date="2015-11-30T16:09:00Z">
              <w:rPr/>
            </w:rPrChange>
          </w:rPr>
          <w:t>Rosetta input files</w:t>
        </w:r>
      </w:ins>
      <w:ins w:id="509" w:author="Alex" w:date="2015-11-30T16:08:00Z">
        <w:r w:rsidR="006703F4" w:rsidRPr="006703F4">
          <w:rPr>
            <w:b/>
            <w:rPrChange w:id="510" w:author="Alex" w:date="2015-11-30T16:09:00Z">
              <w:rPr/>
            </w:rPrChange>
          </w:rPr>
          <w:t>.</w:t>
        </w:r>
        <w:r w:rsidR="006703F4">
          <w:t xml:space="preserve"> Rosetta input files</w:t>
        </w:r>
      </w:ins>
      <w:ins w:id="511" w:author="Alex" w:date="2015-11-30T16:03:00Z">
        <w:r w:rsidR="008636C0">
          <w:t xml:space="preserve"> and associated scripts for generating and scoring </w:t>
        </w:r>
        <w:r w:rsidR="008636C0" w:rsidRPr="008636C0">
          <w:rPr>
            <w:i/>
            <w:rPrChange w:id="512" w:author="Alex" w:date="2015-11-30T16:03:00Z">
              <w:rPr/>
            </w:rPrChange>
          </w:rPr>
          <w:t xml:space="preserve">in </w:t>
        </w:r>
        <w:proofErr w:type="spellStart"/>
        <w:r w:rsidR="008636C0" w:rsidRPr="008636C0">
          <w:rPr>
            <w:i/>
            <w:rPrChange w:id="513" w:author="Alex" w:date="2015-11-30T16:03:00Z">
              <w:rPr/>
            </w:rPrChange>
          </w:rPr>
          <w:t>silico</w:t>
        </w:r>
        <w:proofErr w:type="spellEnd"/>
        <w:r w:rsidR="008636C0">
          <w:t xml:space="preserve"> mutations to the BglB structure.  </w:t>
        </w:r>
      </w:ins>
      <w:del w:id="514" w:author="Alex" w:date="2015-11-24T14:35:00Z">
        <w:r w:rsidR="00DF34E5" w:rsidDel="008D6014">
          <w:delText xml:space="preserve"> This material is available free of charge via the Internet at http://pubs.acs.org.</w:delText>
        </w:r>
      </w:del>
    </w:p>
    <w:p w14:paraId="688D3E0F" w14:textId="77777777" w:rsidR="00AE71AE" w:rsidRPr="00726317" w:rsidRDefault="00AE71AE" w:rsidP="00C3374F">
      <w:pPr>
        <w:spacing w:line="480" w:lineRule="auto"/>
        <w:rPr>
          <w:b/>
        </w:rPr>
        <w:pPrChange w:id="515" w:author="Alex" w:date="2015-12-07T13:22:00Z">
          <w:pPr>
            <w:spacing w:line="480" w:lineRule="auto"/>
          </w:pPr>
        </w:pPrChange>
      </w:pPr>
    </w:p>
    <w:p w14:paraId="52EBBF90" w14:textId="42F59B6F" w:rsidR="00AE71AE" w:rsidRPr="00726317" w:rsidRDefault="00DF34E5" w:rsidP="00C3374F">
      <w:pPr>
        <w:spacing w:line="480" w:lineRule="auto"/>
        <w:rPr>
          <w:b/>
        </w:rPr>
        <w:pPrChange w:id="516" w:author="Alex" w:date="2015-12-07T13:22:00Z">
          <w:pPr>
            <w:spacing w:line="480" w:lineRule="auto"/>
          </w:pPr>
        </w:pPrChange>
      </w:pPr>
      <w:r w:rsidRPr="00726317">
        <w:rPr>
          <w:b/>
        </w:rPr>
        <w:t>AUTHOR INFORMATION</w:t>
      </w:r>
    </w:p>
    <w:p w14:paraId="0EBA6C0A" w14:textId="61DB2030" w:rsidR="00AE71AE" w:rsidRDefault="009F05B6" w:rsidP="00C3374F">
      <w:pPr>
        <w:spacing w:line="480" w:lineRule="auto"/>
        <w:pPrChange w:id="517" w:author="Alex" w:date="2015-12-07T13:22:00Z">
          <w:pPr>
            <w:spacing w:line="480" w:lineRule="auto"/>
          </w:pPr>
        </w:pPrChange>
      </w:pPr>
      <w:r>
        <w:t xml:space="preserve">Corresponding Author: </w:t>
      </w:r>
      <w:proofErr w:type="spellStart"/>
      <w:r w:rsidR="00DF34E5">
        <w:t>jbsiegel@ucdavis.edu</w:t>
      </w:r>
      <w:proofErr w:type="spellEnd"/>
    </w:p>
    <w:p w14:paraId="41D0641A" w14:textId="7B119B11" w:rsidR="00AE71AE" w:rsidRDefault="00850A66" w:rsidP="00C3374F">
      <w:pPr>
        <w:spacing w:line="480" w:lineRule="auto"/>
        <w:pPrChange w:id="518" w:author="Alex" w:date="2015-12-07T13:22:00Z">
          <w:pPr>
            <w:spacing w:line="480" w:lineRule="auto"/>
          </w:pPr>
        </w:pPrChange>
      </w:pPr>
      <w:r>
        <w:t xml:space="preserve">* These authors </w:t>
      </w:r>
      <w:r w:rsidR="0084174E">
        <w:t>contributed equally</w:t>
      </w:r>
    </w:p>
    <w:p w14:paraId="26B4F9D6" w14:textId="77777777" w:rsidR="0084174E" w:rsidRDefault="0084174E" w:rsidP="00C3374F">
      <w:pPr>
        <w:spacing w:line="480" w:lineRule="auto"/>
        <w:pPrChange w:id="519" w:author="Alex" w:date="2015-12-07T13:22:00Z">
          <w:pPr>
            <w:spacing w:line="480" w:lineRule="auto"/>
          </w:pPr>
        </w:pPrChange>
      </w:pPr>
    </w:p>
    <w:p w14:paraId="187ABF13" w14:textId="104291E7" w:rsidR="00DF34E5" w:rsidRDefault="00DF34E5" w:rsidP="00C3374F">
      <w:pPr>
        <w:spacing w:line="480" w:lineRule="auto"/>
        <w:pPrChange w:id="520" w:author="Alex" w:date="2015-12-07T13:22:00Z">
          <w:pPr>
            <w:spacing w:line="480" w:lineRule="auto"/>
          </w:pPr>
        </w:pPrChange>
      </w:pPr>
      <w:r w:rsidRPr="00726317">
        <w:rPr>
          <w:b/>
        </w:rPr>
        <w:lastRenderedPageBreak/>
        <w:t>ACKNOWLEDGMENT</w:t>
      </w:r>
      <w:r w:rsidR="00AE71AE" w:rsidRPr="00726317">
        <w:rPr>
          <w:b/>
        </w:rPr>
        <w:t>S</w:t>
      </w:r>
    </w:p>
    <w:p w14:paraId="4698EB05" w14:textId="036683F0" w:rsidR="000650B5" w:rsidRDefault="00DF34E5" w:rsidP="00C3374F">
      <w:pPr>
        <w:spacing w:line="480" w:lineRule="auto"/>
        <w:pPrChange w:id="521" w:author="Alex" w:date="2015-12-07T13:22:00Z">
          <w:pPr>
            <w:spacing w:line="480" w:lineRule="auto"/>
          </w:pPr>
        </w:pPrChange>
      </w:pPr>
      <w:r>
        <w:t>This work was supported by A</w:t>
      </w:r>
      <w:ins w:id="522" w:author="Alex" w:date="2015-11-24T14:52:00Z">
        <w:r w:rsidR="0010001F">
          <w:t>rmy Research Office</w:t>
        </w:r>
      </w:ins>
      <w:del w:id="523" w:author="Alex" w:date="2015-11-24T14:52:00Z">
        <w:r w:rsidDel="0010001F">
          <w:delText>RO</w:delText>
        </w:r>
      </w:del>
      <w:r>
        <w:t xml:space="preserve"> #201121557 and N</w:t>
      </w:r>
      <w:ins w:id="524" w:author="Alex" w:date="2015-11-24T14:52:00Z">
        <w:r w:rsidR="0010001F">
          <w:t xml:space="preserve">ational Science Foundation </w:t>
        </w:r>
      </w:ins>
      <w:del w:id="525" w:author="Alex" w:date="2015-11-24T14:52:00Z">
        <w:r w:rsidDel="0010001F">
          <w:delText xml:space="preserve">SF </w:delText>
        </w:r>
      </w:del>
      <w:r>
        <w:t xml:space="preserve">#1254205 (IT) and </w:t>
      </w:r>
      <w:ins w:id="526" w:author="Alex" w:date="2015-11-24T14:52:00Z">
        <w:r w:rsidR="0010001F">
          <w:t xml:space="preserve">Alfred P. </w:t>
        </w:r>
      </w:ins>
      <w:r>
        <w:t xml:space="preserve">Sloan </w:t>
      </w:r>
      <w:ins w:id="527" w:author="Alex" w:date="2015-11-24T14:52:00Z">
        <w:r w:rsidR="0010001F">
          <w:t xml:space="preserve">Foundation </w:t>
        </w:r>
      </w:ins>
      <w:r>
        <w:t>#</w:t>
      </w:r>
      <w:proofErr w:type="spellStart"/>
      <w:r>
        <w:t>BR2014</w:t>
      </w:r>
      <w:proofErr w:type="spellEnd"/>
      <w:r>
        <w:t xml:space="preserve">-012 and </w:t>
      </w:r>
      <w:proofErr w:type="spellStart"/>
      <w:r>
        <w:t>UC</w:t>
      </w:r>
      <w:proofErr w:type="spellEnd"/>
      <w:r>
        <w:t xml:space="preserve"> Davis Startup Funds (</w:t>
      </w:r>
      <w:proofErr w:type="spellStart"/>
      <w:r>
        <w:t>JBS</w:t>
      </w:r>
      <w:proofErr w:type="spellEnd"/>
      <w:r>
        <w:t xml:space="preserve">).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C3374F">
      <w:pPr>
        <w:spacing w:line="480" w:lineRule="auto"/>
        <w:pPrChange w:id="528" w:author="Alex" w:date="2015-12-07T13:22:00Z">
          <w:pPr>
            <w:spacing w:line="480" w:lineRule="auto"/>
          </w:pPr>
        </w:pPrChange>
      </w:pPr>
    </w:p>
    <w:p w14:paraId="33F080F8" w14:textId="7DA29810" w:rsidR="00696E24" w:rsidRPr="00781200" w:rsidRDefault="00781200" w:rsidP="00C3374F">
      <w:pPr>
        <w:spacing w:line="480" w:lineRule="auto"/>
        <w:rPr>
          <w:b/>
        </w:rPr>
        <w:pPrChange w:id="529" w:author="Alex" w:date="2015-12-07T13:22:00Z">
          <w:pPr>
            <w:spacing w:line="480" w:lineRule="auto"/>
          </w:pPr>
        </w:pPrChange>
      </w:pPr>
      <w:r w:rsidRPr="00781200">
        <w:rPr>
          <w:b/>
        </w:rPr>
        <w:t>REFERENCES</w:t>
      </w:r>
    </w:p>
    <w:p w14:paraId="5B382369" w14:textId="77777777" w:rsidR="001A3345" w:rsidRPr="001A3345" w:rsidRDefault="00696E24" w:rsidP="00C3374F">
      <w:pPr>
        <w:pStyle w:val="EndNoteBibliography"/>
        <w:spacing w:line="480" w:lineRule="auto"/>
        <w:rPr>
          <w:noProof/>
        </w:rPr>
        <w:pPrChange w:id="530" w:author="Alex" w:date="2015-12-07T13:22:00Z">
          <w:pPr>
            <w:pStyle w:val="EndNoteBibliography"/>
          </w:pPr>
        </w:pPrChange>
      </w:pPr>
      <w:r>
        <w:fldChar w:fldCharType="begin"/>
      </w:r>
      <w:r>
        <w:instrText xml:space="preserve"> ADDIN EN.REFLIST </w:instrText>
      </w:r>
      <w:r>
        <w:fldChar w:fldCharType="separate"/>
      </w:r>
      <w:r w:rsidR="001A3345" w:rsidRPr="001A3345">
        <w:rPr>
          <w:noProof/>
        </w:rPr>
        <w:t>1.</w:t>
      </w:r>
      <w:r w:rsidR="001A3345" w:rsidRPr="001A3345">
        <w:rPr>
          <w:noProof/>
        </w:rPr>
        <w:tab/>
        <w:t>Mak WS, Siegel JB. Computational enzyme design: Transitioning from catalytic proteins to enzymes. Current opinion in structural biology. 2014;27:87-94.</w:t>
      </w:r>
    </w:p>
    <w:p w14:paraId="542A2B4C" w14:textId="77777777" w:rsidR="001A3345" w:rsidRPr="001A3345" w:rsidRDefault="001A3345" w:rsidP="00C3374F">
      <w:pPr>
        <w:pStyle w:val="EndNoteBibliography"/>
        <w:spacing w:line="480" w:lineRule="auto"/>
        <w:rPr>
          <w:noProof/>
        </w:rPr>
        <w:pPrChange w:id="531" w:author="Alex" w:date="2015-12-07T13:22:00Z">
          <w:pPr>
            <w:pStyle w:val="EndNoteBibliography"/>
          </w:pPr>
        </w:pPrChange>
      </w:pPr>
      <w:r w:rsidRPr="001A3345">
        <w:rPr>
          <w:noProof/>
        </w:rPr>
        <w:t>2.</w:t>
      </w:r>
      <w:r w:rsidRPr="001A3345">
        <w:rPr>
          <w:noProof/>
        </w:rPr>
        <w:tab/>
        <w:t>Siegel JB, Smith AL, Poust S, Wargacki AJ, Bar-Even A, Louw C, et al. Computational protein design enables a novel one-carbon assimilation pathway. Proceedings of the National Academy of Sciences. 2015;112(12):3704-9.</w:t>
      </w:r>
    </w:p>
    <w:p w14:paraId="51551004" w14:textId="77777777" w:rsidR="001A3345" w:rsidRPr="001A3345" w:rsidRDefault="001A3345" w:rsidP="00C3374F">
      <w:pPr>
        <w:pStyle w:val="EndNoteBibliography"/>
        <w:spacing w:line="480" w:lineRule="auto"/>
        <w:rPr>
          <w:noProof/>
        </w:rPr>
        <w:pPrChange w:id="532" w:author="Alex" w:date="2015-12-07T13:22:00Z">
          <w:pPr>
            <w:pStyle w:val="EndNoteBibliography"/>
          </w:pPr>
        </w:pPrChange>
      </w:pPr>
      <w:r w:rsidRPr="001A3345">
        <w:rPr>
          <w:noProof/>
        </w:rPr>
        <w:t>3.</w:t>
      </w:r>
      <w:r w:rsidRPr="001A3345">
        <w:rPr>
          <w:noProof/>
        </w:rPr>
        <w:tab/>
        <w:t>Damborsky J, Brezovsky J. Computational tools for designing and engineering enzymes. Current opinion in chemical biology. 2014;19:8-16.</w:t>
      </w:r>
    </w:p>
    <w:p w14:paraId="04D79ABE" w14:textId="77777777" w:rsidR="001A3345" w:rsidRPr="001A3345" w:rsidRDefault="001A3345" w:rsidP="00C3374F">
      <w:pPr>
        <w:pStyle w:val="EndNoteBibliography"/>
        <w:spacing w:line="480" w:lineRule="auto"/>
        <w:rPr>
          <w:noProof/>
        </w:rPr>
        <w:pPrChange w:id="533" w:author="Alex" w:date="2015-12-07T13:22:00Z">
          <w:pPr>
            <w:pStyle w:val="EndNoteBibliography"/>
          </w:pPr>
        </w:pPrChange>
      </w:pPr>
      <w:r w:rsidRPr="001A3345">
        <w:rPr>
          <w:noProof/>
        </w:rPr>
        <w:t>4.</w:t>
      </w:r>
      <w:r w:rsidRPr="001A3345">
        <w:rPr>
          <w:noProof/>
        </w:rPr>
        <w:tab/>
        <w:t>Gordon SR, Stanley EJ, Wolf S, Toland A, Wu SJ, Hadidi D, et al. Computational design of an α-Gliadin Peptidase. Journal of the American Chemical Society. 2012;134(50):20513-20.</w:t>
      </w:r>
    </w:p>
    <w:p w14:paraId="2EEAF985" w14:textId="77777777" w:rsidR="001A3345" w:rsidRPr="001A3345" w:rsidRDefault="001A3345" w:rsidP="00C3374F">
      <w:pPr>
        <w:pStyle w:val="EndNoteBibliography"/>
        <w:spacing w:line="480" w:lineRule="auto"/>
        <w:rPr>
          <w:noProof/>
        </w:rPr>
        <w:pPrChange w:id="534" w:author="Alex" w:date="2015-12-07T13:22:00Z">
          <w:pPr>
            <w:pStyle w:val="EndNoteBibliography"/>
          </w:pPr>
        </w:pPrChange>
      </w:pPr>
      <w:r w:rsidRPr="001A3345">
        <w:rPr>
          <w:noProof/>
        </w:rPr>
        <w:t>5.</w:t>
      </w:r>
      <w:r w:rsidRPr="001A3345">
        <w:rPr>
          <w:noProof/>
        </w:rPr>
        <w:tab/>
        <w:t>Marcheschi RJ, Li H, Zhang K, Noey EL, Kim S, Chaubey A, et al. A Synthetic Recursive “+1” Pathway for Carbon Chain Elongation. ACS chemical biology. 2012;7(4):689-97.</w:t>
      </w:r>
    </w:p>
    <w:p w14:paraId="04CEEAB9" w14:textId="77777777" w:rsidR="001A3345" w:rsidRPr="001A3345" w:rsidRDefault="001A3345" w:rsidP="00C3374F">
      <w:pPr>
        <w:pStyle w:val="EndNoteBibliography"/>
        <w:spacing w:line="480" w:lineRule="auto"/>
        <w:rPr>
          <w:noProof/>
        </w:rPr>
        <w:pPrChange w:id="535" w:author="Alex" w:date="2015-12-07T13:22:00Z">
          <w:pPr>
            <w:pStyle w:val="EndNoteBibliography"/>
          </w:pPr>
        </w:pPrChange>
      </w:pPr>
      <w:r w:rsidRPr="001A3345">
        <w:rPr>
          <w:noProof/>
        </w:rPr>
        <w:lastRenderedPageBreak/>
        <w:t>6.</w:t>
      </w:r>
      <w:r w:rsidRPr="001A3345">
        <w:rPr>
          <w:noProof/>
        </w:rPr>
        <w:tab/>
        <w:t>Khare SD, Kipnis Y, Greisen P, Jr., Takeuchi R, Ashani Y, Goldsmith M, et al. Computational redesign of a mononuclear zinc metalloenzyme for organophosphate hydrolysis. Nat Chem Biol. 2012;8(3):294-300.</w:t>
      </w:r>
    </w:p>
    <w:p w14:paraId="03630B51" w14:textId="77777777" w:rsidR="001A3345" w:rsidRPr="001A3345" w:rsidRDefault="001A3345" w:rsidP="00C3374F">
      <w:pPr>
        <w:pStyle w:val="EndNoteBibliography"/>
        <w:spacing w:line="480" w:lineRule="auto"/>
        <w:rPr>
          <w:noProof/>
        </w:rPr>
        <w:pPrChange w:id="536" w:author="Alex" w:date="2015-12-07T13:22:00Z">
          <w:pPr>
            <w:pStyle w:val="EndNoteBibliography"/>
          </w:pPr>
        </w:pPrChange>
      </w:pPr>
      <w:r w:rsidRPr="001A3345">
        <w:rPr>
          <w:noProof/>
        </w:rPr>
        <w:t>7.</w:t>
      </w:r>
      <w:r w:rsidRPr="001A3345">
        <w:rPr>
          <w:noProof/>
        </w:rPr>
        <w:tab/>
        <w:t>Kumar MS, Bava KA, Gromiha MM, Prabakaran P, Kitajima K, Uedaira H, et al. ProTherm and ProNIT: thermodynamic databases for proteins and protein–nucleic acid interactions. Nucleic Acids Research. 2006;34(suppl 1):D204-D6.</w:t>
      </w:r>
    </w:p>
    <w:p w14:paraId="2090E872" w14:textId="77777777" w:rsidR="001A3345" w:rsidRPr="001A3345" w:rsidRDefault="001A3345" w:rsidP="00C3374F">
      <w:pPr>
        <w:pStyle w:val="EndNoteBibliography"/>
        <w:spacing w:line="480" w:lineRule="auto"/>
        <w:rPr>
          <w:noProof/>
        </w:rPr>
        <w:pPrChange w:id="537" w:author="Alex" w:date="2015-12-07T13:22:00Z">
          <w:pPr>
            <w:pStyle w:val="EndNoteBibliography"/>
          </w:pPr>
        </w:pPrChange>
      </w:pPr>
      <w:r w:rsidRPr="001A3345">
        <w:rPr>
          <w:rFonts w:hint="eastAsia"/>
          <w:noProof/>
        </w:rPr>
        <w:t>8.</w:t>
      </w:r>
      <w:r w:rsidRPr="001A3345">
        <w:rPr>
          <w:rFonts w:hint="eastAsia"/>
          <w:noProof/>
        </w:rPr>
        <w:tab/>
        <w:t>Kellogg EH, Leaver</w:t>
      </w:r>
      <w:r w:rsidRPr="001A3345">
        <w:rPr>
          <w:rFonts w:hint="eastAsia"/>
          <w:noProof/>
        </w:rPr>
        <w:t>‐</w:t>
      </w:r>
      <w:r w:rsidRPr="001A3345">
        <w:rPr>
          <w:rFonts w:hint="eastAsia"/>
          <w:noProof/>
        </w:rPr>
        <w:t>Fay A, Baker D. Role of conformational sampling in computing mutation</w:t>
      </w:r>
      <w:r w:rsidRPr="001A3345">
        <w:rPr>
          <w:rFonts w:hint="eastAsia"/>
          <w:noProof/>
        </w:rPr>
        <w:t>‐</w:t>
      </w:r>
      <w:r w:rsidRPr="001A3345">
        <w:rPr>
          <w:rFonts w:hint="eastAsia"/>
          <w:noProof/>
        </w:rPr>
        <w:t>induced changes in protein structure and stability. Proteins: Structure, Function, and Bioinformatics. 2011;79(3):830-8.</w:t>
      </w:r>
    </w:p>
    <w:p w14:paraId="30CCE19C" w14:textId="77777777" w:rsidR="001A3345" w:rsidRPr="001A3345" w:rsidRDefault="001A3345" w:rsidP="00C3374F">
      <w:pPr>
        <w:pStyle w:val="EndNoteBibliography"/>
        <w:spacing w:line="480" w:lineRule="auto"/>
        <w:rPr>
          <w:noProof/>
        </w:rPr>
        <w:pPrChange w:id="538" w:author="Alex" w:date="2015-12-07T13:22:00Z">
          <w:pPr>
            <w:pStyle w:val="EndNoteBibliography"/>
          </w:pPr>
        </w:pPrChange>
      </w:pPr>
      <w:r w:rsidRPr="001A3345">
        <w:rPr>
          <w:noProof/>
        </w:rPr>
        <w:t>9.</w:t>
      </w:r>
      <w:r w:rsidRPr="001A3345">
        <w:rPr>
          <w:noProof/>
        </w:rPr>
        <w:tab/>
        <w:t>Guerois R, Nielsen JE, Serrano L. Predicting changes in the stability of proteins and protein complexes: a study of more than 1000 mutations. Journal of molecular biology. 2002;320(2):369-87.</w:t>
      </w:r>
    </w:p>
    <w:p w14:paraId="3184E0B7" w14:textId="77777777" w:rsidR="001A3345" w:rsidRPr="001A3345" w:rsidRDefault="001A3345" w:rsidP="00C3374F">
      <w:pPr>
        <w:pStyle w:val="EndNoteBibliography"/>
        <w:spacing w:line="480" w:lineRule="auto"/>
        <w:rPr>
          <w:noProof/>
        </w:rPr>
        <w:pPrChange w:id="539" w:author="Alex" w:date="2015-12-07T13:22:00Z">
          <w:pPr>
            <w:pStyle w:val="EndNoteBibliography"/>
          </w:pPr>
        </w:pPrChange>
      </w:pPr>
      <w:r w:rsidRPr="001A3345">
        <w:rPr>
          <w:noProof/>
        </w:rPr>
        <w:t>10.</w:t>
      </w:r>
      <w:r w:rsidRPr="001A3345">
        <w:rPr>
          <w:noProof/>
        </w:rPr>
        <w:tab/>
        <w:t>Minshull J, Ness JE, Gustafsson C, Govindarajan S. Predicting enzyme function from protein sequence. Current opinion in chemical biology. 2005;9(2):202-9.</w:t>
      </w:r>
    </w:p>
    <w:p w14:paraId="3521F320" w14:textId="77777777" w:rsidR="001A3345" w:rsidRPr="001A3345" w:rsidRDefault="001A3345" w:rsidP="00C3374F">
      <w:pPr>
        <w:pStyle w:val="EndNoteBibliography"/>
        <w:spacing w:line="480" w:lineRule="auto"/>
        <w:rPr>
          <w:noProof/>
        </w:rPr>
        <w:pPrChange w:id="540" w:author="Alex" w:date="2015-12-07T13:22:00Z">
          <w:pPr>
            <w:pStyle w:val="EndNoteBibliography"/>
          </w:pPr>
        </w:pPrChange>
      </w:pPr>
      <w:r w:rsidRPr="001A3345">
        <w:rPr>
          <w:noProof/>
        </w:rPr>
        <w:t>11.</w:t>
      </w:r>
      <w:r w:rsidRPr="001A3345">
        <w:rPr>
          <w:noProof/>
        </w:rPr>
        <w:tab/>
        <w:t>Govindarajan S, Mannervik B, Silverman JA, Wright K, Regitsky D, Hegazy U, et al. Mapping of amino acid substitutions conferring herbicide resistance in wheat glutathione transferase. ACS synthetic biology. 2014;4(3):221-7.</w:t>
      </w:r>
    </w:p>
    <w:p w14:paraId="229BD3D9" w14:textId="77777777" w:rsidR="001A3345" w:rsidRPr="001A3345" w:rsidRDefault="001A3345" w:rsidP="00C3374F">
      <w:pPr>
        <w:pStyle w:val="EndNoteBibliography"/>
        <w:spacing w:line="480" w:lineRule="auto"/>
        <w:rPr>
          <w:noProof/>
        </w:rPr>
        <w:pPrChange w:id="541" w:author="Alex" w:date="2015-12-07T13:22:00Z">
          <w:pPr>
            <w:pStyle w:val="EndNoteBibliography"/>
          </w:pPr>
        </w:pPrChange>
      </w:pPr>
      <w:r w:rsidRPr="001A3345">
        <w:rPr>
          <w:noProof/>
        </w:rPr>
        <w:t>12.</w:t>
      </w:r>
      <w:r w:rsidRPr="001A3345">
        <w:rPr>
          <w:noProof/>
        </w:rPr>
        <w:tab/>
        <w:t>Liao J, Warmuth MK, Govindarajan S, Ness JE, Wang RP, Gustafsson C, et al. Engineering proteinase K using machine learning and synthetic genes. BMC biotechnology. 2007;7(1):16.</w:t>
      </w:r>
    </w:p>
    <w:p w14:paraId="38897167" w14:textId="77777777" w:rsidR="001A3345" w:rsidRPr="001A3345" w:rsidRDefault="001A3345" w:rsidP="00C3374F">
      <w:pPr>
        <w:pStyle w:val="EndNoteBibliography"/>
        <w:spacing w:line="480" w:lineRule="auto"/>
        <w:rPr>
          <w:noProof/>
        </w:rPr>
        <w:pPrChange w:id="542" w:author="Alex" w:date="2015-12-07T13:22:00Z">
          <w:pPr>
            <w:pStyle w:val="EndNoteBibliography"/>
          </w:pPr>
        </w:pPrChange>
      </w:pPr>
      <w:r w:rsidRPr="001A3345">
        <w:rPr>
          <w:noProof/>
        </w:rPr>
        <w:t>13.</w:t>
      </w:r>
      <w:r w:rsidRPr="001A3345">
        <w:rPr>
          <w:noProof/>
        </w:rPr>
        <w:tab/>
        <w:t>Romero PA, Tran TM, Abate AR. Dissecting enzyme function with microfluidic-based deep mutational scanning. Proceedings of the National Academy of Sciences. 2015:201422285.</w:t>
      </w:r>
    </w:p>
    <w:p w14:paraId="38B51226" w14:textId="77777777" w:rsidR="001A3345" w:rsidRPr="001A3345" w:rsidRDefault="001A3345" w:rsidP="00C3374F">
      <w:pPr>
        <w:pStyle w:val="EndNoteBibliography"/>
        <w:spacing w:line="480" w:lineRule="auto"/>
        <w:rPr>
          <w:noProof/>
        </w:rPr>
        <w:pPrChange w:id="543" w:author="Alex" w:date="2015-12-07T13:22:00Z">
          <w:pPr>
            <w:pStyle w:val="EndNoteBibliography"/>
          </w:pPr>
        </w:pPrChange>
      </w:pPr>
      <w:r w:rsidRPr="001A3345">
        <w:rPr>
          <w:noProof/>
        </w:rPr>
        <w:lastRenderedPageBreak/>
        <w:t>14.</w:t>
      </w:r>
      <w:r w:rsidRPr="001A3345">
        <w:rPr>
          <w:noProof/>
        </w:rPr>
        <w:tab/>
        <w:t>Stiffler MA, Hekstra DR, Ranganathan R. Evolvability as a Function of Purifying Selection in TEM-1 β-Lactamase. Cell. 2015;160(5):882-92.</w:t>
      </w:r>
    </w:p>
    <w:p w14:paraId="196F96A4" w14:textId="77777777" w:rsidR="001A3345" w:rsidRPr="001A3345" w:rsidRDefault="001A3345" w:rsidP="00C3374F">
      <w:pPr>
        <w:pStyle w:val="EndNoteBibliography"/>
        <w:spacing w:line="480" w:lineRule="auto"/>
        <w:rPr>
          <w:noProof/>
        </w:rPr>
        <w:pPrChange w:id="544" w:author="Alex" w:date="2015-12-07T13:22:00Z">
          <w:pPr>
            <w:pStyle w:val="EndNoteBibliography"/>
          </w:pPr>
        </w:pPrChange>
      </w:pPr>
      <w:r w:rsidRPr="001A3345">
        <w:rPr>
          <w:noProof/>
        </w:rPr>
        <w:t>15.</w:t>
      </w:r>
      <w:r w:rsidRPr="001A3345">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6F3FF6F" w14:textId="77777777" w:rsidR="001A3345" w:rsidRPr="001A3345" w:rsidRDefault="001A3345" w:rsidP="00C3374F">
      <w:pPr>
        <w:pStyle w:val="EndNoteBibliography"/>
        <w:spacing w:line="480" w:lineRule="auto"/>
        <w:rPr>
          <w:noProof/>
        </w:rPr>
        <w:pPrChange w:id="545" w:author="Alex" w:date="2015-12-07T13:22:00Z">
          <w:pPr>
            <w:pStyle w:val="EndNoteBibliography"/>
          </w:pPr>
        </w:pPrChange>
      </w:pPr>
      <w:r w:rsidRPr="001A3345">
        <w:rPr>
          <w:noProof/>
        </w:rPr>
        <w:t>16.</w:t>
      </w:r>
      <w:r w:rsidRPr="001A3345">
        <w:rPr>
          <w:noProof/>
        </w:rPr>
        <w:tab/>
        <w:t>DeLano WL. The PyMOL molecular graphics system. 2002.</w:t>
      </w:r>
    </w:p>
    <w:p w14:paraId="20280EF1" w14:textId="77777777" w:rsidR="001A3345" w:rsidRPr="001A3345" w:rsidRDefault="001A3345" w:rsidP="00C3374F">
      <w:pPr>
        <w:pStyle w:val="EndNoteBibliography"/>
        <w:spacing w:line="480" w:lineRule="auto"/>
        <w:rPr>
          <w:noProof/>
        </w:rPr>
        <w:pPrChange w:id="546" w:author="Alex" w:date="2015-12-07T13:22:00Z">
          <w:pPr>
            <w:pStyle w:val="EndNoteBibliography"/>
          </w:pPr>
        </w:pPrChange>
      </w:pPr>
      <w:r w:rsidRPr="001A3345">
        <w:rPr>
          <w:noProof/>
        </w:rPr>
        <w:t>17.</w:t>
      </w:r>
      <w:r w:rsidRPr="001A3345">
        <w:rPr>
          <w:noProof/>
        </w:rPr>
        <w:tab/>
        <w:t>Rye CS, Withers SG. Glycosidase mechanisms. Current opinion in chemical biology. 2000;4(5):573-80.</w:t>
      </w:r>
    </w:p>
    <w:p w14:paraId="7EAFC82D" w14:textId="77777777" w:rsidR="001A3345" w:rsidRPr="001A3345" w:rsidRDefault="001A3345" w:rsidP="00C3374F">
      <w:pPr>
        <w:pStyle w:val="EndNoteBibliography"/>
        <w:spacing w:line="480" w:lineRule="auto"/>
        <w:rPr>
          <w:noProof/>
        </w:rPr>
        <w:pPrChange w:id="547" w:author="Alex" w:date="2015-12-07T13:22:00Z">
          <w:pPr>
            <w:pStyle w:val="EndNoteBibliography"/>
          </w:pPr>
        </w:pPrChange>
      </w:pPr>
      <w:r w:rsidRPr="001A3345">
        <w:rPr>
          <w:noProof/>
        </w:rPr>
        <w:t>18.</w:t>
      </w:r>
      <w:r w:rsidRPr="001A3345">
        <w:rPr>
          <w:noProof/>
        </w:rPr>
        <w:tab/>
        <w:t>Wu SJ, Eiben CB, Carra JH, Huang I, Zong D, Liu P, et al. Improvement of a potential anthrax therapeutic by computational protein design. Journal of Biological Chemistry. 2011;286(37):32586-92.</w:t>
      </w:r>
    </w:p>
    <w:p w14:paraId="2C0F573D" w14:textId="77777777" w:rsidR="001A3345" w:rsidRPr="001A3345" w:rsidRDefault="001A3345" w:rsidP="00C3374F">
      <w:pPr>
        <w:pStyle w:val="EndNoteBibliography"/>
        <w:spacing w:line="480" w:lineRule="auto"/>
        <w:rPr>
          <w:noProof/>
        </w:rPr>
        <w:pPrChange w:id="548" w:author="Alex" w:date="2015-12-07T13:22:00Z">
          <w:pPr>
            <w:pStyle w:val="EndNoteBibliography"/>
          </w:pPr>
        </w:pPrChange>
      </w:pPr>
      <w:r w:rsidRPr="001A3345">
        <w:rPr>
          <w:noProof/>
        </w:rPr>
        <w:t>19.</w:t>
      </w:r>
      <w:r w:rsidRPr="001A3345">
        <w:rPr>
          <w:noProof/>
        </w:rPr>
        <w:tab/>
        <w:t>Kunkel TA. Rapid and efficient site-specific mutagenesis without phenotypic selection. Proceedings of the National Academy of Sciences. 1985;82(2):488-92.</w:t>
      </w:r>
    </w:p>
    <w:p w14:paraId="059D995F" w14:textId="77777777" w:rsidR="001A3345" w:rsidRPr="001A3345" w:rsidRDefault="001A3345" w:rsidP="00C3374F">
      <w:pPr>
        <w:pStyle w:val="EndNoteBibliography"/>
        <w:spacing w:line="480" w:lineRule="auto"/>
        <w:rPr>
          <w:noProof/>
        </w:rPr>
        <w:pPrChange w:id="549" w:author="Alex" w:date="2015-12-07T13:22:00Z">
          <w:pPr>
            <w:pStyle w:val="EndNoteBibliography"/>
          </w:pPr>
        </w:pPrChange>
      </w:pPr>
      <w:r w:rsidRPr="001A3345">
        <w:rPr>
          <w:noProof/>
        </w:rPr>
        <w:t>20.</w:t>
      </w:r>
      <w:r w:rsidRPr="001A3345">
        <w:rPr>
          <w:noProof/>
        </w:rPr>
        <w:tab/>
        <w:t>Fersht A. Structure and mechanism in protein science: a guide to enzyme catalysis and protein folding: Macmillan; 1999.</w:t>
      </w:r>
    </w:p>
    <w:p w14:paraId="60486F0D" w14:textId="77777777" w:rsidR="001A3345" w:rsidRPr="001A3345" w:rsidRDefault="001A3345" w:rsidP="00C3374F">
      <w:pPr>
        <w:pStyle w:val="EndNoteBibliography"/>
        <w:spacing w:line="480" w:lineRule="auto"/>
        <w:rPr>
          <w:noProof/>
        </w:rPr>
        <w:pPrChange w:id="550" w:author="Alex" w:date="2015-12-07T13:22:00Z">
          <w:pPr>
            <w:pStyle w:val="EndNoteBibliography"/>
          </w:pPr>
        </w:pPrChange>
      </w:pPr>
      <w:r w:rsidRPr="001A3345">
        <w:rPr>
          <w:noProof/>
        </w:rPr>
        <w:t>21.</w:t>
      </w:r>
      <w:r w:rsidRPr="001A3345">
        <w:rPr>
          <w:noProof/>
        </w:rPr>
        <w:tab/>
        <w:t>Warshel A, Sharma PK, Kato M, Xiang Y, Liu H, Olsson MHM. Electrostatic Basis for Enzyme Catalysis. Chemical Reviews. 2006;106(8):3210-35.</w:t>
      </w:r>
    </w:p>
    <w:p w14:paraId="522CF08C" w14:textId="77777777" w:rsidR="001A3345" w:rsidRPr="001A3345" w:rsidRDefault="001A3345" w:rsidP="00C3374F">
      <w:pPr>
        <w:pStyle w:val="EndNoteBibliography"/>
        <w:spacing w:line="480" w:lineRule="auto"/>
        <w:rPr>
          <w:noProof/>
        </w:rPr>
        <w:pPrChange w:id="551" w:author="Alex" w:date="2015-12-07T13:22:00Z">
          <w:pPr>
            <w:pStyle w:val="EndNoteBibliography"/>
          </w:pPr>
        </w:pPrChange>
      </w:pPr>
      <w:r w:rsidRPr="001A3345">
        <w:rPr>
          <w:noProof/>
        </w:rPr>
        <w:t>22.</w:t>
      </w:r>
      <w:r w:rsidRPr="001A3345">
        <w:rPr>
          <w:noProof/>
        </w:rPr>
        <w:tab/>
        <w:t>McCarter JD, Withers SG. Mechanisms of enzymatic glycoside hydrolysis. Curr Opin Struct Biol. 1994;4(6):885-92.</w:t>
      </w:r>
    </w:p>
    <w:p w14:paraId="41F9EF51" w14:textId="77777777" w:rsidR="001A3345" w:rsidRPr="001A3345" w:rsidRDefault="001A3345" w:rsidP="00C3374F">
      <w:pPr>
        <w:pStyle w:val="EndNoteBibliography"/>
        <w:spacing w:line="480" w:lineRule="auto"/>
        <w:rPr>
          <w:noProof/>
        </w:rPr>
        <w:pPrChange w:id="552" w:author="Alex" w:date="2015-12-07T13:22:00Z">
          <w:pPr>
            <w:pStyle w:val="EndNoteBibliography"/>
          </w:pPr>
        </w:pPrChange>
      </w:pPr>
      <w:r w:rsidRPr="001A3345">
        <w:rPr>
          <w:noProof/>
        </w:rPr>
        <w:lastRenderedPageBreak/>
        <w:t>23.</w:t>
      </w:r>
      <w:r w:rsidRPr="001A3345">
        <w:rPr>
          <w:noProof/>
        </w:rPr>
        <w:tab/>
        <w:t>Mesecar AD, Stoddard BL, Koshland DE, Jr. Orbital steering in the catalytic power of enzymes: small structural changes with large catalytic consequences. Science (New York, NY). 1997;277(5323):202-6.</w:t>
      </w:r>
    </w:p>
    <w:p w14:paraId="184E5FEA" w14:textId="77777777" w:rsidR="001A3345" w:rsidRPr="001A3345" w:rsidRDefault="001A3345" w:rsidP="00C3374F">
      <w:pPr>
        <w:pStyle w:val="EndNoteBibliography"/>
        <w:spacing w:line="480" w:lineRule="auto"/>
        <w:rPr>
          <w:noProof/>
        </w:rPr>
        <w:pPrChange w:id="553" w:author="Alex" w:date="2015-12-07T13:22:00Z">
          <w:pPr>
            <w:pStyle w:val="EndNoteBibliography"/>
          </w:pPr>
        </w:pPrChange>
      </w:pPr>
      <w:r w:rsidRPr="001A3345">
        <w:rPr>
          <w:noProof/>
        </w:rPr>
        <w:t>24.</w:t>
      </w:r>
      <w:r w:rsidRPr="001A3345">
        <w:rPr>
          <w:noProof/>
        </w:rPr>
        <w:tab/>
        <w:t>Sunden F, Peck A, Salzman J, Ressl S, Herschlag D. Extensive site-directed mutagenesis reveals interconnected functional units in the alkaline phosphatase active site. eLife. 2015;4.</w:t>
      </w:r>
    </w:p>
    <w:p w14:paraId="6534F47B" w14:textId="77777777" w:rsidR="001A3345" w:rsidRPr="001A3345" w:rsidRDefault="001A3345" w:rsidP="00C3374F">
      <w:pPr>
        <w:pStyle w:val="EndNoteBibliography"/>
        <w:spacing w:line="480" w:lineRule="auto"/>
        <w:rPr>
          <w:noProof/>
        </w:rPr>
        <w:pPrChange w:id="554" w:author="Alex" w:date="2015-12-07T13:22:00Z">
          <w:pPr>
            <w:pStyle w:val="EndNoteBibliography"/>
          </w:pPr>
        </w:pPrChange>
      </w:pPr>
      <w:r w:rsidRPr="001A3345">
        <w:rPr>
          <w:noProof/>
        </w:rPr>
        <w:t>25.</w:t>
      </w:r>
      <w:r w:rsidRPr="001A3345">
        <w:rPr>
          <w:noProof/>
        </w:rPr>
        <w:tab/>
        <w:t>Gibson DG, Young L, Chuang R-Y, Venter JC, Hutchison CA, Smith HO. Enzymatic assembly of DNA molecules up to several hundred kilobases. Nature methods. 2009;6(5):343-5.</w:t>
      </w:r>
    </w:p>
    <w:p w14:paraId="37DC8036" w14:textId="77777777" w:rsidR="001A3345" w:rsidRPr="001A3345" w:rsidRDefault="001A3345" w:rsidP="00C3374F">
      <w:pPr>
        <w:pStyle w:val="EndNoteBibliography"/>
        <w:spacing w:line="480" w:lineRule="auto"/>
        <w:rPr>
          <w:noProof/>
        </w:rPr>
        <w:pPrChange w:id="555" w:author="Alex" w:date="2015-12-07T13:22:00Z">
          <w:pPr>
            <w:pStyle w:val="EndNoteBibliography"/>
          </w:pPr>
        </w:pPrChange>
      </w:pPr>
      <w:r w:rsidRPr="001A3345">
        <w:rPr>
          <w:noProof/>
        </w:rPr>
        <w:t>26.</w:t>
      </w:r>
      <w:r w:rsidRPr="001A3345">
        <w:rPr>
          <w:noProof/>
        </w:rPr>
        <w:tab/>
        <w:t>Richter F, Leaver-Fay A, Khare SD, Bjelic S, Baker D. De novo enzyme design using Rosetta3. PLoS One. 2011;6(5):e19230.</w:t>
      </w:r>
    </w:p>
    <w:p w14:paraId="5F5E00A0" w14:textId="3B94004E" w:rsidR="000D05AB" w:rsidRDefault="00696E24" w:rsidP="00C3374F">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17&lt;/item&gt;&lt;item&gt;18&lt;/item&gt;&lt;item&gt;19&lt;/item&gt;&lt;item&gt;20&lt;/item&gt;&lt;item&gt;21&lt;/item&gt;&lt;item&gt;22&lt;/item&gt;&lt;item&gt;23&lt;/item&gt;&lt;item&gt;24&lt;/item&gt;&lt;item&gt;25&lt;/item&gt;&lt;item&gt;26&lt;/item&gt;&lt;item&gt;29&lt;/item&gt;&lt;item&gt;32&lt;/item&gt;&lt;item&gt;33&lt;/item&gt;&lt;item&gt;34&lt;/item&gt;&lt;item&gt;36&lt;/item&gt;&lt;item&gt;37&lt;/item&gt;&lt;item&gt;38&lt;/item&gt;&lt;item&gt;46&lt;/item&gt;&lt;item&gt;52&lt;/item&gt;&lt;item&gt;57&lt;/item&gt;&lt;/record-ids&gt;&lt;/item&gt;&lt;/Libraries&gt;"/>
  </w:docVars>
  <w:rsids>
    <w:rsidRoot w:val="00DF34E5"/>
    <w:rsid w:val="0000171F"/>
    <w:rsid w:val="00005289"/>
    <w:rsid w:val="00007003"/>
    <w:rsid w:val="000119AD"/>
    <w:rsid w:val="0001221D"/>
    <w:rsid w:val="00014BDA"/>
    <w:rsid w:val="0002524B"/>
    <w:rsid w:val="00031D61"/>
    <w:rsid w:val="00045445"/>
    <w:rsid w:val="00045EB9"/>
    <w:rsid w:val="00052C31"/>
    <w:rsid w:val="000539FF"/>
    <w:rsid w:val="000650B5"/>
    <w:rsid w:val="00065C52"/>
    <w:rsid w:val="00071770"/>
    <w:rsid w:val="00077F77"/>
    <w:rsid w:val="000821C2"/>
    <w:rsid w:val="00083AB7"/>
    <w:rsid w:val="00086851"/>
    <w:rsid w:val="000903CE"/>
    <w:rsid w:val="000935EF"/>
    <w:rsid w:val="000955ED"/>
    <w:rsid w:val="000964B5"/>
    <w:rsid w:val="000A18D3"/>
    <w:rsid w:val="000B0A0D"/>
    <w:rsid w:val="000C62FC"/>
    <w:rsid w:val="000D05AB"/>
    <w:rsid w:val="000D16BA"/>
    <w:rsid w:val="000E4A77"/>
    <w:rsid w:val="000E5CDA"/>
    <w:rsid w:val="0010001F"/>
    <w:rsid w:val="001112F9"/>
    <w:rsid w:val="001146FA"/>
    <w:rsid w:val="00114C36"/>
    <w:rsid w:val="00127732"/>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A3345"/>
    <w:rsid w:val="001C4B41"/>
    <w:rsid w:val="001C54BB"/>
    <w:rsid w:val="001D0E1A"/>
    <w:rsid w:val="001D1931"/>
    <w:rsid w:val="001D53D8"/>
    <w:rsid w:val="001E058E"/>
    <w:rsid w:val="001E0E38"/>
    <w:rsid w:val="001E29D7"/>
    <w:rsid w:val="001E51F9"/>
    <w:rsid w:val="001F1063"/>
    <w:rsid w:val="001F22B9"/>
    <w:rsid w:val="00201544"/>
    <w:rsid w:val="00224C00"/>
    <w:rsid w:val="00226CF0"/>
    <w:rsid w:val="00245378"/>
    <w:rsid w:val="002510CC"/>
    <w:rsid w:val="00251327"/>
    <w:rsid w:val="0025709C"/>
    <w:rsid w:val="0026341F"/>
    <w:rsid w:val="00272363"/>
    <w:rsid w:val="00284FAA"/>
    <w:rsid w:val="0028627B"/>
    <w:rsid w:val="002866B9"/>
    <w:rsid w:val="00291C66"/>
    <w:rsid w:val="002A23EA"/>
    <w:rsid w:val="002B6EE7"/>
    <w:rsid w:val="002C33B6"/>
    <w:rsid w:val="002C4CDB"/>
    <w:rsid w:val="002C6335"/>
    <w:rsid w:val="002C6DC0"/>
    <w:rsid w:val="002D6E8C"/>
    <w:rsid w:val="002D7F81"/>
    <w:rsid w:val="002E280D"/>
    <w:rsid w:val="002E43CF"/>
    <w:rsid w:val="002F05F2"/>
    <w:rsid w:val="00301B98"/>
    <w:rsid w:val="003044DF"/>
    <w:rsid w:val="00312061"/>
    <w:rsid w:val="00314013"/>
    <w:rsid w:val="00325684"/>
    <w:rsid w:val="00332471"/>
    <w:rsid w:val="003338E7"/>
    <w:rsid w:val="00342F97"/>
    <w:rsid w:val="003450CB"/>
    <w:rsid w:val="003451AD"/>
    <w:rsid w:val="00354AFE"/>
    <w:rsid w:val="00354D86"/>
    <w:rsid w:val="00371E25"/>
    <w:rsid w:val="00383E10"/>
    <w:rsid w:val="00384443"/>
    <w:rsid w:val="0038771D"/>
    <w:rsid w:val="00393445"/>
    <w:rsid w:val="003A31D2"/>
    <w:rsid w:val="003B2366"/>
    <w:rsid w:val="003B570D"/>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26BE"/>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6705D"/>
    <w:rsid w:val="00570B1B"/>
    <w:rsid w:val="00570E75"/>
    <w:rsid w:val="00572685"/>
    <w:rsid w:val="00574C91"/>
    <w:rsid w:val="005815CD"/>
    <w:rsid w:val="00582CB5"/>
    <w:rsid w:val="00593244"/>
    <w:rsid w:val="00593989"/>
    <w:rsid w:val="005B4AD8"/>
    <w:rsid w:val="005B66AF"/>
    <w:rsid w:val="005C3091"/>
    <w:rsid w:val="005C3C83"/>
    <w:rsid w:val="005C44A4"/>
    <w:rsid w:val="005C7E73"/>
    <w:rsid w:val="005D02D5"/>
    <w:rsid w:val="005D2EAE"/>
    <w:rsid w:val="005D2F49"/>
    <w:rsid w:val="005E4215"/>
    <w:rsid w:val="006004D1"/>
    <w:rsid w:val="0060745C"/>
    <w:rsid w:val="00621AF6"/>
    <w:rsid w:val="00623877"/>
    <w:rsid w:val="006314A2"/>
    <w:rsid w:val="00632B58"/>
    <w:rsid w:val="00632C3C"/>
    <w:rsid w:val="00636EB4"/>
    <w:rsid w:val="00652F48"/>
    <w:rsid w:val="00656029"/>
    <w:rsid w:val="00661954"/>
    <w:rsid w:val="006703F4"/>
    <w:rsid w:val="006927C5"/>
    <w:rsid w:val="00696E24"/>
    <w:rsid w:val="006B1916"/>
    <w:rsid w:val="006C1025"/>
    <w:rsid w:val="006D070E"/>
    <w:rsid w:val="006D2317"/>
    <w:rsid w:val="006E1A79"/>
    <w:rsid w:val="006E40BB"/>
    <w:rsid w:val="00700366"/>
    <w:rsid w:val="0071366C"/>
    <w:rsid w:val="007200BF"/>
    <w:rsid w:val="00721840"/>
    <w:rsid w:val="00726317"/>
    <w:rsid w:val="00730100"/>
    <w:rsid w:val="007329C8"/>
    <w:rsid w:val="00734744"/>
    <w:rsid w:val="0073693D"/>
    <w:rsid w:val="00745696"/>
    <w:rsid w:val="007509FD"/>
    <w:rsid w:val="00750D54"/>
    <w:rsid w:val="0075290A"/>
    <w:rsid w:val="00775C69"/>
    <w:rsid w:val="00781200"/>
    <w:rsid w:val="00783725"/>
    <w:rsid w:val="00794F66"/>
    <w:rsid w:val="0079717D"/>
    <w:rsid w:val="007A2526"/>
    <w:rsid w:val="007B2A0E"/>
    <w:rsid w:val="007C1B1A"/>
    <w:rsid w:val="007D4E14"/>
    <w:rsid w:val="007D70EE"/>
    <w:rsid w:val="007E15D8"/>
    <w:rsid w:val="007E6A5B"/>
    <w:rsid w:val="007F0EA3"/>
    <w:rsid w:val="007F2E8B"/>
    <w:rsid w:val="007F744E"/>
    <w:rsid w:val="008038D0"/>
    <w:rsid w:val="0080482B"/>
    <w:rsid w:val="008137D5"/>
    <w:rsid w:val="00821017"/>
    <w:rsid w:val="008236FF"/>
    <w:rsid w:val="00823C85"/>
    <w:rsid w:val="0084174E"/>
    <w:rsid w:val="00841818"/>
    <w:rsid w:val="00850A66"/>
    <w:rsid w:val="008542E8"/>
    <w:rsid w:val="00854378"/>
    <w:rsid w:val="008636C0"/>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207B4"/>
    <w:rsid w:val="00A3511C"/>
    <w:rsid w:val="00A5221E"/>
    <w:rsid w:val="00A5540C"/>
    <w:rsid w:val="00A62182"/>
    <w:rsid w:val="00A64618"/>
    <w:rsid w:val="00A94C91"/>
    <w:rsid w:val="00AA5F63"/>
    <w:rsid w:val="00AB676F"/>
    <w:rsid w:val="00AC16C7"/>
    <w:rsid w:val="00AC68CE"/>
    <w:rsid w:val="00AD0F83"/>
    <w:rsid w:val="00AD3CDC"/>
    <w:rsid w:val="00AD3EB3"/>
    <w:rsid w:val="00AD4DE1"/>
    <w:rsid w:val="00AD74EA"/>
    <w:rsid w:val="00AE4269"/>
    <w:rsid w:val="00AE71AE"/>
    <w:rsid w:val="00AF585E"/>
    <w:rsid w:val="00B0280E"/>
    <w:rsid w:val="00B140EE"/>
    <w:rsid w:val="00B17503"/>
    <w:rsid w:val="00B17960"/>
    <w:rsid w:val="00B20ED9"/>
    <w:rsid w:val="00B21D0F"/>
    <w:rsid w:val="00B25899"/>
    <w:rsid w:val="00B26AAC"/>
    <w:rsid w:val="00B30833"/>
    <w:rsid w:val="00B33746"/>
    <w:rsid w:val="00B34212"/>
    <w:rsid w:val="00B456CE"/>
    <w:rsid w:val="00B46382"/>
    <w:rsid w:val="00B47B73"/>
    <w:rsid w:val="00B61AAC"/>
    <w:rsid w:val="00B66D38"/>
    <w:rsid w:val="00B70230"/>
    <w:rsid w:val="00B7352B"/>
    <w:rsid w:val="00B83E76"/>
    <w:rsid w:val="00B95A22"/>
    <w:rsid w:val="00BA2FA2"/>
    <w:rsid w:val="00BA3F96"/>
    <w:rsid w:val="00BA6497"/>
    <w:rsid w:val="00BB07A5"/>
    <w:rsid w:val="00BB2E28"/>
    <w:rsid w:val="00BB3965"/>
    <w:rsid w:val="00BC275E"/>
    <w:rsid w:val="00BD24A7"/>
    <w:rsid w:val="00BD47B8"/>
    <w:rsid w:val="00BD704D"/>
    <w:rsid w:val="00BE115D"/>
    <w:rsid w:val="00BF2EC0"/>
    <w:rsid w:val="00BF4449"/>
    <w:rsid w:val="00C3343B"/>
    <w:rsid w:val="00C3374F"/>
    <w:rsid w:val="00C34241"/>
    <w:rsid w:val="00C37BC1"/>
    <w:rsid w:val="00C42201"/>
    <w:rsid w:val="00C47A24"/>
    <w:rsid w:val="00C50367"/>
    <w:rsid w:val="00C52DCD"/>
    <w:rsid w:val="00C54EC9"/>
    <w:rsid w:val="00C5617D"/>
    <w:rsid w:val="00C65137"/>
    <w:rsid w:val="00C7013F"/>
    <w:rsid w:val="00C75703"/>
    <w:rsid w:val="00C80875"/>
    <w:rsid w:val="00C93127"/>
    <w:rsid w:val="00C94CA6"/>
    <w:rsid w:val="00C960AB"/>
    <w:rsid w:val="00CA2F9E"/>
    <w:rsid w:val="00CA4931"/>
    <w:rsid w:val="00CB112C"/>
    <w:rsid w:val="00CB44A0"/>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14FE"/>
    <w:rsid w:val="00D16154"/>
    <w:rsid w:val="00D21241"/>
    <w:rsid w:val="00D21A3B"/>
    <w:rsid w:val="00D22F0B"/>
    <w:rsid w:val="00D27DC5"/>
    <w:rsid w:val="00D36C90"/>
    <w:rsid w:val="00D43B2E"/>
    <w:rsid w:val="00D4719F"/>
    <w:rsid w:val="00D54AD5"/>
    <w:rsid w:val="00D55FB1"/>
    <w:rsid w:val="00D611EC"/>
    <w:rsid w:val="00D67E98"/>
    <w:rsid w:val="00D704B6"/>
    <w:rsid w:val="00D73DA9"/>
    <w:rsid w:val="00D82E0D"/>
    <w:rsid w:val="00D92F42"/>
    <w:rsid w:val="00D947F4"/>
    <w:rsid w:val="00D94B95"/>
    <w:rsid w:val="00D9682C"/>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2590E"/>
    <w:rsid w:val="00E31C1E"/>
    <w:rsid w:val="00E46992"/>
    <w:rsid w:val="00E647F9"/>
    <w:rsid w:val="00E71933"/>
    <w:rsid w:val="00E7199B"/>
    <w:rsid w:val="00E84F51"/>
    <w:rsid w:val="00E85EF7"/>
    <w:rsid w:val="00E90005"/>
    <w:rsid w:val="00E92A86"/>
    <w:rsid w:val="00E95C64"/>
    <w:rsid w:val="00EA5C3F"/>
    <w:rsid w:val="00EA5D71"/>
    <w:rsid w:val="00EB01DC"/>
    <w:rsid w:val="00EB29B3"/>
    <w:rsid w:val="00EB4AF5"/>
    <w:rsid w:val="00EC1F5C"/>
    <w:rsid w:val="00ED003A"/>
    <w:rsid w:val="00ED150E"/>
    <w:rsid w:val="00ED781E"/>
    <w:rsid w:val="00EE34DE"/>
    <w:rsid w:val="00EE4854"/>
    <w:rsid w:val="00EF1753"/>
    <w:rsid w:val="00EF53AF"/>
    <w:rsid w:val="00F026A6"/>
    <w:rsid w:val="00F30C32"/>
    <w:rsid w:val="00F31748"/>
    <w:rsid w:val="00F346F7"/>
    <w:rsid w:val="00F40ADB"/>
    <w:rsid w:val="00F41B5C"/>
    <w:rsid w:val="00F4224D"/>
    <w:rsid w:val="00F45D9B"/>
    <w:rsid w:val="00F475B9"/>
    <w:rsid w:val="00F52CE8"/>
    <w:rsid w:val="00F604BA"/>
    <w:rsid w:val="00F66C97"/>
    <w:rsid w:val="00F74D6C"/>
    <w:rsid w:val="00F817CF"/>
    <w:rsid w:val="00F863D8"/>
    <w:rsid w:val="00FB18E4"/>
    <w:rsid w:val="00FC0FE4"/>
    <w:rsid w:val="00FC1261"/>
    <w:rsid w:val="00FC2419"/>
    <w:rsid w:val="00FC3B5D"/>
    <w:rsid w:val="00FD1932"/>
    <w:rsid w:val="00FE5228"/>
    <w:rsid w:val="00FF0657"/>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3"/>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35"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29</Pages>
  <Words>13355</Words>
  <Characters>76129</Characters>
  <Application>Microsoft Macintosh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29</cp:revision>
  <dcterms:created xsi:type="dcterms:W3CDTF">2015-12-01T00:09:00Z</dcterms:created>
  <dcterms:modified xsi:type="dcterms:W3CDTF">2015-12-07T22:40:00Z</dcterms:modified>
</cp:coreProperties>
</file>