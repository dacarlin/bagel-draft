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588CAD1"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del w:id="0" w:author="Justin Siegel" w:date="2015-11-27T14:17:00Z">
        <w:r w:rsidDel="003E31D8">
          <w:delText xml:space="preserve">This </w:delText>
        </w:r>
      </w:del>
      <w:ins w:id="1" w:author="Justin Siegel" w:date="2015-11-27T14:17:00Z">
        <w:r w:rsidR="003E31D8">
          <w:t xml:space="preserve">We hypothesize </w:t>
        </w:r>
      </w:ins>
      <w:ins w:id="2" w:author="Alex" w:date="2015-11-30T14:59:00Z">
        <w:r w:rsidR="00A207B4">
          <w:t xml:space="preserve">that </w:t>
        </w:r>
      </w:ins>
      <w:ins w:id="3" w:author="Justin Siegel" w:date="2015-11-27T14:17:00Z">
        <w:r w:rsidR="003E31D8">
          <w:t>this is partially</w:t>
        </w:r>
      </w:ins>
      <w:del w:id="4" w:author="Justin Siegel" w:date="2015-11-27T14:17:00Z">
        <w:r w:rsidDel="003E31D8">
          <w:delText>is</w:delText>
        </w:r>
      </w:del>
      <w:r>
        <w:t xml:space="preserve"> due to </w:t>
      </w:r>
      <w:del w:id="5" w:author="Justin Siegel" w:date="2015-11-27T14:17:00Z">
        <w:r w:rsidDel="003E31D8">
          <w:delText xml:space="preserve">the </w:delText>
        </w:r>
      </w:del>
      <w:ins w:id="6" w:author="Justin Siegel" w:date="2015-11-27T14:17:00Z">
        <w:del w:id="7" w:author="Alex" w:date="2015-11-30T14:59:00Z">
          <w:r w:rsidR="003E31D8" w:rsidDel="00A207B4">
            <w:delText>a</w:delText>
          </w:r>
        </w:del>
      </w:ins>
      <w:ins w:id="8" w:author="Alex" w:date="2015-11-30T14:59:00Z">
        <w:r w:rsidR="00A207B4">
          <w:t>the</w:t>
        </w:r>
      </w:ins>
      <w:ins w:id="9" w:author="Justin Siegel" w:date="2015-11-27T14:17:00Z">
        <w:r w:rsidR="003E31D8">
          <w:t xml:space="preserve"> </w:t>
        </w:r>
      </w:ins>
      <w:r>
        <w:t>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6098D043"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14511D6C"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del w:id="10" w:author="Justin Siegel" w:date="2015-11-27T14:19:00Z">
        <w:r w:rsidR="003D3114" w:rsidDel="00CD62CC">
          <w:delText xml:space="preserve">20 </w:delText>
        </w:r>
      </w:del>
      <w:ins w:id="11" w:author="Justin Siegel" w:date="2015-11-27T14:19:00Z">
        <w:r w:rsidR="00CD62CC">
          <w:t xml:space="preserve">twenty </w:t>
        </w:r>
      </w:ins>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w:t>
      </w:r>
      <w:ins w:id="12" w:author="Justin Siegel" w:date="2015-11-27T14:20:00Z">
        <w:r w:rsidR="00CD62CC">
          <w:t xml:space="preserve">we hypothesize that </w:t>
        </w:r>
      </w:ins>
      <w:r w:rsidR="00893A9D">
        <w:t xml:space="preserve">it will be necessary to </w:t>
      </w:r>
      <w:r w:rsidR="009410DD">
        <w:t xml:space="preserve">explicitly </w:t>
      </w:r>
      <w:r w:rsidR="00893A9D">
        <w:t>develop libraries of mutant enzymes for which the</w:t>
      </w:r>
      <w:r w:rsidR="009410DD">
        <w:t xml:space="preserve"> </w:t>
      </w:r>
      <w:del w:id="13" w:author="Justin Siegel" w:date="2015-11-27T14:20:00Z">
        <w:r w:rsidR="009410DD" w:rsidDel="00CD62CC">
          <w:delText xml:space="preserve">the </w:delText>
        </w:r>
      </w:del>
      <w:r w:rsidR="009410DD">
        <w:t>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564BD1E3"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del w:id="14" w:author="Justin Siegel" w:date="2015-11-27T14:21:00Z">
        <w:r w:rsidR="00DF34E5" w:rsidDel="00CD62CC">
          <w:delText>An X-ray crystal</w:delText>
        </w:r>
      </w:del>
      <w:ins w:id="15" w:author="Justin Siegel" w:date="2015-11-27T14:21:00Z">
        <w:r w:rsidR="00CD62CC">
          <w:t>The</w:t>
        </w:r>
      </w:ins>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0D426D16"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16" w:author="Alex" w:date="2015-11-24T11:43:00Z">
        <w:r w:rsidR="001E29D7">
          <w:t>3</w:t>
        </w:r>
      </w:ins>
      <w:del w:id="17"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689EC3A3" w:rsidR="00DF34E5" w:rsidRDefault="00DF34E5" w:rsidP="000119AD">
      <w:pPr>
        <w:spacing w:line="480" w:lineRule="auto"/>
      </w:pPr>
      <w:del w:id="18" w:author="Justin Siegel" w:date="2015-11-27T14:22:00Z">
        <w:r w:rsidDel="00CD62CC">
          <w:delText xml:space="preserve">The </w:delText>
        </w:r>
      </w:del>
      <w:ins w:id="19" w:author="Justin Siegel" w:date="2015-11-27T14:22:00Z">
        <w:r w:rsidR="00CD62CC">
          <w:t xml:space="preserve">A </w:t>
        </w:r>
      </w:ins>
      <w:r>
        <w:t>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ins w:id="20" w:author="Justin Siegel" w:date="2015-11-27T14:23:00Z">
        <w:r w:rsidR="00CD62CC">
          <w:t xml:space="preserve"> A complete set of files that were used for modeling are </w:t>
        </w:r>
      </w:ins>
      <w:ins w:id="21" w:author="Justin Siegel" w:date="2015-11-27T14:24:00Z">
        <w:r w:rsidR="00CD62CC">
          <w:t>provided</w:t>
        </w:r>
      </w:ins>
      <w:ins w:id="22" w:author="Justin Siegel" w:date="2015-11-27T14:23:00Z">
        <w:r w:rsidR="00CD62CC">
          <w:t xml:space="preserve"> </w:t>
        </w:r>
      </w:ins>
      <w:ins w:id="23" w:author="Alex" w:date="2015-11-30T14:59:00Z">
        <w:r w:rsidR="00A207B4">
          <w:t xml:space="preserve">in </w:t>
        </w:r>
        <w:proofErr w:type="spellStart"/>
        <w:r w:rsidR="00A207B4">
          <w:t>S10</w:t>
        </w:r>
      </w:ins>
      <w:proofErr w:type="spellEnd"/>
      <w:ins w:id="24" w:author="Justin Siegel" w:date="2015-11-27T14:23:00Z">
        <w:del w:id="25" w:author="Alex" w:date="2015-11-30T14:59:00Z">
          <w:r w:rsidR="00CD62CC" w:rsidDel="00A207B4">
            <w:delText>in XXX</w:delText>
          </w:r>
        </w:del>
      </w:ins>
      <w:ins w:id="26" w:author="Justin Siegel" w:date="2015-11-27T14:38:00Z">
        <w:del w:id="27" w:author="Alex" w:date="2015-11-30T14:59:00Z">
          <w:r w:rsidR="00FC1261" w:rsidDel="00A207B4">
            <w:delText xml:space="preserve"> (PROVIDE ZIP</w:delText>
          </w:r>
        </w:del>
      </w:ins>
      <w:ins w:id="28" w:author="Justin Siegel" w:date="2015-11-27T14:39:00Z">
        <w:del w:id="29" w:author="Alex" w:date="2015-11-30T14:59:00Z">
          <w:r w:rsidR="00FC1261" w:rsidDel="00A207B4">
            <w:delText>/TAR/SOMETHING</w:delText>
          </w:r>
        </w:del>
      </w:ins>
      <w:ins w:id="30" w:author="Justin Siegel" w:date="2015-11-27T14:38:00Z">
        <w:del w:id="31" w:author="Alex" w:date="2015-11-30T14:59:00Z">
          <w:r w:rsidR="00FC1261" w:rsidDel="00A207B4">
            <w:delText xml:space="preserve"> FILE)</w:delText>
          </w:r>
        </w:del>
      </w:ins>
      <w:ins w:id="32" w:author="Justin Siegel" w:date="2015-11-27T14:23:00Z">
        <w:r w:rsidR="00CD62CC">
          <w:t>.</w:t>
        </w:r>
      </w:ins>
    </w:p>
    <w:p w14:paraId="7AB132AA" w14:textId="6A0436D4"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ins w:id="33" w:author="Justin Siegel" w:date="2015-11-27T14:25:00Z">
        <w:r w:rsidR="00CD62CC">
          <w:t xml:space="preserve">by students learning about molecular modeling </w:t>
        </w:r>
      </w:ins>
      <w:r>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ins w:id="34" w:author="Alex" w:date="2015-11-24T14:44:00Z">
        <w:r w:rsidR="002F05F2">
          <w:t>the</w:t>
        </w:r>
      </w:ins>
      <w:del w:id="35" w:author="Alex" w:date="2015-11-24T14:44:00Z">
        <w:r w:rsidDel="002F05F2">
          <w:delText>a</w:delText>
        </w:r>
      </w:del>
      <w:r>
        <w:t xml:space="preserve"> </w:t>
      </w:r>
      <w:del w:id="36" w:author="Alex" w:date="2015-11-24T14:44:00Z">
        <w:r w:rsidDel="002F05F2">
          <w:delText xml:space="preserve">full </w:delText>
        </w:r>
      </w:del>
      <w:ins w:id="37" w:author="Alex" w:date="2015-11-24T14:44:00Z">
        <w:r w:rsidR="002F05F2">
          <w:t xml:space="preserve">complete </w:t>
        </w:r>
      </w:ins>
      <w:del w:id="38" w:author="Alex" w:date="2015-11-24T14:44:00Z">
        <w:r w:rsidDel="002F05F2">
          <w:delText xml:space="preserve">list </w:delText>
        </w:r>
      </w:del>
      <w:ins w:id="39" w:author="Alex" w:date="2015-11-24T14:44:00Z">
        <w:r w:rsidR="002F05F2">
          <w:t xml:space="preserve">set </w:t>
        </w:r>
      </w:ins>
      <w:r>
        <w:t xml:space="preserve">of mutations selected is listed in </w:t>
      </w:r>
      <w:del w:id="40" w:author="Alex" w:date="2015-11-24T14:43:00Z">
        <w:r w:rsidDel="002F05F2">
          <w:delText xml:space="preserve">Supplemental </w:delText>
        </w:r>
      </w:del>
      <w:proofErr w:type="spellStart"/>
      <w:ins w:id="41" w:author="Alex" w:date="2015-11-24T14:43:00Z">
        <w:r w:rsidR="002F05F2">
          <w:t>S1</w:t>
        </w:r>
      </w:ins>
      <w:proofErr w:type="spellEnd"/>
      <w:del w:id="42" w:author="Alex" w:date="2015-11-24T14:44:00Z">
        <w:r w:rsidDel="002F05F2">
          <w:delText>Table</w:delText>
        </w:r>
      </w:del>
      <w:del w:id="43" w:author="Alex" w:date="2015-11-24T14:43:00Z">
        <w:r w:rsidDel="002F05F2">
          <w:delText xml:space="preserve"> 1</w:delText>
        </w:r>
      </w:del>
      <w:r>
        <w:t>. A total of 69 positions were covered over the 10</w:t>
      </w:r>
      <w:ins w:id="44" w:author="Alex" w:date="2015-11-24T11:44:00Z">
        <w:r w:rsidR="001962FB">
          <w:t>3</w:t>
        </w:r>
      </w:ins>
      <w:del w:id="45"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5FA7707B" w:rsidR="00DF34E5" w:rsidRDefault="00DF34E5" w:rsidP="000119AD">
      <w:pPr>
        <w:spacing w:line="480" w:lineRule="auto"/>
      </w:pPr>
      <w:r>
        <w:t>Each of the 10</w:t>
      </w:r>
      <w:ins w:id="46" w:author="Alex" w:date="2015-11-24T11:44:00Z">
        <w:r w:rsidR="001E29D7">
          <w:t>3</w:t>
        </w:r>
      </w:ins>
      <w:del w:id="47" w:author="Alex" w:date="2015-11-24T11:43:00Z">
        <w:r w:rsidDel="001E29D7">
          <w:delText>4</w:delText>
        </w:r>
      </w:del>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del w:id="48" w:author="Alex" w:date="2015-11-24T14:45:00Z">
        <w:r w:rsidR="00734744" w:rsidDel="00083AB7">
          <w:delText>the Supplemental Methods</w:delText>
        </w:r>
      </w:del>
      <w:proofErr w:type="spellStart"/>
      <w:ins w:id="49" w:author="Alex" w:date="2015-11-24T14:45:00Z">
        <w:r w:rsidR="00083AB7">
          <w:t>S8</w:t>
        </w:r>
      </w:ins>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-PAGE was used to evaluate purity</w:t>
      </w:r>
      <w:ins w:id="50" w:author="Justin Siegel" w:date="2015-11-27T14:26:00Z">
        <w:r w:rsidR="00CD62CC">
          <w:t xml:space="preserve"> (</w:t>
        </w:r>
      </w:ins>
      <w:proofErr w:type="spellStart"/>
      <w:ins w:id="51" w:author="Alex" w:date="2015-11-30T15:00:00Z">
        <w:r w:rsidR="00F30C32">
          <w:t>S2</w:t>
        </w:r>
      </w:ins>
      <w:proofErr w:type="spellEnd"/>
      <w:ins w:id="52" w:author="Justin Siegel" w:date="2015-11-27T14:26:00Z">
        <w:del w:id="53" w:author="Alex" w:date="2015-11-30T15:00:00Z">
          <w:r w:rsidR="00CD62CC" w:rsidDel="00F30C32">
            <w:delText>Figure SXXX</w:delText>
          </w:r>
        </w:del>
      </w:ins>
      <w:ins w:id="54" w:author="Justin Siegel" w:date="2015-11-27T14:27:00Z">
        <w:r w:rsidR="00CD62CC">
          <w:t>)</w:t>
        </w:r>
      </w:ins>
      <w:r>
        <w:t xml:space="preserve">. All proteins used in this study were greater than </w:t>
      </w:r>
      <w:r w:rsidR="00BB2E28">
        <w:t>8</w:t>
      </w:r>
      <w:r>
        <w:t xml:space="preserve">0% pure, and fresh resin was used for each mutant to prevent wild type contamination. </w:t>
      </w:r>
    </w:p>
    <w:p w14:paraId="4ADFA509" w14:textId="73FD9842"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ins w:id="55" w:author="Alex" w:date="2015-11-24T11:44:00Z">
        <w:r w:rsidR="001E29D7">
          <w:t>3</w:t>
        </w:r>
      </w:ins>
      <w:del w:id="56" w:author="Alex" w:date="2015-11-24T11:44:00Z">
        <w:r w:rsidDel="001E29D7">
          <w:delText>4</w:delText>
        </w:r>
      </w:del>
      <w:r>
        <w:t xml:space="preserve"> mutants synthesized, </w:t>
      </w:r>
      <w:del w:id="57" w:author="Alex" w:date="2015-11-24T14:54:00Z">
        <w:r w:rsidDel="00552061">
          <w:delText xml:space="preserve">90 </w:delText>
        </w:r>
      </w:del>
      <w:ins w:id="58" w:author="Alex" w:date="2015-11-24T14:54:00Z">
        <w:r w:rsidR="00552061">
          <w:t xml:space="preserve">89 </w:t>
        </w:r>
      </w:ins>
      <w:r>
        <w:t xml:space="preserve">express and </w:t>
      </w:r>
      <w:r>
        <w:lastRenderedPageBreak/>
        <w:t xml:space="preserve">purify as soluble protein (Figure 2). The </w:t>
      </w:r>
      <w:r w:rsidR="00CC39BA">
        <w:t xml:space="preserve">final concentrations </w:t>
      </w:r>
      <w:r>
        <w:t>for all 10</w:t>
      </w:r>
      <w:ins w:id="59" w:author="Alex" w:date="2015-11-24T11:44:00Z">
        <w:r w:rsidR="001E29D7">
          <w:t>3</w:t>
        </w:r>
      </w:ins>
      <w:del w:id="60" w:author="Alex" w:date="2015-11-24T11:44:00Z">
        <w:r w:rsidDel="001E29D7">
          <w:delText>4</w:delText>
        </w:r>
      </w:del>
      <w:r>
        <w:t xml:space="preserve"> mutants </w:t>
      </w:r>
      <w:r w:rsidR="00B95A22">
        <w:t>are included in</w:t>
      </w:r>
      <w:r>
        <w:t xml:space="preserve"> </w:t>
      </w:r>
      <w:proofErr w:type="spellStart"/>
      <w:r w:rsidR="00B95A22">
        <w:t>S</w:t>
      </w:r>
      <w:del w:id="61" w:author="Alex" w:date="2015-11-24T14:45:00Z">
        <w:r w:rsidR="00B95A22" w:rsidDel="00873EC8">
          <w:delText xml:space="preserve">upplemental Table </w:delText>
        </w:r>
      </w:del>
      <w:r w:rsidR="00B95A22">
        <w:t>1</w:t>
      </w:r>
      <w:proofErr w:type="spellEnd"/>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1A4AB6B4" w:rsidR="00DF34E5" w:rsidRDefault="00DF34E5" w:rsidP="000119AD">
      <w:pPr>
        <w:spacing w:line="480" w:lineRule="auto"/>
      </w:pPr>
      <w:proofErr w:type="spellStart"/>
      <w:r>
        <w:t>Michaelis-Menten</w:t>
      </w:r>
      <w:proofErr w:type="spellEnd"/>
      <w:r>
        <w:t xml:space="preserve"> kinetic constants for each of the 10</w:t>
      </w:r>
      <w:ins w:id="62" w:author="Alex" w:date="2015-11-24T11:44:00Z">
        <w:r w:rsidR="0038771D">
          <w:t>3</w:t>
        </w:r>
      </w:ins>
      <w:del w:id="63"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w:t>
      </w:r>
      <w:del w:id="64" w:author="Alex" w:date="2015-11-24T14:46:00Z">
        <w:r w:rsidR="00C37BC1" w:rsidDel="005210D7">
          <w:delText xml:space="preserve">upplemental Table </w:delText>
        </w:r>
      </w:del>
      <w:r w:rsidR="00C37BC1">
        <w:t>1</w:t>
      </w:r>
      <w:proofErr w:type="spellEnd"/>
      <w:ins w:id="65" w:author="Justin Siegel" w:date="2015-11-27T14:28:00Z">
        <w:r w:rsidR="00071770">
          <w:t xml:space="preserve"> and </w:t>
        </w:r>
        <w:proofErr w:type="spellStart"/>
        <w:r w:rsidR="00071770">
          <w:t>S5</w:t>
        </w:r>
        <w:proofErr w:type="spellEnd"/>
        <w:del w:id="66" w:author="Alex" w:date="2015-11-30T15:01:00Z">
          <w:r w:rsidR="00071770" w:rsidDel="000539FF">
            <w:delText xml:space="preserve"> (???)</w:delText>
          </w:r>
        </w:del>
        <w:r w:rsidR="00071770">
          <w:t>, respectively</w:t>
        </w:r>
      </w:ins>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67" w:author="Alex" w:date="2015-11-24T11:44:00Z">
        <w:r w:rsidR="00A3511C">
          <w:rPr>
            <w:b/>
          </w:rPr>
          <w:t>3</w:t>
        </w:r>
      </w:ins>
      <w:del w:id="68" w:author="Alex" w:date="2015-11-24T11:44:00Z">
        <w:r w:rsidRPr="00794F66" w:rsidDel="00A3511C">
          <w:rPr>
            <w:b/>
          </w:rPr>
          <w:delText>4</w:delText>
        </w:r>
      </w:del>
      <w:r w:rsidRPr="00794F66">
        <w:rPr>
          <w:b/>
        </w:rPr>
        <w:t xml:space="preserve"> BglB mutants</w:t>
      </w:r>
    </w:p>
    <w:p w14:paraId="1A6788EB" w14:textId="7680B41B" w:rsidR="00532ABB" w:rsidDel="00071770" w:rsidRDefault="00532ABB" w:rsidP="000119AD">
      <w:pPr>
        <w:spacing w:line="480" w:lineRule="auto"/>
        <w:rPr>
          <w:del w:id="69" w:author="Alex" w:date="2015-11-24T14:46:00Z"/>
        </w:rPr>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ins w:id="70" w:author="Justin Siegel" w:date="2015-11-27T14:30:00Z">
        <w:r w:rsidR="00071770">
          <w:t>“</w:t>
        </w:r>
      </w:ins>
      <w:r>
        <w:t>better</w:t>
      </w:r>
      <w:ins w:id="71" w:author="Justin Siegel" w:date="2015-11-27T14:30:00Z">
        <w:r w:rsidR="00071770">
          <w:t>”</w:t>
        </w:r>
      </w:ins>
      <w:r>
        <w:t xml:space="preserve"> kinetic constant</w:t>
      </w:r>
      <w:ins w:id="72" w:author="Justin Siegel" w:date="2015-11-27T14:30:00Z">
        <w:r w:rsidR="00071770">
          <w:t xml:space="preserve"> (assuming a lower K</w:t>
        </w:r>
        <w:r w:rsidR="00071770" w:rsidRPr="00071770">
          <w:rPr>
            <w:vertAlign w:val="subscript"/>
            <w:rPrChange w:id="73" w:author="Justin Siegel" w:date="2015-11-27T14:30:00Z">
              <w:rPr/>
            </w:rPrChange>
          </w:rPr>
          <w:t>M</w:t>
        </w:r>
        <w:r w:rsidR="00071770">
          <w:t xml:space="preserve"> is better)</w:t>
        </w:r>
      </w:ins>
      <w:r>
        <w:t xml:space="preserve">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ins w:id="74" w:author="Justin Siegel" w:date="2015-11-27T13:51:00Z">
        <w:r w:rsidR="00BF2EC0">
          <w:t xml:space="preserve">final </w:t>
        </w:r>
      </w:ins>
      <w:r>
        <w:lastRenderedPageBreak/>
        <w:t xml:space="preserve">purification </w:t>
      </w:r>
      <w:del w:id="75" w:author="Justin Siegel" w:date="2015-11-27T13:51:00Z">
        <w:r w:rsidDel="00BF2EC0">
          <w:delText xml:space="preserve">yield </w:delText>
        </w:r>
      </w:del>
      <w:ins w:id="76" w:author="Justin Siegel" w:date="2015-11-27T13:51:00Z">
        <w:r w:rsidR="00BF2EC0">
          <w:t xml:space="preserve">concentration </w:t>
        </w:r>
      </w:ins>
      <w:r>
        <w:t>of &gt;0.1 mg/mL</w:t>
      </w:r>
      <w:del w:id="77" w:author="Alex" w:date="2015-11-30T15:02:00Z">
        <w:r w:rsidDel="000539FF">
          <w:delText>,</w:delText>
        </w:r>
      </w:del>
      <w:r>
        <w:t xml:space="preserve">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del w:id="78" w:author="Alex" w:date="2015-11-24T14:46:00Z">
        <w:r w:rsidDel="00427021">
          <w:delText xml:space="preserve"> </w:delText>
        </w:r>
      </w:del>
      <w:ins w:id="79" w:author="Alex" w:date="2015-11-24T14:46:00Z">
        <w:r w:rsidR="00427021">
          <w:t xml:space="preserve"> </w:t>
        </w:r>
        <w:proofErr w:type="spellStart"/>
        <w:r w:rsidR="00427021">
          <w:t>S</w:t>
        </w:r>
      </w:ins>
      <w:ins w:id="80" w:author="Justin Siegel" w:date="2015-11-27T14:31:00Z">
        <w:r w:rsidR="00071770">
          <w:t>1</w:t>
        </w:r>
        <w:proofErr w:type="spellEnd"/>
        <w:r w:rsidR="00071770">
          <w:t xml:space="preserve"> and </w:t>
        </w:r>
        <w:proofErr w:type="spellStart"/>
        <w:r w:rsidR="00071770">
          <w:t>S5</w:t>
        </w:r>
      </w:ins>
      <w:proofErr w:type="spellEnd"/>
      <w:ins w:id="81" w:author="Alex" w:date="2015-11-24T14:46:00Z">
        <w:del w:id="82" w:author="Justin Siegel" w:date="2015-11-27T14:31:00Z">
          <w:r w:rsidR="00427021" w:rsidDel="00071770">
            <w:delText>8</w:delText>
          </w:r>
        </w:del>
      </w:ins>
      <w:del w:id="83" w:author="Alex" w:date="2015-11-24T14:46:00Z">
        <w:r w:rsidDel="00427021">
          <w:delText>the Supplemental Materials</w:delText>
        </w:r>
      </w:del>
      <w:r>
        <w:t>.</w:t>
      </w:r>
    </w:p>
    <w:p w14:paraId="428A5DBB" w14:textId="77777777" w:rsidR="00071770" w:rsidRDefault="00071770" w:rsidP="000119AD">
      <w:pPr>
        <w:spacing w:line="480" w:lineRule="auto"/>
        <w:rPr>
          <w:ins w:id="84" w:author="Justin Siegel" w:date="2015-11-27T14:31:00Z"/>
        </w:rPr>
      </w:pPr>
    </w:p>
    <w:p w14:paraId="03882E5E" w14:textId="77777777" w:rsidR="00532ABB" w:rsidRDefault="00532ABB" w:rsidP="000119AD">
      <w:pPr>
        <w:spacing w:line="480" w:lineRule="auto"/>
      </w:pPr>
    </w:p>
    <w:p w14:paraId="2143A2FD" w14:textId="714B6037"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del w:id="85" w:author="Alex" w:date="2015-11-24T14:55:00Z">
        <w:r w:rsidDel="00E46992">
          <w:delText xml:space="preserve">90 </w:delText>
        </w:r>
      </w:del>
      <w:ins w:id="86" w:author="Alex" w:date="2015-11-24T14:55:00Z">
        <w:r w:rsidR="00E46992">
          <w:t xml:space="preserve">89 </w:t>
        </w:r>
      </w:ins>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w:t>
      </w:r>
      <w:del w:id="87" w:author="Alex" w:date="2015-11-24T14:49:00Z">
        <w:r w:rsidR="001F1063" w:rsidDel="00065C52">
          <w:delText xml:space="preserve">upplemental Table </w:delText>
        </w:r>
      </w:del>
      <w:r w:rsidR="001F1063">
        <w:t>1</w:t>
      </w:r>
      <w:proofErr w:type="spellEnd"/>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7D5BA030"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del w:id="88" w:author="Alex" w:date="2015-11-24T14:47:00Z">
        <w:r w:rsidR="006927C5" w:rsidDel="00D43B2E">
          <w:delText>Supplemental Figure 2</w:delText>
        </w:r>
        <w:r w:rsidR="005D2F49" w:rsidDel="00D43B2E">
          <w:delText>A</w:delText>
        </w:r>
      </w:del>
      <w:proofErr w:type="spellStart"/>
      <w:ins w:id="89" w:author="Alex" w:date="2015-11-24T14:47:00Z">
        <w:r w:rsidR="00D43B2E">
          <w:t>S3</w:t>
        </w:r>
      </w:ins>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7EC8CF7"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del w:id="90" w:author="Alex" w:date="2015-11-24T14:47:00Z">
        <w:r w:rsidR="009E2237" w:rsidDel="00B0280E">
          <w:delText xml:space="preserve">Supplemental Figure </w:delText>
        </w:r>
        <w:r w:rsidR="00EE4854" w:rsidDel="00B0280E">
          <w:delText>2</w:delText>
        </w:r>
        <w:r w:rsidR="009E2237" w:rsidDel="00B0280E">
          <w:delText>B</w:delText>
        </w:r>
      </w:del>
      <w:proofErr w:type="spellStart"/>
      <w:ins w:id="91" w:author="Alex" w:date="2015-11-24T14:47:00Z">
        <w:r w:rsidR="00B0280E">
          <w:t>S3</w:t>
        </w:r>
      </w:ins>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ins w:id="92" w:author="Alex" w:date="2015-11-05T15:10:00Z">
        <w:r w:rsidR="004F373F">
          <w:t xml:space="preserve">of an </w:t>
        </w:r>
      </w:ins>
      <w:r>
        <w:t>enzyme</w:t>
      </w:r>
      <w:ins w:id="93" w:author="Alex" w:date="2015-11-05T15:10:00Z">
        <w:r w:rsidR="004F373F">
          <w:t>'s</w:t>
        </w:r>
      </w:ins>
      <w:r>
        <w:t xml:space="preserve"> active site</w:t>
      </w:r>
      <w:del w:id="94" w:author="Alex" w:date="2015-11-05T15:10:00Z">
        <w:r w:rsidR="002C6335" w:rsidDel="004F373F">
          <w:delText>s</w:delText>
        </w:r>
      </w:del>
      <w:r>
        <w:t xml:space="preserve"> </w:t>
      </w:r>
      <w:del w:id="95" w:author="Alex" w:date="2015-11-05T15:10:00Z">
        <w:r w:rsidR="002C6335" w:rsidDel="004F373F">
          <w:delText xml:space="preserve">are </w:delText>
        </w:r>
      </w:del>
      <w:ins w:id="96" w:author="Alex" w:date="2015-11-05T15:10:00Z">
        <w:r w:rsidR="004F373F">
          <w:t xml:space="preserve">is </w:t>
        </w:r>
      </w:ins>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52C6CD30"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del w:id="97" w:author="Alex" w:date="2015-11-24T14:47:00Z">
        <w:r w:rsidR="00045EB9" w:rsidDel="004D13C8">
          <w:delText xml:space="preserve">Supplemental Table </w:delText>
        </w:r>
        <w:r w:rsidR="00383E10" w:rsidDel="004D13C8">
          <w:delText>3</w:delText>
        </w:r>
      </w:del>
      <w:proofErr w:type="spellStart"/>
      <w:ins w:id="98" w:author="Alex" w:date="2015-11-24T14:47:00Z">
        <w:r w:rsidR="004D13C8">
          <w:t>S7</w:t>
        </w:r>
      </w:ins>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rsidP="000119AD">
      <w:pPr>
        <w:spacing w:line="480" w:lineRule="auto"/>
      </w:pPr>
      <w:r>
        <w:lastRenderedPageBreak/>
        <w:tab/>
      </w:r>
      <w:r w:rsidR="00DF34E5">
        <w:t xml:space="preserve">Based on these findings, there does not appear to be a strong correlation between residue identity and function if a particular residue is &lt;85% conserved. </w:t>
      </w:r>
      <w:ins w:id="99" w:author="Justin Siegel" w:date="2015-11-27T14:36:00Z">
        <w:r w:rsidR="00071770">
          <w:t xml:space="preserve">This observation supports the hypothesis that </w:t>
        </w:r>
      </w:ins>
      <w:ins w:id="100" w:author="Justin Siegel" w:date="2015-11-27T14:37:00Z">
        <w:r w:rsidR="00071770">
          <w:t xml:space="preserve">native </w:t>
        </w:r>
      </w:ins>
      <w:ins w:id="101" w:author="Justin Siegel" w:date="2015-11-27T14:36:00Z">
        <w:r w:rsidR="00071770">
          <w:t xml:space="preserve">sequence recovery is not a good metric for </w:t>
        </w:r>
      </w:ins>
      <w:ins w:id="102" w:author="Justin Siegel" w:date="2015-11-27T14:37:00Z">
        <w:r w:rsidR="00071770">
          <w:t xml:space="preserve">training design algorithms. </w:t>
        </w:r>
      </w:ins>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5B80F8D1"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103" w:author="Alex" w:date="2015-11-24T11:44:00Z">
        <w:r w:rsidR="007C1B1A">
          <w:t>3</w:t>
        </w:r>
      </w:ins>
      <w:del w:id="104"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del w:id="105" w:author="Justin Siegel" w:date="2015-11-27T14:38:00Z">
        <w:r w:rsidDel="00FC1261">
          <w:delText>the Supplemental Materials</w:delText>
        </w:r>
      </w:del>
      <w:proofErr w:type="spellStart"/>
      <w:ins w:id="106" w:author="Justin Siegel" w:date="2015-11-27T14:38:00Z">
        <w:r w:rsidR="00FC1261">
          <w:t>S</w:t>
        </w:r>
      </w:ins>
      <w:ins w:id="107" w:author="Alex" w:date="2015-11-30T15:02:00Z">
        <w:r w:rsidR="00B34212">
          <w:t>10</w:t>
        </w:r>
      </w:ins>
      <w:proofErr w:type="spellEnd"/>
      <w:ins w:id="108" w:author="Justin Siegel" w:date="2015-11-27T14:38:00Z">
        <w:del w:id="109" w:author="Alex" w:date="2015-11-30T15:02:00Z">
          <w:r w:rsidR="00FC1261" w:rsidDel="00B34212">
            <w:delText>XXX</w:delText>
          </w:r>
        </w:del>
      </w:ins>
      <w:r>
        <w:t xml:space="preserve">. </w:t>
      </w:r>
    </w:p>
    <w:p w14:paraId="1E2DE8A5" w14:textId="6AAEBEA1"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ins w:id="110" w:author="Alex" w:date="2015-11-24T11:48:00Z">
        <w:r w:rsidR="0025709C">
          <w:t>/K</w:t>
        </w:r>
        <w:r w:rsidR="0025709C" w:rsidRPr="004F15C1">
          <w:rPr>
            <w:vertAlign w:val="subscript"/>
          </w:rPr>
          <w:t>M</w:t>
        </w:r>
      </w:ins>
      <w:r>
        <w:t xml:space="preserve"> and </w:t>
      </w:r>
      <w:proofErr w:type="spellStart"/>
      <w:r w:rsidR="004F15C1" w:rsidRPr="00AE71AE">
        <w:rPr>
          <w:i/>
        </w:rPr>
        <w:t>k</w:t>
      </w:r>
      <w:r w:rsidR="004F15C1" w:rsidRPr="00AE71AE">
        <w:rPr>
          <w:vertAlign w:val="subscript"/>
        </w:rPr>
        <w:t>cat</w:t>
      </w:r>
      <w:proofErr w:type="spellEnd"/>
      <w:del w:id="111" w:author="Alex" w:date="2015-11-24T11:48:00Z">
        <w:r w:rsidR="008542E8" w:rsidDel="0025709C">
          <w:delText>/</w:delText>
        </w:r>
        <w:r w:rsidR="004F15C1" w:rsidDel="0025709C">
          <w:delText>K</w:delText>
        </w:r>
        <w:r w:rsidR="004F15C1" w:rsidRPr="004F15C1" w:rsidDel="0025709C">
          <w:rPr>
            <w:vertAlign w:val="subscript"/>
          </w:rPr>
          <w:delText>M</w:delText>
        </w:r>
      </w:del>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del w:id="112" w:author="Alex" w:date="2015-11-24T14:48:00Z">
        <w:r w:rsidR="00F31748" w:rsidDel="00DA0109">
          <w:delText>Supplemental Table 2</w:delText>
        </w:r>
      </w:del>
      <w:proofErr w:type="spellStart"/>
      <w:ins w:id="113" w:author="Alex" w:date="2015-11-24T14:48:00Z">
        <w:r w:rsidR="00DA0109">
          <w:t>S4</w:t>
        </w:r>
      </w:ins>
      <w:proofErr w:type="spellEnd"/>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w:t>
      </w:r>
      <w:r w:rsidR="00DF34E5">
        <w:lastRenderedPageBreak/>
        <w:t xml:space="preserve">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lastRenderedPageBreak/>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lastRenderedPageBreak/>
        <w:t>Table 1. Most informative structural features predicting each kinetic constant</w:t>
      </w:r>
    </w:p>
    <w:p w14:paraId="63AB1329" w14:textId="64BB090C"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114" w:author="Alex" w:date="2015-11-24T14:48:00Z">
        <w:r w:rsidDel="00C5617D">
          <w:delText>Supplemental Table</w:delText>
        </w:r>
      </w:del>
      <w:proofErr w:type="spellStart"/>
      <w:ins w:id="115" w:author="Alex" w:date="2015-11-24T14:48:00Z">
        <w:r w:rsidR="00C5617D">
          <w:t>S4</w:t>
        </w:r>
      </w:ins>
      <w:proofErr w:type="spellEnd"/>
      <w:del w:id="116"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0119AD">
      <w:pPr>
        <w:spacing w:line="480" w:lineRule="auto"/>
      </w:pPr>
    </w:p>
    <w:p w14:paraId="285AF232" w14:textId="60E9914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AA43020"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117" w:author="Alex" w:date="2015-11-24T14:48:00Z">
        <w:r w:rsidR="00DF34E5" w:rsidDel="00E7199B">
          <w:delText xml:space="preserve">Supplemental </w:delText>
        </w:r>
        <w:r w:rsidR="00342F97" w:rsidDel="00E7199B">
          <w:delText>Figure 3</w:delText>
        </w:r>
      </w:del>
      <w:proofErr w:type="spellStart"/>
      <w:ins w:id="118" w:author="Alex" w:date="2015-11-24T14:48:00Z">
        <w:r w:rsidR="00E7199B">
          <w:t>S6</w:t>
        </w:r>
      </w:ins>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35FBA66C"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018E2544" w:rsidR="00B456CE" w:rsidRDefault="00DF34E5" w:rsidP="000119AD">
      <w:pPr>
        <w:spacing w:line="480" w:lineRule="auto"/>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ins w:id="119" w:author="Justin Siegel" w:date="2015-11-27T14:46:00Z">
        <w:r w:rsidR="00FC1261">
          <w:t xml:space="preserve">redesigned </w:t>
        </w:r>
      </w:ins>
      <w:r>
        <w:t>enzyme</w:t>
      </w:r>
      <w:ins w:id="120" w:author="Justin Siegel" w:date="2015-11-27T14:46:00Z">
        <w:r w:rsidR="00FC1261">
          <w:t>-ligand interfaces</w:t>
        </w:r>
      </w:ins>
      <w:del w:id="121" w:author="Justin Siegel" w:date="2015-11-27T14:46:00Z">
        <w:r w:rsidDel="00FC1261">
          <w:delText xml:space="preserve"> designs</w:delText>
        </w:r>
      </w:del>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221D5A9" w:rsidR="00DF34E5" w:rsidRDefault="003E150D" w:rsidP="000119AD">
      <w:pPr>
        <w:spacing w:line="480" w:lineRule="auto"/>
        <w:ind w:firstLine="720"/>
      </w:pPr>
      <w:r>
        <w:t xml:space="preserve">This work </w:t>
      </w:r>
      <w:del w:id="122" w:author="Justin Siegel" w:date="2015-11-27T14:48:00Z">
        <w:r w:rsidR="007329C8" w:rsidDel="00371E25">
          <w:delText>shows</w:delText>
        </w:r>
        <w:r w:rsidR="00354D86" w:rsidDel="00371E25">
          <w:delText xml:space="preserve"> </w:delText>
        </w:r>
      </w:del>
      <w:ins w:id="123" w:author="Justin Siegel" w:date="2015-11-27T14:48:00Z">
        <w:r w:rsidR="00371E25">
          <w:t xml:space="preserve">demonstrates </w:t>
        </w:r>
      </w:ins>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38ACAF04"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w:t>
      </w:r>
      <w:ins w:id="124" w:author="Justin Siegel" w:date="2015-11-27T14:50:00Z">
        <w:r w:rsidR="00371E25">
          <w:t>,</w:t>
        </w:r>
      </w:ins>
      <w:r>
        <w:t xml:space="preserve"> and </w:t>
      </w:r>
      <w:del w:id="125" w:author="Justin Siegel" w:date="2015-11-27T14:50:00Z">
        <w:r w:rsidDel="00371E25">
          <w:delText xml:space="preserve">scored and those </w:delText>
        </w:r>
      </w:del>
      <w:ins w:id="126" w:author="Justin Siegel" w:date="2015-11-27T14:50:00Z">
        <w:r w:rsidR="00371E25">
          <w:t>a subset were chosen by students learning about molecular modeling</w:t>
        </w:r>
      </w:ins>
      <w:ins w:id="127" w:author="Justin Siegel" w:date="2015-11-27T14:51:00Z">
        <w:r w:rsidR="00371E25">
          <w:t>.</w:t>
        </w:r>
      </w:ins>
      <w:ins w:id="128" w:author="Alex" w:date="2015-11-30T15:03:00Z">
        <w:r w:rsidR="008038D0">
          <w:t xml:space="preserve"> </w:t>
        </w:r>
      </w:ins>
      <w:ins w:id="129" w:author="Justin Siegel" w:date="2015-11-27T14:51:00Z">
        <w:del w:id="130" w:author="Alex" w:date="2015-11-30T15:03:00Z">
          <w:r w:rsidR="00371E25" w:rsidDel="008038D0">
            <w:delText xml:space="preserve">  </w:delText>
          </w:r>
        </w:del>
        <w:r w:rsidR="00371E25">
          <w:t xml:space="preserve">Generally the designs had </w:t>
        </w:r>
      </w:ins>
      <w:del w:id="131" w:author="Justin Siegel" w:date="2015-11-27T14:51:00Z">
        <w:r w:rsidDel="00371E25">
          <w:delText xml:space="preserve">with reasonable </w:delText>
        </w:r>
      </w:del>
      <w:r>
        <w:t xml:space="preserve">energies </w:t>
      </w:r>
      <w:del w:id="132" w:author="Justin Siegel" w:date="2015-11-27T14:51:00Z">
        <w:r w:rsidDel="00371E25">
          <w:delText>(less</w:delText>
        </w:r>
      </w:del>
      <w:ins w:id="133" w:author="Justin Siegel" w:date="2015-11-27T14:51:00Z">
        <w:r w:rsidR="00371E25">
          <w:t>no more</w:t>
        </w:r>
      </w:ins>
      <w:r>
        <w:t xml:space="preserve"> than 5 Rosetta energy units higher than the native structure</w:t>
      </w:r>
      <w:ins w:id="134" w:author="Justin Siegel" w:date="2015-11-27T14:51:00Z">
        <w:r w:rsidR="00371E25">
          <w:t>.</w:t>
        </w:r>
      </w:ins>
      <w:del w:id="135" w:author="Justin Siegel" w:date="2015-11-27T14:51:00Z">
        <w:r w:rsidDel="00371E25">
          <w:delText>)</w:delText>
        </w:r>
      </w:del>
      <w:del w:id="136" w:author="Justin Siegel" w:date="2015-11-27T14:50:00Z">
        <w:r w:rsidDel="00371E25">
          <w:delText xml:space="preserve"> were chosen</w:delText>
        </w:r>
      </w:del>
      <w:del w:id="137" w:author="Justin Siegel" w:date="2015-11-27T14:51:00Z">
        <w:r w:rsidDel="00371E25">
          <w:delText>.</w:delText>
        </w:r>
      </w:del>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5EE25CBA" w:rsidR="00DF34E5" w:rsidRDefault="00DF34E5" w:rsidP="000119AD">
      <w:pPr>
        <w:spacing w:line="480" w:lineRule="auto"/>
      </w:pPr>
      <w:r>
        <w:t xml:space="preserve">The BglB gene was codon-optimized for </w:t>
      </w:r>
      <w:r w:rsidRPr="00371E25">
        <w:rPr>
          <w:i/>
          <w:rPrChange w:id="138" w:author="Justin Siegel" w:date="2015-11-27T14:52:00Z">
            <w:rPr/>
          </w:rPrChange>
        </w:rPr>
        <w:t>E. coli</w:t>
      </w:r>
      <w:r>
        <w:t xml:space="preserve">,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 xml:space="preserv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ins w:id="139" w:author="Justin Siegel" w:date="2015-11-27T14:53:00Z">
        <w:r w:rsidR="00371E25">
          <w:t xml:space="preserve"> </w:t>
        </w:r>
        <w:del w:id="140" w:author="Alex" w:date="2015-11-30T15:03:00Z">
          <w:r w:rsidR="00371E25" w:rsidDel="008038D0">
            <w:delText xml:space="preserve"> </w:delText>
          </w:r>
        </w:del>
        <w:r w:rsidR="00371E25">
          <w:t xml:space="preserve">More details are provided in </w:t>
        </w:r>
        <w:proofErr w:type="spellStart"/>
        <w:r w:rsidR="00371E25">
          <w:t>S8</w:t>
        </w:r>
        <w:proofErr w:type="spellEnd"/>
        <w:r w:rsidR="00371E25">
          <w:t>.</w:t>
        </w:r>
      </w:ins>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46FDA97A" w:rsidR="00DF34E5" w:rsidRDefault="00DF34E5" w:rsidP="000119AD">
      <w:pPr>
        <w:spacing w:line="480" w:lineRule="auto"/>
      </w:pPr>
      <w:r>
        <w:t xml:space="preserve">One hundred molecular models of each mutant enzyme were </w:t>
      </w:r>
      <w:del w:id="141" w:author="Justin Siegel" w:date="2015-11-27T14:53:00Z">
        <w:r w:rsidDel="00371E25">
          <w:delText xml:space="preserve">made </w:delText>
        </w:r>
      </w:del>
      <w:ins w:id="142" w:author="Justin Siegel" w:date="2015-11-27T14:53:00Z">
        <w:r w:rsidR="00371E25">
          <w:t xml:space="preserve">generated </w:t>
        </w:r>
      </w:ins>
      <w:r>
        <w:t xml:space="preserve">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w:t>
      </w:r>
      <w:r>
        <w:lastRenderedPageBreak/>
        <w:t xml:space="preserve">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1AF07F38" w:rsidR="00DF34E5" w:rsidRDefault="00DF34E5" w:rsidP="000119AD">
      <w:pPr>
        <w:spacing w:line="480" w:lineRule="auto"/>
        <w:rPr>
          <w:ins w:id="143" w:author="Alex" w:date="2015-11-24T14:49:00Z"/>
          <w:b/>
        </w:rPr>
      </w:pPr>
      <w:del w:id="144" w:author="Alex" w:date="2015-11-24T14:45:00Z">
        <w:r w:rsidRPr="00721840" w:rsidDel="00DB0287">
          <w:rPr>
            <w:b/>
          </w:rPr>
          <w:delText xml:space="preserve">ASSOCIATED CONTENT </w:delText>
        </w:r>
      </w:del>
      <w:ins w:id="145" w:author="Alex" w:date="2015-11-24T14:45:00Z">
        <w:r w:rsidR="00DB0287">
          <w:rPr>
            <w:b/>
          </w:rPr>
          <w:t xml:space="preserve">SUPPORTING INFORMATION </w:t>
        </w:r>
      </w:ins>
    </w:p>
    <w:p w14:paraId="6E391CB8" w14:textId="77777777" w:rsidR="00745696" w:rsidRPr="00721840" w:rsidRDefault="00745696" w:rsidP="000119AD">
      <w:pPr>
        <w:spacing w:line="480" w:lineRule="auto"/>
        <w:rPr>
          <w:b/>
        </w:rPr>
      </w:pPr>
    </w:p>
    <w:p w14:paraId="3919B4D9" w14:textId="350B6117" w:rsidR="00AE71AE" w:rsidRPr="00721840" w:rsidDel="00DB0287" w:rsidRDefault="00DF34E5" w:rsidP="000119AD">
      <w:pPr>
        <w:spacing w:line="480" w:lineRule="auto"/>
        <w:rPr>
          <w:del w:id="146" w:author="Alex" w:date="2015-11-24T14:45:00Z"/>
          <w:b/>
        </w:rPr>
      </w:pPr>
      <w:del w:id="147" w:author="Alex" w:date="2015-11-24T14:45:00Z">
        <w:r w:rsidRPr="00721840" w:rsidDel="00DB0287">
          <w:rPr>
            <w:b/>
          </w:rPr>
          <w:delText>Supporting Information</w:delText>
        </w:r>
      </w:del>
    </w:p>
    <w:p w14:paraId="734433FF" w14:textId="33D9E4D8" w:rsidR="008D6014" w:rsidRPr="008D6014" w:rsidRDefault="00DF34E5" w:rsidP="000119AD">
      <w:pPr>
        <w:spacing w:line="480" w:lineRule="auto"/>
        <w:rPr>
          <w:ins w:id="148" w:author="Alex" w:date="2015-11-24T14:35:00Z"/>
          <w:rPrChange w:id="149" w:author="Alex" w:date="2015-11-24T14:36:00Z">
            <w:rPr>
              <w:ins w:id="150" w:author="Alex" w:date="2015-11-24T14:35:00Z"/>
              <w:b/>
            </w:rPr>
          </w:rPrChange>
        </w:rPr>
      </w:pPr>
      <w:del w:id="151" w:author="Alex" w:date="2015-11-24T14:45:00Z">
        <w:r w:rsidDel="00DB0287">
          <w:delText>A full list of mutations selected, the distribution of yields for all 10</w:delText>
        </w:r>
      </w:del>
      <w:del w:id="152" w:author="Alex" w:date="2015-11-24T11:44:00Z">
        <w:r w:rsidDel="007C1B1A">
          <w:delText>4</w:delText>
        </w:r>
      </w:del>
      <w:del w:id="153"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proofErr w:type="spellStart"/>
      <w:ins w:id="154" w:author="Alex" w:date="2015-11-24T14:36:00Z">
        <w:r w:rsidR="008D6014" w:rsidRPr="001E61A8">
          <w:rPr>
            <w:b/>
          </w:rPr>
          <w:t>S</w:t>
        </w:r>
        <w:r w:rsidR="008D6014">
          <w:rPr>
            <w:b/>
          </w:rPr>
          <w:t>1</w:t>
        </w:r>
        <w:proofErr w:type="spellEnd"/>
        <w:r w:rsidR="008D6014">
          <w:rPr>
            <w:b/>
          </w:rPr>
          <w:t xml:space="preserve"> </w:t>
        </w:r>
        <w:r w:rsidR="008D6014" w:rsidRPr="001E61A8">
          <w:rPr>
            <w:b/>
          </w:rPr>
          <w:t>Table</w:t>
        </w:r>
        <w:r w:rsidR="008D6014">
          <w:rPr>
            <w:b/>
          </w:rPr>
          <w:t>.</w:t>
        </w:r>
        <w:r w:rsidR="008D6014" w:rsidRPr="001E61A8">
          <w:rPr>
            <w:b/>
          </w:rPr>
          <w:t xml:space="preserve"> </w:t>
        </w:r>
        <w:r w:rsidR="008D6014">
          <w:rPr>
            <w:b/>
          </w:rPr>
          <w:t>Kinetic constants for</w:t>
        </w:r>
        <w:r w:rsidR="008038D0">
          <w:rPr>
            <w:b/>
          </w:rPr>
          <w:t xml:space="preserve"> 103</w:t>
        </w:r>
        <w:r w:rsidR="008D6014" w:rsidRPr="001E61A8">
          <w:rPr>
            <w:b/>
          </w:rPr>
          <w:t xml:space="preserve"> 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 xml:space="preserve">Included are columns (1) the mutation (2) protein yield as assessed by </w:t>
        </w:r>
        <w:del w:id="155" w:author="Justin Siegel" w:date="2015-11-27T14:00:00Z">
          <w:r w:rsidR="008D6014" w:rsidDel="0019240C">
            <w:delText xml:space="preserve">ratio of </w:delText>
          </w:r>
        </w:del>
        <w:r w:rsidR="008D6014">
          <w:t>ab</w:t>
        </w:r>
      </w:ins>
      <w:ins w:id="156" w:author="Alex" w:date="2015-11-24T16:06:00Z">
        <w:r w:rsidR="008A3DB5">
          <w:t>s</w:t>
        </w:r>
      </w:ins>
      <w:ins w:id="157" w:author="Alex" w:date="2015-11-24T14:36:00Z">
        <w:r w:rsidR="008D6014">
          <w:t xml:space="preserve">orbance at </w:t>
        </w:r>
        <w:del w:id="158" w:author="Justin Siegel" w:date="2015-11-27T14:00:00Z">
          <w:r w:rsidR="008D6014" w:rsidDel="0019240C">
            <w:delText xml:space="preserve">260 and </w:delText>
          </w:r>
        </w:del>
        <w:r w:rsidR="008D6014">
          <w:t xml:space="preserve">280 nm </w:t>
        </w:r>
      </w:ins>
      <w:ins w:id="159" w:author="Justin Siegel" w:date="2015-11-27T14:54:00Z">
        <w:del w:id="160" w:author="Alex" w:date="2015-11-30T15:04:00Z">
          <w:r w:rsidR="00371E25" w:rsidDel="008038D0">
            <w:delText>purity and presence</w:delText>
          </w:r>
        </w:del>
      </w:ins>
      <w:ins w:id="161" w:author="Alex" w:date="2015-11-24T14:36:00Z">
        <w:r w:rsidR="008038D0">
          <w:t>(3</w:t>
        </w:r>
        <w:r w:rsidR="008D6014">
          <w:t xml:space="preserve">, </w:t>
        </w:r>
      </w:ins>
      <w:ins w:id="162" w:author="Alex" w:date="2015-11-30T15:04:00Z">
        <w:r w:rsidR="008038D0">
          <w:t xml:space="preserve">4, </w:t>
        </w:r>
      </w:ins>
      <w:ins w:id="163" w:author="Alex" w:date="2015-11-24T14:36:00Z">
        <w:r w:rsidR="008038D0">
          <w:t>5, 6</w:t>
        </w:r>
        <w:r w:rsidR="008D6014">
          <w:t xml:space="preserve">) kinetic constants and nonlinear regression analysis for each of </w:t>
        </w:r>
        <w:proofErr w:type="spellStart"/>
        <w:r w:rsidR="008D6014" w:rsidRPr="00C07CB7">
          <w:rPr>
            <w:i/>
          </w:rPr>
          <w:t>k</w:t>
        </w:r>
        <w:r w:rsidR="008D6014" w:rsidRPr="00C07CB7">
          <w:rPr>
            <w:vertAlign w:val="subscript"/>
          </w:rPr>
          <w:t>cat</w:t>
        </w:r>
        <w:proofErr w:type="spellEnd"/>
        <w:r w:rsidR="008D6014">
          <w:t>, K</w:t>
        </w:r>
        <w:r w:rsidR="008D6014" w:rsidRPr="00C07CB7">
          <w:rPr>
            <w:vertAlign w:val="subscript"/>
          </w:rPr>
          <w:t>M</w:t>
        </w:r>
        <w:r w:rsidR="008D6014">
          <w:t>, K</w:t>
        </w:r>
        <w:r w:rsidR="008D6014" w:rsidRPr="003338E7">
          <w:rPr>
            <w:vertAlign w:val="subscript"/>
            <w:rPrChange w:id="164" w:author="Alex" w:date="2015-11-24T14:50:00Z">
              <w:rPr/>
            </w:rPrChange>
          </w:rPr>
          <w:t>I</w:t>
        </w:r>
        <w:r w:rsidR="008D6014">
          <w:t xml:space="preserve">, and </w:t>
        </w:r>
        <w:proofErr w:type="spellStart"/>
        <w:r w:rsidR="008D6014" w:rsidRPr="00111898">
          <w:rPr>
            <w:i/>
          </w:rPr>
          <w:t>k</w:t>
        </w:r>
        <w:r w:rsidR="008D6014" w:rsidRPr="00111898">
          <w:rPr>
            <w:vertAlign w:val="subscript"/>
          </w:rPr>
          <w:t>cat</w:t>
        </w:r>
        <w:proofErr w:type="spellEnd"/>
        <w:r w:rsidR="008D6014">
          <w:t xml:space="preserve"> /K</w:t>
        </w:r>
        <w:r w:rsidR="008D6014" w:rsidRPr="00C07CB7">
          <w:rPr>
            <w:vertAlign w:val="subscript"/>
          </w:rPr>
          <w:t>M</w:t>
        </w:r>
        <w:r w:rsidR="008D6014">
          <w:t xml:space="preserve">. </w:t>
        </w:r>
      </w:ins>
    </w:p>
    <w:p w14:paraId="1A8BA2F1" w14:textId="77777777" w:rsidR="008D6014" w:rsidRDefault="008D6014" w:rsidP="000119AD">
      <w:pPr>
        <w:spacing w:line="480" w:lineRule="auto"/>
        <w:rPr>
          <w:ins w:id="165" w:author="Alex" w:date="2015-11-30T16:00:00Z"/>
          <w:b/>
        </w:rPr>
      </w:pPr>
    </w:p>
    <w:p w14:paraId="5B265DA1" w14:textId="77777777" w:rsidR="00C80875" w:rsidRPr="001E61A8" w:rsidRDefault="00C80875" w:rsidP="00C80875">
      <w:pPr>
        <w:spacing w:line="480" w:lineRule="auto"/>
        <w:rPr>
          <w:ins w:id="166" w:author="Alex" w:date="2015-11-30T16:00:00Z"/>
        </w:rPr>
      </w:pPr>
      <w:proofErr w:type="spellStart"/>
      <w:ins w:id="167" w:author="Alex" w:date="2015-11-30T16:00:00Z">
        <w:r w:rsidRPr="001E61A8">
          <w:rPr>
            <w:b/>
          </w:rPr>
          <w:t>S</w:t>
        </w:r>
        <w:r>
          <w:rPr>
            <w:b/>
          </w:rPr>
          <w:t>2</w:t>
        </w:r>
        <w:proofErr w:type="spellEnd"/>
        <w:r>
          <w:rPr>
            <w:b/>
          </w:rPr>
          <w:t xml:space="preserve"> Fig</w:t>
        </w:r>
        <w:r w:rsidRPr="001E61A8">
          <w:rPr>
            <w:b/>
          </w:rPr>
          <w:t xml:space="preserve">: </w:t>
        </w:r>
        <w:proofErr w:type="spellStart"/>
        <w:r w:rsidRPr="001E61A8">
          <w:rPr>
            <w:b/>
          </w:rPr>
          <w:t>SDS</w:t>
        </w:r>
        <w:proofErr w:type="spellEnd"/>
        <w:r w:rsidRPr="001E61A8">
          <w:rPr>
            <w:b/>
          </w:rPr>
          <w:t xml:space="preserve">-PAGE images for </w:t>
        </w:r>
        <w:r>
          <w:rPr>
            <w:b/>
          </w:rPr>
          <w:t>119</w:t>
        </w:r>
        <w:r w:rsidRPr="001E61A8">
          <w:rPr>
            <w:b/>
          </w:rPr>
          <w:t xml:space="preserve"> </w:t>
        </w:r>
        <w:r>
          <w:rPr>
            <w:b/>
          </w:rPr>
          <w:t>variants of BglB</w:t>
        </w:r>
        <w:r w:rsidRPr="001E61A8">
          <w:rPr>
            <w:b/>
          </w:rPr>
          <w:t>.</w:t>
        </w:r>
        <w:r w:rsidRPr="001E61A8">
          <w:t xml:space="preserve"> </w:t>
        </w:r>
        <w:proofErr w:type="spellStart"/>
        <w:r w:rsidRPr="001E61A8">
          <w:t>SDS</w:t>
        </w:r>
        <w:proofErr w:type="spellEnd"/>
        <w:r w:rsidRPr="001E61A8">
          <w:t xml:space="preserve">-PAGE gels showing </w:t>
        </w:r>
        <w:r>
          <w:t xml:space="preserve">all proteins used in this study, including replicates of wild type assayed with each batch of mutants. Gels were stained overnight with </w:t>
        </w:r>
        <w:proofErr w:type="spellStart"/>
        <w:r>
          <w:t>Coomassie</w:t>
        </w:r>
        <w:proofErr w:type="spellEnd"/>
        <w:r>
          <w:t xml:space="preserve"> Blue. </w:t>
        </w:r>
        <w:r w:rsidRPr="001E61A8">
          <w:t xml:space="preserve">Protein ladder used </w:t>
        </w:r>
        <w:r w:rsidRPr="001E61A8">
          <w:lastRenderedPageBreak/>
          <w:t xml:space="preserve">was </w:t>
        </w:r>
        <w:proofErr w:type="spellStart"/>
        <w:r w:rsidRPr="001E61A8">
          <w:t>SeeBlue</w:t>
        </w:r>
        <w:proofErr w:type="spellEnd"/>
        <w:r w:rsidRPr="001E61A8">
          <w:t xml:space="preserve">® </w:t>
        </w:r>
        <w:proofErr w:type="spellStart"/>
        <w:r w:rsidRPr="001E61A8">
          <w:t>Plus2</w:t>
        </w:r>
        <w:proofErr w:type="spellEnd"/>
        <w:r w:rsidRPr="001E61A8">
          <w:t xml:space="preserve"> Pre-stained Protein Standard (Life Technologies)</w:t>
        </w:r>
        <w:r>
          <w:t xml:space="preserve">. Gels were imaged on a </w:t>
        </w:r>
        <w:proofErr w:type="spellStart"/>
        <w:r>
          <w:t>BioRad</w:t>
        </w:r>
        <w:proofErr w:type="spellEnd"/>
        <w:r>
          <w:t xml:space="preserve"> Gel Doc </w:t>
        </w:r>
        <w:proofErr w:type="spellStart"/>
        <w:r>
          <w:t>EZ</w:t>
        </w:r>
        <w:proofErr w:type="spellEnd"/>
        <w:r>
          <w:t xml:space="preserve"> system. </w:t>
        </w:r>
      </w:ins>
    </w:p>
    <w:p w14:paraId="66E0DA5F" w14:textId="77777777" w:rsidR="00C80875" w:rsidRDefault="00C80875" w:rsidP="000119AD">
      <w:pPr>
        <w:spacing w:line="480" w:lineRule="auto"/>
        <w:rPr>
          <w:ins w:id="168" w:author="Alex" w:date="2015-11-24T14:35:00Z"/>
          <w:b/>
        </w:rPr>
      </w:pPr>
    </w:p>
    <w:p w14:paraId="652043D5" w14:textId="31D7B0FC" w:rsidR="00FC3B5D" w:rsidRDefault="001A3345" w:rsidP="00FC3B5D">
      <w:pPr>
        <w:spacing w:line="480" w:lineRule="auto"/>
        <w:rPr>
          <w:ins w:id="169" w:author="Alex" w:date="2015-11-30T16:01:00Z"/>
        </w:rPr>
      </w:pPr>
      <w:del w:id="170" w:author="Alex" w:date="2015-11-30T16:00:00Z">
        <w:r w:rsidDel="00C80875">
          <w:fldChar w:fldCharType="begin"/>
        </w:r>
        <w:r w:rsidDel="00C80875">
          <w:del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delInstrText>
        </w:r>
        <w:r w:rsidDel="00C80875">
          <w:fldChar w:fldCharType="separate"/>
        </w:r>
        <w:r w:rsidDel="00C80875">
          <w:rPr>
            <w:noProof/>
          </w:rPr>
          <w:delText>(26)</w:delText>
        </w:r>
        <w:r w:rsidDel="00C80875">
          <w:fldChar w:fldCharType="end"/>
        </w:r>
      </w:del>
      <w:proofErr w:type="spellStart"/>
      <w:ins w:id="171" w:author="Alex" w:date="2015-11-24T14:37:00Z">
        <w:r w:rsidR="00FC3B5D" w:rsidRPr="001E61A8">
          <w:rPr>
            <w:b/>
          </w:rPr>
          <w:t>S</w:t>
        </w:r>
        <w:r w:rsidR="00C80875">
          <w:rPr>
            <w:b/>
          </w:rPr>
          <w:t>3</w:t>
        </w:r>
        <w:proofErr w:type="spellEnd"/>
        <w:r w:rsidR="00FC3B5D">
          <w:rPr>
            <w:b/>
          </w:rPr>
          <w:t xml:space="preserve"> Fig</w:t>
        </w:r>
        <w:r w:rsidR="00FC3B5D" w:rsidRPr="001E61A8">
          <w:rPr>
            <w:b/>
          </w:rPr>
          <w:t xml:space="preserve">: </w:t>
        </w:r>
        <w:r w:rsidR="00FC3B5D">
          <w:rPr>
            <w:b/>
          </w:rPr>
          <w:t xml:space="preserve">Active site models of </w:t>
        </w:r>
        <w:r w:rsidR="00FC3B5D" w:rsidRPr="001E61A8">
          <w:rPr>
            <w:b/>
          </w:rPr>
          <w:t xml:space="preserve">mutants </w:t>
        </w:r>
        <w:proofErr w:type="spellStart"/>
        <w:r w:rsidR="00FC3B5D" w:rsidRPr="001E61A8">
          <w:rPr>
            <w:b/>
          </w:rPr>
          <w:t>Q19A</w:t>
        </w:r>
        <w:proofErr w:type="spellEnd"/>
        <w:r w:rsidR="00FC3B5D" w:rsidRPr="001E61A8">
          <w:rPr>
            <w:b/>
          </w:rPr>
          <w:t xml:space="preserve">, </w:t>
        </w:r>
        <w:proofErr w:type="spellStart"/>
        <w:r w:rsidR="00FC3B5D" w:rsidRPr="001E61A8">
          <w:rPr>
            <w:b/>
          </w:rPr>
          <w:t>R240A</w:t>
        </w:r>
        <w:proofErr w:type="spellEnd"/>
        <w:r w:rsidR="00FC3B5D" w:rsidRPr="001E61A8">
          <w:rPr>
            <w:b/>
          </w:rPr>
          <w:t xml:space="preserve">, and wild type BglB. </w:t>
        </w:r>
        <w:r w:rsidR="00FC3B5D">
          <w:t>The lowest energy of 100 models</w:t>
        </w:r>
      </w:ins>
      <w:ins w:id="172" w:author="Justin Siegel" w:date="2015-11-27T14:00:00Z">
        <w:r w:rsidR="0019240C">
          <w:t xml:space="preserve"> generated</w:t>
        </w:r>
      </w:ins>
      <w:ins w:id="173" w:author="Alex" w:date="2015-11-24T14:37:00Z">
        <w:r w:rsidR="00FC3B5D">
          <w:t xml:space="preserve"> for each mutant is depicted. In panel A, m</w:t>
        </w:r>
        <w:r w:rsidR="00FC3B5D" w:rsidRPr="001E61A8">
          <w:t xml:space="preserve">utation of the glutamine at position 19 to an alanine removes two hydrogen bonds </w:t>
        </w:r>
        <w:r w:rsidR="00FC3B5D">
          <w:t xml:space="preserve">(black) </w:t>
        </w:r>
        <w:r w:rsidR="00FC3B5D" w:rsidRPr="001E61A8">
          <w:t>to the substrate</w:t>
        </w:r>
        <w:r w:rsidR="00FC3B5D">
          <w:t xml:space="preserve"> compared to wild type (C). In panel B, m</w:t>
        </w:r>
        <w:r w:rsidR="00FC3B5D" w:rsidRPr="001E61A8">
          <w:t xml:space="preserve">utation of the arginine at position 240 to an alanine is predicted to </w:t>
        </w:r>
        <w:r w:rsidR="00FC3B5D">
          <w:t xml:space="preserve">stabilize an alternate conformation of </w:t>
        </w:r>
        <w:proofErr w:type="spellStart"/>
        <w:r w:rsidR="00FC3B5D">
          <w:t>E222A</w:t>
        </w:r>
        <w:proofErr w:type="spellEnd"/>
        <w:r w:rsidR="00FC3B5D">
          <w:t>, bringing the carboxylate group to 4.2 Å of the substrate's nitro group. D</w:t>
        </w:r>
        <w:r w:rsidR="00FC3B5D" w:rsidRPr="001E61A8">
          <w:t>istances and between the substrate, </w:t>
        </w:r>
        <w:r w:rsidR="00FC3B5D" w:rsidRPr="001E61A8">
          <w:rPr>
            <w:i/>
          </w:rPr>
          <w:t>p</w:t>
        </w:r>
        <w:r w:rsidR="00FC3B5D" w:rsidRPr="001E61A8">
          <w:t>-</w:t>
        </w:r>
        <w:proofErr w:type="spellStart"/>
        <w:r w:rsidR="00FC3B5D" w:rsidRPr="001E61A8">
          <w:t>nitrophenyl</w:t>
        </w:r>
        <w:proofErr w:type="spellEnd"/>
        <w:r w:rsidR="00FC3B5D" w:rsidRPr="001E61A8">
          <w:t>-ß-D-</w:t>
        </w:r>
        <w:proofErr w:type="spellStart"/>
        <w:r w:rsidR="00FC3B5D" w:rsidRPr="001E61A8">
          <w:t>glucoside</w:t>
        </w:r>
        <w:proofErr w:type="spellEnd"/>
        <w:r w:rsidR="00FC3B5D" w:rsidRPr="001E61A8">
          <w:t>, and the BglB molecule are indicated by black lines</w:t>
        </w:r>
        <w:r w:rsidR="00FC3B5D">
          <w:t xml:space="preserve">. </w:t>
        </w:r>
      </w:ins>
    </w:p>
    <w:p w14:paraId="3AAD800D" w14:textId="77777777" w:rsidR="00C80875" w:rsidRPr="001E61A8" w:rsidRDefault="00C80875" w:rsidP="00FC3B5D">
      <w:pPr>
        <w:spacing w:line="480" w:lineRule="auto"/>
        <w:rPr>
          <w:ins w:id="174" w:author="Alex" w:date="2015-11-24T14:37:00Z"/>
        </w:rPr>
      </w:pPr>
    </w:p>
    <w:p w14:paraId="090C0864" w14:textId="7B9BBFDF" w:rsidR="00C80875" w:rsidRDefault="00C80875" w:rsidP="00C80875">
      <w:pPr>
        <w:spacing w:line="480" w:lineRule="auto"/>
        <w:rPr>
          <w:ins w:id="175" w:author="Alex" w:date="2015-11-30T16:01:00Z"/>
        </w:rPr>
      </w:pPr>
      <w:proofErr w:type="spellStart"/>
      <w:ins w:id="176" w:author="Alex" w:date="2015-11-30T16:01:00Z">
        <w:r w:rsidRPr="001E61A8">
          <w:rPr>
            <w:b/>
          </w:rPr>
          <w:t>S</w:t>
        </w:r>
        <w:r>
          <w:rPr>
            <w:b/>
          </w:rPr>
          <w:t>4</w:t>
        </w:r>
        <w:proofErr w:type="spellEnd"/>
        <w:r w:rsidRPr="001E61A8">
          <w:rPr>
            <w:b/>
          </w:rPr>
          <w:t xml:space="preserve"> Table. </w:t>
        </w:r>
        <w:r>
          <w:rPr>
            <w:b/>
          </w:rPr>
          <w:t xml:space="preserve">Correlations between individual structural features and each of </w:t>
        </w:r>
        <w:proofErr w:type="spellStart"/>
        <w:r w:rsidRPr="00C07CB7">
          <w:rPr>
            <w:b/>
            <w:i/>
          </w:rPr>
          <w:t>k</w:t>
        </w:r>
        <w:r w:rsidRPr="00C07CB7">
          <w:rPr>
            <w:b/>
            <w:vertAlign w:val="subscript"/>
          </w:rPr>
          <w:t>cat</w:t>
        </w:r>
        <w:proofErr w:type="spellEnd"/>
        <w:r>
          <w:rPr>
            <w:b/>
          </w:rPr>
          <w:t>, K</w:t>
        </w:r>
        <w:r w:rsidRPr="00C07CB7">
          <w:rPr>
            <w:b/>
            <w:vertAlign w:val="subscript"/>
          </w:rPr>
          <w:t>M</w:t>
        </w:r>
        <w:r>
          <w:rPr>
            <w:b/>
          </w:rPr>
          <w:t xml:space="preserve">, and </w:t>
        </w:r>
        <w:proofErr w:type="spellStart"/>
        <w:r w:rsidRPr="00C07CB7">
          <w:rPr>
            <w:b/>
            <w:i/>
          </w:rPr>
          <w:t>k</w:t>
        </w:r>
        <w:r w:rsidRPr="00C07CB7">
          <w:rPr>
            <w:b/>
            <w:vertAlign w:val="subscript"/>
          </w:rPr>
          <w:t>cat</w:t>
        </w:r>
        <w:proofErr w:type="spellEnd"/>
        <w:r>
          <w:rPr>
            <w:b/>
          </w:rPr>
          <w:t>/K</w:t>
        </w:r>
        <w:r w:rsidRPr="00C07CB7">
          <w:rPr>
            <w:b/>
            <w:vertAlign w:val="subscript"/>
          </w:rPr>
          <w:t>M</w:t>
        </w:r>
        <w:r>
          <w:rPr>
            <w:b/>
          </w:rPr>
          <w:t xml:space="preserve">. </w:t>
        </w:r>
        <w:proofErr w:type="spellStart"/>
        <w:r w:rsidRPr="000F4A4C">
          <w:t>PCC</w:t>
        </w:r>
        <w:proofErr w:type="spellEnd"/>
        <w:r w:rsidRPr="000F4A4C">
          <w:t xml:space="preserve"> and </w:t>
        </w:r>
        <w:proofErr w:type="spellStart"/>
        <w:r w:rsidRPr="000F4A4C">
          <w:t>SRC</w:t>
        </w:r>
        <w:proofErr w:type="spellEnd"/>
        <w:r w:rsidRPr="000F4A4C">
          <w:t xml:space="preserve"> values for each individual str</w:t>
        </w:r>
        <w:r>
          <w:t xml:space="preserve">uctural feature, given by Rosetta short name. For explanation of each short name, see reference </w:t>
        </w:r>
        <w:r>
          <w:fldChar w:fldCharType="begin"/>
        </w:r>
        <w:r>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fldChar w:fldCharType="separate"/>
        </w:r>
        <w:r>
          <w:rPr>
            <w:noProof/>
          </w:rPr>
          <w:t>(26)</w:t>
        </w:r>
        <w:r>
          <w:fldChar w:fldCharType="end"/>
        </w:r>
        <w:r>
          <w:t xml:space="preserve">. </w:t>
        </w:r>
      </w:ins>
    </w:p>
    <w:p w14:paraId="4A129C1C" w14:textId="77777777" w:rsidR="0086794D" w:rsidRDefault="0086794D" w:rsidP="000119AD">
      <w:pPr>
        <w:spacing w:line="480" w:lineRule="auto"/>
        <w:rPr>
          <w:ins w:id="177" w:author="Alex" w:date="2015-11-24T14:37:00Z"/>
        </w:rPr>
      </w:pPr>
    </w:p>
    <w:p w14:paraId="0E1BAC4F" w14:textId="4A049ACC" w:rsidR="0086794D" w:rsidRDefault="0086794D" w:rsidP="0086794D">
      <w:pPr>
        <w:spacing w:line="480" w:lineRule="auto"/>
        <w:rPr>
          <w:ins w:id="178" w:author="Alex" w:date="2015-11-24T14:37:00Z"/>
        </w:rPr>
      </w:pPr>
      <w:proofErr w:type="spellStart"/>
      <w:ins w:id="179" w:author="Alex" w:date="2015-11-24T14:37:00Z">
        <w:r w:rsidRPr="001E61A8">
          <w:rPr>
            <w:b/>
          </w:rPr>
          <w:t>S</w:t>
        </w:r>
        <w:r>
          <w:rPr>
            <w:b/>
          </w:rPr>
          <w:t>5</w:t>
        </w:r>
        <w:proofErr w:type="spellEnd"/>
        <w:r>
          <w:rPr>
            <w:b/>
          </w:rPr>
          <w:t xml:space="preserve"> Fig</w:t>
        </w:r>
        <w:r w:rsidRPr="001E61A8">
          <w:rPr>
            <w:b/>
          </w:rPr>
          <w:t xml:space="preserve">. </w:t>
        </w:r>
        <w:r w:rsidRPr="001E61A8">
          <w:t xml:space="preserve">Diagnostic plots showing </w:t>
        </w:r>
        <w:proofErr w:type="spellStart"/>
        <w:r w:rsidRPr="001E61A8">
          <w:t>Michaelis-Menten</w:t>
        </w:r>
        <w:proofErr w:type="spellEnd"/>
        <w:r w:rsidRPr="001E61A8">
          <w:t xml:space="preserve">, </w:t>
        </w:r>
        <w:proofErr w:type="spellStart"/>
        <w:r w:rsidRPr="001E61A8">
          <w:t>Michaelis-Menten</w:t>
        </w:r>
        <w:proofErr w:type="spellEnd"/>
        <w:r w:rsidRPr="001E61A8">
          <w:t xml:space="preserve"> with substrate inhibition, or linear fit for each </w:t>
        </w:r>
        <w:r>
          <w:t>of 10</w:t>
        </w:r>
      </w:ins>
      <w:ins w:id="180" w:author="Justin Siegel" w:date="2015-11-27T14:56:00Z">
        <w:r w:rsidR="00371E25">
          <w:t>3</w:t>
        </w:r>
      </w:ins>
      <w:ins w:id="181" w:author="Alex" w:date="2015-11-24T14:37:00Z">
        <w:del w:id="182" w:author="Justin Siegel" w:date="2015-11-27T14:56:00Z">
          <w:r w:rsidDel="00371E25">
            <w:delText>2</w:delText>
          </w:r>
        </w:del>
        <w:r>
          <w:t xml:space="preserve"> </w:t>
        </w:r>
        <w:r w:rsidRPr="001E61A8">
          <w:t>mutant</w:t>
        </w:r>
        <w:r>
          <w:t>s</w:t>
        </w:r>
        <w:r w:rsidRPr="001E61A8">
          <w:t>.</w:t>
        </w:r>
        <w:r>
          <w:t xml:space="preserve"> For each mutant, 8 observed rates (in triplicate) were fit to the </w:t>
        </w:r>
        <w:proofErr w:type="spellStart"/>
        <w:r>
          <w:t>Michaelis-Menten</w:t>
        </w:r>
        <w:proofErr w:type="spellEnd"/>
        <w:r>
          <w:t xml:space="preserve"> equation using </w:t>
        </w:r>
        <w:proofErr w:type="spellStart"/>
        <w:r>
          <w:t>SciPy</w:t>
        </w:r>
      </w:ins>
      <w:proofErr w:type="spellEnd"/>
      <w:ins w:id="183" w:author="Alex" w:date="2015-11-24T14:39:00Z">
        <w:r w:rsidR="00BD704D">
          <w:t xml:space="preserve"> </w:t>
        </w:r>
      </w:ins>
      <w:ins w:id="184" w:author="Alex" w:date="2015-11-24T14:37:00Z">
        <w:r>
          <w:t xml:space="preserve">and plots were generated using </w:t>
        </w:r>
        <w:proofErr w:type="spellStart"/>
        <w:r>
          <w:t>Matplotlib</w:t>
        </w:r>
        <w:proofErr w:type="spellEnd"/>
        <w:r>
          <w:t>.</w:t>
        </w:r>
        <w:r w:rsidRPr="001E61A8">
          <w:t xml:space="preserve"> </w:t>
        </w:r>
        <w:r>
          <w:t xml:space="preserve">Plots were used to visually confirm statistical analysis of the fits. </w:t>
        </w:r>
      </w:ins>
    </w:p>
    <w:p w14:paraId="56AE04AD" w14:textId="77777777" w:rsidR="0086794D" w:rsidRDefault="0086794D" w:rsidP="000119AD">
      <w:pPr>
        <w:spacing w:line="480" w:lineRule="auto"/>
        <w:rPr>
          <w:ins w:id="185" w:author="Alex" w:date="2015-11-24T14:37:00Z"/>
        </w:rPr>
      </w:pPr>
    </w:p>
    <w:p w14:paraId="7EE47FD3" w14:textId="32282AF4" w:rsidR="0086794D" w:rsidRDefault="0086794D" w:rsidP="000119AD">
      <w:pPr>
        <w:spacing w:line="480" w:lineRule="auto"/>
        <w:rPr>
          <w:ins w:id="186" w:author="Alex" w:date="2015-11-24T14:37:00Z"/>
        </w:rPr>
      </w:pPr>
      <w:proofErr w:type="spellStart"/>
      <w:ins w:id="187" w:author="Alex" w:date="2015-11-24T14:37:00Z">
        <w:r w:rsidRPr="00127A42">
          <w:rPr>
            <w:b/>
          </w:rPr>
          <w:lastRenderedPageBreak/>
          <w:t>S</w:t>
        </w:r>
        <w:r>
          <w:rPr>
            <w:b/>
          </w:rPr>
          <w:t>6</w:t>
        </w:r>
        <w:proofErr w:type="spellEnd"/>
        <w:r>
          <w:rPr>
            <w:b/>
          </w:rPr>
          <w:t xml:space="preserve"> Fig</w:t>
        </w:r>
        <w:r w:rsidRPr="00127A42">
          <w:rPr>
            <w:b/>
          </w:rPr>
          <w:t>.</w:t>
        </w:r>
        <w:r>
          <w:t xml:space="preserve"> Plot of the values of log </w:t>
        </w:r>
        <w:proofErr w:type="spellStart"/>
        <w:r w:rsidRPr="00111898">
          <w:rPr>
            <w:i/>
          </w:rPr>
          <w:t>k</w:t>
        </w:r>
        <w:r w:rsidRPr="00111898">
          <w:rPr>
            <w:vertAlign w:val="subscript"/>
          </w:rPr>
          <w:t>cat</w:t>
        </w:r>
        <w:proofErr w:type="spellEnd"/>
        <w:r>
          <w:t xml:space="preserve"> versus log 1/K</w:t>
        </w:r>
        <w:r w:rsidRPr="00C07CB7">
          <w:rPr>
            <w:vertAlign w:val="subscript"/>
          </w:rPr>
          <w:t>M</w:t>
        </w:r>
        <w:r>
          <w:t xml:space="preserve"> for 10</w:t>
        </w:r>
      </w:ins>
      <w:ins w:id="188" w:author="Justin Siegel" w:date="2015-11-27T14:56:00Z">
        <w:r w:rsidR="00371E25">
          <w:t>3</w:t>
        </w:r>
      </w:ins>
      <w:ins w:id="189" w:author="Alex" w:date="2015-11-24T14:37:00Z">
        <w:del w:id="190" w:author="Justin Siegel" w:date="2015-11-27T14:56:00Z">
          <w:r w:rsidDel="00371E25">
            <w:delText>4</w:delText>
          </w:r>
        </w:del>
        <w:r>
          <w:t xml:space="preserve"> mutants relative to wild type BglB, showing the statistical independence of </w:t>
        </w:r>
        <w:proofErr w:type="spellStart"/>
        <w:r w:rsidRPr="00C07CB7">
          <w:rPr>
            <w:i/>
          </w:rPr>
          <w:t>k</w:t>
        </w:r>
        <w:r w:rsidRPr="00C07CB7">
          <w:rPr>
            <w:vertAlign w:val="subscript"/>
          </w:rPr>
          <w:t>cat</w:t>
        </w:r>
        <w:proofErr w:type="spellEnd"/>
        <w:r>
          <w:t xml:space="preserve"> and K</w:t>
        </w:r>
        <w:r w:rsidRPr="00C07CB7">
          <w:rPr>
            <w:vertAlign w:val="subscript"/>
          </w:rPr>
          <w:t>M</w:t>
        </w:r>
        <w:r>
          <w:t xml:space="preserve"> in the BglB system. </w:t>
        </w:r>
      </w:ins>
    </w:p>
    <w:p w14:paraId="2EC257B8" w14:textId="77777777" w:rsidR="0086794D" w:rsidRDefault="0086794D" w:rsidP="000119AD">
      <w:pPr>
        <w:spacing w:line="480" w:lineRule="auto"/>
        <w:rPr>
          <w:ins w:id="191" w:author="Alex" w:date="2015-11-24T14:37:00Z"/>
        </w:rPr>
      </w:pPr>
    </w:p>
    <w:p w14:paraId="51E8E8C0" w14:textId="77777777" w:rsidR="000964B5" w:rsidRDefault="000964B5" w:rsidP="000964B5">
      <w:pPr>
        <w:spacing w:line="480" w:lineRule="auto"/>
        <w:rPr>
          <w:ins w:id="192" w:author="Alex" w:date="2015-11-24T14:38:00Z"/>
          <w:b/>
        </w:rPr>
      </w:pPr>
      <w:proofErr w:type="spellStart"/>
      <w:ins w:id="193" w:author="Alex" w:date="2015-11-24T14:38:00Z">
        <w:r>
          <w:rPr>
            <w:b/>
          </w:rPr>
          <w:t>S7</w:t>
        </w:r>
        <w:proofErr w:type="spellEnd"/>
        <w:r>
          <w:rPr>
            <w:b/>
          </w:rPr>
          <w:t xml:space="preserve"> Table. Conservation analysis of BglB active site residues. </w:t>
        </w:r>
        <w:r>
          <w:t xml:space="preserve">A multiple sequence alignment of 1,554 family 1 glycoside hydrolases from the </w:t>
        </w:r>
        <w:proofErr w:type="spellStart"/>
        <w:r>
          <w:t>Pfam</w:t>
        </w:r>
        <w:proofErr w:type="spellEnd"/>
        <w:r>
          <w:t xml:space="preserve"> database aligned to the BglB wild type sequence was used for this analysis. Column 1 is the relative </w:t>
        </w:r>
        <w:proofErr w:type="spellStart"/>
        <w:r w:rsidRPr="007B199A">
          <w:rPr>
            <w:i/>
          </w:rPr>
          <w:t>k</w:t>
        </w:r>
        <w:r w:rsidRPr="007B199A">
          <w:rPr>
            <w:vertAlign w:val="subscript"/>
          </w:rPr>
          <w:t>cat</w:t>
        </w:r>
        <w:proofErr w:type="spellEnd"/>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ins>
    </w:p>
    <w:p w14:paraId="6F35FEBD" w14:textId="77777777" w:rsidR="000964B5" w:rsidRDefault="000964B5" w:rsidP="000119AD">
      <w:pPr>
        <w:spacing w:line="480" w:lineRule="auto"/>
        <w:rPr>
          <w:ins w:id="194" w:author="Alex" w:date="2015-11-24T14:38:00Z"/>
        </w:rPr>
      </w:pPr>
    </w:p>
    <w:p w14:paraId="6DAD897F" w14:textId="77777777" w:rsidR="00BD704D" w:rsidRPr="001E61A8" w:rsidRDefault="00BD704D" w:rsidP="00BD704D">
      <w:pPr>
        <w:spacing w:line="480" w:lineRule="auto"/>
        <w:rPr>
          <w:ins w:id="195" w:author="Alex" w:date="2015-11-24T14:39:00Z"/>
          <w:b/>
        </w:rPr>
      </w:pPr>
      <w:proofErr w:type="spellStart"/>
      <w:ins w:id="196" w:author="Alex" w:date="2015-11-24T14:39:00Z">
        <w:r>
          <w:rPr>
            <w:b/>
          </w:rPr>
          <w:t>S8</w:t>
        </w:r>
        <w:proofErr w:type="spellEnd"/>
        <w:r>
          <w:rPr>
            <w:b/>
          </w:rPr>
          <w:t xml:space="preserve"> Text: Supplemental m</w:t>
        </w:r>
        <w:r w:rsidRPr="001E61A8">
          <w:rPr>
            <w:b/>
          </w:rPr>
          <w:t>aterials and methods</w:t>
        </w:r>
      </w:ins>
    </w:p>
    <w:p w14:paraId="3580CCAA" w14:textId="1538BF64" w:rsidR="00BD704D" w:rsidRPr="001E61A8" w:rsidRDefault="00BD704D" w:rsidP="00BD704D">
      <w:pPr>
        <w:spacing w:line="480" w:lineRule="auto"/>
        <w:rPr>
          <w:ins w:id="197" w:author="Alex" w:date="2015-11-24T14:39:00Z"/>
        </w:rPr>
      </w:pPr>
      <w:ins w:id="198" w:author="Alex" w:date="2015-11-24T14:39:00Z">
        <w:r w:rsidRPr="001E61A8">
          <w:t xml:space="preserve">Mutants were designed using the </w:t>
        </w:r>
        <w:proofErr w:type="spellStart"/>
        <w:r w:rsidRPr="001E61A8">
          <w:t>Foldit</w:t>
        </w:r>
        <w:proofErr w:type="spellEnd"/>
        <w:r w:rsidRPr="001E61A8">
          <w:t xml:space="preserve">, </w:t>
        </w:r>
        <w:r>
          <w:t>a graphical user interface to the</w:t>
        </w:r>
        <w:r w:rsidRPr="001E61A8">
          <w:t xml:space="preserve"> Rosetta</w:t>
        </w:r>
        <w:r>
          <w:t xml:space="preserve"> Molecular Modeling Suite</w:t>
        </w:r>
        <w:r w:rsidRPr="001E61A8">
          <w:t xml:space="preserve">. Mutants were chosen based on proximity to the active site as well as </w:t>
        </w:r>
        <w:proofErr w:type="spellStart"/>
        <w:r w:rsidRPr="001E61A8">
          <w:t>Foldit’s</w:t>
        </w:r>
        <w:proofErr w:type="spellEnd"/>
        <w:r w:rsidRPr="001E61A8">
          <w:t xml:space="preserve">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ins>
    </w:p>
    <w:p w14:paraId="29387598" w14:textId="77777777" w:rsidR="00BD704D" w:rsidRPr="001E61A8" w:rsidRDefault="00BD704D" w:rsidP="00BD704D">
      <w:pPr>
        <w:spacing w:line="480" w:lineRule="auto"/>
        <w:rPr>
          <w:ins w:id="199" w:author="Alex" w:date="2015-11-24T14:39:00Z"/>
        </w:rPr>
      </w:pPr>
      <w:ins w:id="200" w:author="Alex" w:date="2015-11-24T14:39:00Z">
        <w:r w:rsidRPr="001E61A8">
          <w:tab/>
          <w:t>A sequence coding for BglB (</w:t>
        </w:r>
        <w:proofErr w:type="spellStart"/>
        <w:r w:rsidRPr="001E61A8">
          <w:t>Uniprot</w:t>
        </w:r>
        <w:proofErr w:type="spellEnd"/>
        <w:r w:rsidRPr="001E61A8">
          <w:t xml:space="preserve"> </w:t>
        </w:r>
        <w:proofErr w:type="spellStart"/>
        <w:r w:rsidRPr="001E61A8">
          <w:t>P22505</w:t>
        </w:r>
        <w:proofErr w:type="spellEnd"/>
        <w:r w:rsidRPr="001E61A8">
          <w:t xml:space="preserve">)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proofErr w:type="spellStart"/>
        <w:r w:rsidRPr="001E61A8">
          <w:t>NdeI</w:t>
        </w:r>
        <w:proofErr w:type="spellEnd"/>
        <w:r w:rsidRPr="001E61A8">
          <w:t xml:space="preserve"> and </w:t>
        </w:r>
        <w:proofErr w:type="spellStart"/>
        <w:r w:rsidRPr="001E61A8">
          <w:t>XhoI</w:t>
        </w:r>
        <w:proofErr w:type="spellEnd"/>
        <w:r w:rsidRPr="001E61A8">
          <w:t xml:space="preserve"> </w:t>
        </w:r>
        <w:r>
          <w:t xml:space="preserve">sites of </w:t>
        </w:r>
        <w:proofErr w:type="spellStart"/>
        <w:r>
          <w:t>pET29b</w:t>
        </w:r>
        <w:proofErr w:type="spellEnd"/>
        <w:r>
          <w:t>, adding a</w:t>
        </w:r>
        <w:r w:rsidRPr="001E61A8">
          <w:t xml:space="preserve"> C-terminal His tag onto the protein sequence. Kunkel mutagenesis was used to create site-specific mutations, and all plasmids were sequence-verified. </w:t>
        </w:r>
      </w:ins>
    </w:p>
    <w:p w14:paraId="760407E8" w14:textId="77777777" w:rsidR="00BD704D" w:rsidRPr="001E61A8" w:rsidRDefault="00BD704D" w:rsidP="00BD704D">
      <w:pPr>
        <w:spacing w:line="480" w:lineRule="auto"/>
        <w:ind w:firstLine="720"/>
        <w:rPr>
          <w:ins w:id="201" w:author="Alex" w:date="2015-11-24T14:39:00Z"/>
        </w:rPr>
      </w:pPr>
      <w:ins w:id="202" w:author="Alex" w:date="2015-11-24T14:39:00Z">
        <w:r>
          <w:lastRenderedPageBreak/>
          <w:t xml:space="preserve">For protein production, </w:t>
        </w:r>
        <w:r w:rsidRPr="001E61A8">
          <w:t xml:space="preserve">20 </w:t>
        </w:r>
        <w:proofErr w:type="spellStart"/>
        <w:r w:rsidRPr="001E61A8">
          <w:t>μL</w:t>
        </w:r>
        <w:proofErr w:type="spellEnd"/>
        <w:r w:rsidRPr="001E61A8">
          <w:t xml:space="preserve"> of chemically-competent </w:t>
        </w:r>
        <w:r w:rsidRPr="001E61A8">
          <w:rPr>
            <w:i/>
          </w:rPr>
          <w:t>Escherichia coli</w:t>
        </w:r>
        <w:r w:rsidRPr="001E61A8">
          <w:t xml:space="preserve"> </w:t>
        </w:r>
        <w:proofErr w:type="spellStart"/>
        <w:r w:rsidRPr="001E61A8">
          <w:t>BL21</w:t>
        </w:r>
        <w:proofErr w:type="spellEnd"/>
        <w:r w:rsidRPr="001E61A8">
          <w:t>(</w:t>
        </w:r>
        <w:proofErr w:type="spellStart"/>
        <w:r w:rsidRPr="001E61A8">
          <w:t>DE3</w:t>
        </w:r>
        <w:proofErr w:type="spellEnd"/>
        <w:r w:rsidRPr="001E61A8">
          <w:t>) (</w:t>
        </w:r>
        <w:proofErr w:type="spellStart"/>
        <w:r w:rsidRPr="001E61A8">
          <w:t>Novagen</w:t>
        </w:r>
        <w:proofErr w:type="spellEnd"/>
        <w:r w:rsidRPr="001E61A8">
          <w:t xml:space="preserve">) were transformed on ice with 1 </w:t>
        </w:r>
        <w:proofErr w:type="spellStart"/>
        <w:r w:rsidRPr="001E61A8">
          <w:t>μL</w:t>
        </w:r>
        <w:proofErr w:type="spellEnd"/>
        <w:r w:rsidRPr="001E61A8">
          <w:t xml:space="preserve"> of plasmid in buffer at a concentration of </w:t>
        </w:r>
        <w:r>
          <w:t>90</w:t>
        </w:r>
        <w:r w:rsidRPr="001E61A8">
          <w:t xml:space="preserve"> to </w:t>
        </w:r>
        <w:r>
          <w:t>130</w:t>
        </w:r>
        <w:r w:rsidRPr="001E61A8">
          <w:t xml:space="preserve"> </w:t>
        </w:r>
        <w:proofErr w:type="spellStart"/>
        <w:r w:rsidRPr="001E61A8">
          <w:t>ng</w:t>
        </w:r>
        <w:proofErr w:type="spellEnd"/>
        <w:r w:rsidRPr="001E61A8">
          <w:t>/</w:t>
        </w:r>
        <w:proofErr w:type="spellStart"/>
        <w:r w:rsidRPr="001E61A8">
          <w:t>μL</w:t>
        </w:r>
        <w:proofErr w:type="spellEnd"/>
        <w:r w:rsidRPr="001E61A8">
          <w:t xml:space="preserve">. The competent cell-plasmid mixture was temperature shocked to induce plasmid uptake by heating at </w:t>
        </w:r>
        <w:proofErr w:type="spellStart"/>
        <w:r w:rsidRPr="001E61A8">
          <w:t>42°C</w:t>
        </w:r>
        <w:proofErr w:type="spellEnd"/>
        <w:r w:rsidRPr="001E61A8">
          <w:t xml:space="preserve"> for one minute and then chilling on ice for one minute. Cells were recovered in 200 </w:t>
        </w:r>
        <w:proofErr w:type="spellStart"/>
        <w:r w:rsidRPr="001E61A8">
          <w:t>μL</w:t>
        </w:r>
        <w:proofErr w:type="spellEnd"/>
        <w:r w:rsidRPr="001E61A8">
          <w:t xml:space="preserve"> Terrific Broth (TB) media at 37 °C for one hour. They were then plated onto an </w:t>
        </w:r>
        <w:proofErr w:type="spellStart"/>
        <w:r w:rsidRPr="001E61A8">
          <w:t>LB</w:t>
        </w:r>
        <w:proofErr w:type="spellEnd"/>
        <w:r w:rsidRPr="001E61A8">
          <w:t xml:space="preserve"> </w:t>
        </w:r>
        <w:proofErr w:type="spellStart"/>
        <w:r w:rsidRPr="001E61A8">
          <w:t>agarose</w:t>
        </w:r>
        <w:proofErr w:type="spellEnd"/>
        <w:r w:rsidRPr="001E61A8">
          <w:t xml:space="preserve"> plate containing 50 mg/mL kanamycin, and incubated for 24 hours at 37 °C. </w:t>
        </w:r>
      </w:ins>
    </w:p>
    <w:p w14:paraId="13B03842" w14:textId="77777777" w:rsidR="00BD704D" w:rsidRPr="001E61A8" w:rsidRDefault="00BD704D" w:rsidP="00BD704D">
      <w:pPr>
        <w:spacing w:line="480" w:lineRule="auto"/>
        <w:rPr>
          <w:ins w:id="203" w:author="Alex" w:date="2015-11-24T14:39:00Z"/>
        </w:rPr>
      </w:pPr>
      <w:ins w:id="204" w:author="Alex" w:date="2015-11-24T14:39:00Z">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ins>
    </w:p>
    <w:p w14:paraId="6A6B01E2" w14:textId="77777777" w:rsidR="00BD704D" w:rsidRPr="001E61A8" w:rsidRDefault="00BD704D" w:rsidP="00BD704D">
      <w:pPr>
        <w:spacing w:line="480" w:lineRule="auto"/>
        <w:rPr>
          <w:ins w:id="205" w:author="Alex" w:date="2015-11-24T14:39:00Z"/>
        </w:rPr>
      </w:pPr>
      <w:ins w:id="206" w:author="Alex" w:date="2015-11-24T14:39:00Z">
        <w:r w:rsidRPr="001E61A8">
          <w:tab/>
          <w:t xml:space="preserve">Growth cultures were pelleted by centrifugation at 4700 RPM for 10 minutes and the supernatant was discarded. The cell pellet was </w:t>
        </w:r>
        <w:proofErr w:type="spellStart"/>
        <w:r w:rsidRPr="001E61A8">
          <w:t>resuspended</w:t>
        </w:r>
        <w:proofErr w:type="spellEnd"/>
        <w:r w:rsidRPr="001E61A8">
          <w:t xml:space="preserve"> in 5 mL of induction medium (TB with 1 </w:t>
        </w:r>
        <w:proofErr w:type="spellStart"/>
        <w:r w:rsidRPr="001E61A8">
          <w:t>mM</w:t>
        </w:r>
        <w:proofErr w:type="spellEnd"/>
        <w:r w:rsidRPr="001E61A8">
          <w:t xml:space="preserve"> isopropyl-β-D-</w:t>
        </w:r>
        <w:proofErr w:type="spellStart"/>
        <w:r w:rsidRPr="001E61A8">
          <w:t>thiogalactopyranoside</w:t>
        </w:r>
        <w:proofErr w:type="spellEnd"/>
        <w:r w:rsidRPr="001E61A8">
          <w:t xml:space="preserve"> and 50 mg/mL kanamycin). The tubes were covered again with breathable seals and incubated with shaking at 18 °C for 24 hours. </w:t>
        </w:r>
      </w:ins>
    </w:p>
    <w:p w14:paraId="26342700" w14:textId="77777777" w:rsidR="00BD704D" w:rsidRDefault="00BD704D" w:rsidP="00BD704D">
      <w:pPr>
        <w:spacing w:line="480" w:lineRule="auto"/>
        <w:rPr>
          <w:ins w:id="207" w:author="Alex" w:date="2015-11-24T14:39:00Z"/>
        </w:rPr>
      </w:pPr>
      <w:ins w:id="208" w:author="Alex" w:date="2015-11-24T14:39:00Z">
        <w:r w:rsidRPr="001E61A8">
          <w:tab/>
          <w:t xml:space="preserve">The 5 mL expression culture was pelleted by centrifugation at 4700 for 10 minutes and the supernatant was discarded. The resulting pellet was suspended in 500 </w:t>
        </w:r>
        <w:proofErr w:type="spellStart"/>
        <w:r w:rsidRPr="001E61A8">
          <w:t>μL</w:t>
        </w:r>
        <w:proofErr w:type="spellEnd"/>
        <w:r w:rsidRPr="001E61A8">
          <w:t xml:space="preserve"> wash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15 </w:t>
        </w:r>
        <w:proofErr w:type="spellStart"/>
        <w:r w:rsidRPr="001E61A8">
          <w:t>mM</w:t>
        </w:r>
        <w:proofErr w:type="spellEnd"/>
        <w:r w:rsidRPr="001E61A8">
          <w:t xml:space="preserve"> imidazole, pH 7.50) and lysed with </w:t>
        </w:r>
        <w:proofErr w:type="spellStart"/>
        <w:r w:rsidRPr="001E61A8">
          <w:t>BugBuster</w:t>
        </w:r>
        <w:proofErr w:type="spellEnd"/>
        <w:r w:rsidRPr="001E61A8">
          <w:t xml:space="preserve"> protein extraction reagent (Millipore)</w:t>
        </w:r>
        <w:r>
          <w:t xml:space="preserve"> and</w:t>
        </w:r>
        <w:r w:rsidRPr="001E61A8">
          <w:t xml:space="preserve"> 1 mg lysozyme, 0.1 mg </w:t>
        </w:r>
        <w:proofErr w:type="spellStart"/>
        <w:r w:rsidRPr="001E61A8">
          <w:t>DNase</w:t>
        </w:r>
        <w:proofErr w:type="spellEnd"/>
        <w:r w:rsidRPr="001E61A8">
          <w:t xml:space="preserve">, and 0.1 mg </w:t>
        </w:r>
        <w:proofErr w:type="spellStart"/>
        <w:r w:rsidRPr="001E61A8">
          <w:t>phenylmethylsulfonyl</w:t>
        </w:r>
        <w:proofErr w:type="spellEnd"/>
        <w:r w:rsidRPr="001E61A8">
          <w:t xml:space="preserve"> fluoride</w:t>
        </w:r>
        <w:r>
          <w:t xml:space="preserve"> per sample</w:t>
        </w:r>
        <w:r w:rsidRPr="001E61A8">
          <w:t xml:space="preserve">. </w:t>
        </w:r>
      </w:ins>
    </w:p>
    <w:p w14:paraId="39C8F40E" w14:textId="77777777" w:rsidR="00BD704D" w:rsidRDefault="00BD704D" w:rsidP="00BD704D">
      <w:pPr>
        <w:spacing w:line="480" w:lineRule="auto"/>
        <w:ind w:firstLine="720"/>
        <w:rPr>
          <w:ins w:id="209" w:author="Alex" w:date="2015-11-24T14:39:00Z"/>
        </w:rPr>
      </w:pPr>
      <w:ins w:id="210" w:author="Alex" w:date="2015-11-24T14:39:00Z">
        <w:r>
          <w:t>After 20 min, lysate was</w:t>
        </w:r>
        <w:r w:rsidRPr="001E61A8">
          <w:t xml:space="preserve"> centrifuged at 14,700 RPM for ten minutes.</w:t>
        </w:r>
        <w:r>
          <w:t xml:space="preserve"> The supernatant was loaded on to protein purification columns (</w:t>
        </w:r>
        <w:proofErr w:type="spellStart"/>
        <w:r>
          <w:t>BioSpin</w:t>
        </w:r>
        <w:proofErr w:type="spellEnd"/>
        <w:r>
          <w:t xml:space="preserve"> </w:t>
        </w:r>
        <w:r w:rsidRPr="001E61A8">
          <w:t>732-6008</w:t>
        </w:r>
        <w:r>
          <w:t>)</w:t>
        </w:r>
        <w:r w:rsidRPr="001E61A8">
          <w:t xml:space="preserve"> </w:t>
        </w:r>
        <w:r w:rsidRPr="001E61A8">
          <w:lastRenderedPageBreak/>
          <w:t xml:space="preserve">prepared with 100 </w:t>
        </w:r>
        <w:proofErr w:type="spellStart"/>
        <w:r w:rsidRPr="001E61A8">
          <w:t>μL</w:t>
        </w:r>
        <w:proofErr w:type="spellEnd"/>
        <w:r w:rsidRPr="001E61A8">
          <w:t xml:space="preserve"> of 50% </w:t>
        </w:r>
        <w:r>
          <w:t>Ni-</w:t>
        </w:r>
        <w:proofErr w:type="spellStart"/>
        <w:r>
          <w:t>NTA</w:t>
        </w:r>
        <w:proofErr w:type="spellEnd"/>
        <w:r>
          <w:t xml:space="preserve"> </w:t>
        </w:r>
        <w:r w:rsidRPr="001E61A8">
          <w:t xml:space="preserve">resin slurry. </w:t>
        </w:r>
        <w:r>
          <w:t>After equilibration with</w:t>
        </w:r>
        <w:r w:rsidRPr="001E61A8">
          <w:t xml:space="preserve"> 500 </w:t>
        </w:r>
        <w:proofErr w:type="spellStart"/>
        <w:r w:rsidRPr="001E61A8">
          <w:t>μL</w:t>
        </w:r>
        <w:proofErr w:type="spellEnd"/>
        <w:r w:rsidRPr="001E61A8">
          <w:t xml:space="preserve"> wash buffer, two 500 </w:t>
        </w:r>
        <w:proofErr w:type="spellStart"/>
        <w:r w:rsidRPr="001E61A8">
          <w:t>μL</w:t>
        </w:r>
        <w:proofErr w:type="spellEnd"/>
        <w:r w:rsidRPr="001E61A8">
          <w:t xml:space="preserve"> aliquots of supernatant were added to the columns. Six rounds of 500 </w:t>
        </w:r>
        <w:proofErr w:type="spellStart"/>
        <w:r w:rsidRPr="001E61A8">
          <w:t>μL</w:t>
        </w:r>
        <w:proofErr w:type="spellEnd"/>
        <w:r w:rsidRPr="001E61A8">
          <w:t xml:space="preserve"> wash buffer were then allowed to drip through the columns. Resulting protein micro-columns were then transferred to 2 mL tubes for elution. Protein was eluted in </w:t>
        </w:r>
        <w:proofErr w:type="spellStart"/>
        <w:r w:rsidRPr="001E61A8">
          <w:t>2x100</w:t>
        </w:r>
        <w:proofErr w:type="spellEnd"/>
        <w:r w:rsidRPr="001E61A8">
          <w:t xml:space="preserve"> </w:t>
        </w:r>
        <w:proofErr w:type="spellStart"/>
        <w:r w:rsidRPr="001E61A8">
          <w:t>μL</w:t>
        </w:r>
        <w:proofErr w:type="spellEnd"/>
        <w:r w:rsidRPr="001E61A8">
          <w:t xml:space="preserve"> elution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and 25 </w:t>
        </w:r>
        <w:proofErr w:type="spellStart"/>
        <w:r w:rsidRPr="001E61A8">
          <w:t>mM</w:t>
        </w:r>
        <w:proofErr w:type="spellEnd"/>
        <w:r w:rsidRPr="001E61A8">
          <w:t xml:space="preserve"> </w:t>
        </w:r>
        <w:proofErr w:type="spellStart"/>
        <w:r w:rsidRPr="001E61A8">
          <w:t>EDTA</w:t>
        </w:r>
        <w:proofErr w:type="spellEnd"/>
        <w:r w:rsidRPr="001E61A8">
          <w:t xml:space="preserve">, pH 7.50). A brief centrifugation at 4000 RPM ensured all protein was collected. </w:t>
        </w:r>
      </w:ins>
    </w:p>
    <w:p w14:paraId="6D479ABE" w14:textId="77777777" w:rsidR="00BD704D" w:rsidRPr="001E61A8" w:rsidRDefault="00BD704D" w:rsidP="00BD704D">
      <w:pPr>
        <w:spacing w:line="480" w:lineRule="auto"/>
        <w:ind w:firstLine="720"/>
        <w:rPr>
          <w:ins w:id="211" w:author="Alex" w:date="2015-11-24T14:39:00Z"/>
        </w:rPr>
      </w:pPr>
      <w:ins w:id="212" w:author="Alex" w:date="2015-11-24T14:39:00Z">
        <w:r w:rsidRPr="001E61A8">
          <w:t xml:space="preserve">Protein yield was then determined via </w:t>
        </w:r>
        <w:r>
          <w:t xml:space="preserve">ratio of </w:t>
        </w:r>
        <w:r w:rsidRPr="001E61A8">
          <w:t xml:space="preserve">absorbance at 260 and 280 nm and </w:t>
        </w:r>
        <w:proofErr w:type="spellStart"/>
        <w:r w:rsidRPr="001E61A8">
          <w:t>SDS</w:t>
        </w:r>
        <w:proofErr w:type="spellEnd"/>
        <w:r w:rsidRPr="001E61A8">
          <w:t>-PAGE.</w:t>
        </w:r>
      </w:ins>
    </w:p>
    <w:p w14:paraId="6F086D2C" w14:textId="77777777" w:rsidR="00BD704D" w:rsidRPr="001E61A8" w:rsidRDefault="00BD704D" w:rsidP="00BD704D">
      <w:pPr>
        <w:spacing w:line="480" w:lineRule="auto"/>
        <w:rPr>
          <w:ins w:id="213" w:author="Alex" w:date="2015-11-24T14:39:00Z"/>
        </w:rPr>
      </w:pPr>
      <w:ins w:id="214" w:author="Alex" w:date="2015-11-24T14:39:00Z">
        <w:r w:rsidRPr="001E61A8">
          <w:tab/>
        </w:r>
        <w:r>
          <w:t>Each enzyme variant was</w:t>
        </w:r>
        <w:r w:rsidRPr="001E61A8">
          <w:t xml:space="preserve"> assayed </w:t>
        </w:r>
        <w:r>
          <w:t xml:space="preserve">in triplicate </w:t>
        </w:r>
        <w:r w:rsidRPr="001E61A8">
          <w:t xml:space="preserve">at 8 substrate concentrations </w:t>
        </w:r>
        <w:r>
          <w:t xml:space="preserve">ranging from 0 to 75 </w:t>
        </w:r>
        <w:proofErr w:type="spellStart"/>
        <w:r>
          <w:t>mM.</w:t>
        </w:r>
        <w:proofErr w:type="spellEnd"/>
        <w:r>
          <w:t xml:space="preserve"> </w:t>
        </w:r>
        <w:r w:rsidRPr="001E61A8">
          <w:t xml:space="preserve">Diluted protein solution was dispensed in 25 </w:t>
        </w:r>
        <w:proofErr w:type="spellStart"/>
        <w:r w:rsidRPr="001E61A8">
          <w:t>μL</w:t>
        </w:r>
        <w:proofErr w:type="spellEnd"/>
        <w:r w:rsidRPr="001E61A8">
          <w:t xml:space="preserve"> aliquots 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w:t>
        </w:r>
        <w:proofErr w:type="spellStart"/>
        <w:r>
          <w:t>uL</w:t>
        </w:r>
        <w:proofErr w:type="spellEnd"/>
        <w:r>
          <w:t xml:space="preserve"> elution buffer with 8 different concentrations of pNPG (1 per row) were prepared.  </w:t>
        </w:r>
        <w:r w:rsidRPr="001E61A8">
          <w:t xml:space="preserve">The assay was initiated by multi-channel pipetting 75 </w:t>
        </w:r>
        <w:proofErr w:type="spellStart"/>
        <w:r w:rsidRPr="001E61A8">
          <w:t>μL</w:t>
        </w:r>
        <w:proofErr w:type="spellEnd"/>
        <w:r w:rsidRPr="001E61A8">
          <w:t xml:space="preserve">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ins>
    </w:p>
    <w:p w14:paraId="100A3085" w14:textId="77777777" w:rsidR="00BD704D" w:rsidRDefault="00BD704D" w:rsidP="00BD704D">
      <w:pPr>
        <w:spacing w:line="480" w:lineRule="auto"/>
        <w:rPr>
          <w:ins w:id="215" w:author="Alex" w:date="2015-11-24T14:39:00Z"/>
        </w:rPr>
      </w:pPr>
      <w:ins w:id="216" w:author="Alex" w:date="2015-11-24T14:39:00Z">
        <w:r w:rsidRPr="001E61A8">
          <w:tab/>
          <w:t>Unless otherwise noted, all supplies were purchased from Sigma-Aldrich.</w:t>
        </w:r>
      </w:ins>
    </w:p>
    <w:p w14:paraId="3B80C8BD" w14:textId="77777777" w:rsidR="00BD704D" w:rsidRDefault="00BD704D" w:rsidP="00BD704D">
      <w:pPr>
        <w:spacing w:line="480" w:lineRule="auto"/>
        <w:rPr>
          <w:ins w:id="217" w:author="Alex" w:date="2015-11-24T14:39:00Z"/>
        </w:rPr>
      </w:pPr>
    </w:p>
    <w:p w14:paraId="0308BD2F" w14:textId="059AC0EC" w:rsidR="00EF1753" w:rsidRPr="001E61A8" w:rsidRDefault="00EF1753" w:rsidP="00EF1753">
      <w:pPr>
        <w:spacing w:line="480" w:lineRule="auto"/>
        <w:rPr>
          <w:ins w:id="218" w:author="Alex" w:date="2015-11-24T14:42:00Z"/>
        </w:rPr>
      </w:pPr>
      <w:proofErr w:type="spellStart"/>
      <w:ins w:id="219" w:author="Alex" w:date="2015-11-24T14:42:00Z">
        <w:r>
          <w:rPr>
            <w:b/>
          </w:rPr>
          <w:t>S9</w:t>
        </w:r>
        <w:proofErr w:type="spellEnd"/>
        <w:r>
          <w:rPr>
            <w:b/>
          </w:rPr>
          <w:t xml:space="preserve">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w:t>
        </w:r>
        <w:r w:rsidRPr="001E61A8">
          <w:lastRenderedPageBreak/>
          <w:t xml:space="preserve">feature set simultaneously as </w:t>
        </w:r>
        <w:r w:rsidR="00D9682C">
          <w:pict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6.8pt">
              <v:imagedata r:id="rId6" o:title=""/>
            </v:shape>
          </w:pict>
        </w:r>
        <w:r w:rsidRPr="001E61A8">
          <w:t xml:space="preserve">  and </w:t>
        </w:r>
        <w:r w:rsidR="00D9682C">
          <w:pict w14:anchorId="3FDE2A09">
            <v:shape id="_x0000_i1026" type="#_x0000_t75" style="width:11.2pt;height:16.8pt">
              <v:imagedata r:id="rId7" o:title=""/>
            </v:shape>
          </w:pict>
        </w:r>
        <w:r w:rsidRPr="001E61A8">
          <w:t xml:space="preserve"> penalties are applied to the regression weights. The weight of each structural feature </w:t>
        </w:r>
        <w:r>
          <w:t>is</w:t>
        </w:r>
        <w:r w:rsidRPr="001E61A8">
          <w:t xml:space="preserve"> estimated as</w:t>
        </w:r>
      </w:ins>
    </w:p>
    <w:p w14:paraId="014E6E73" w14:textId="77777777" w:rsidR="00EF1753" w:rsidRPr="001E61A8" w:rsidRDefault="00D9682C" w:rsidP="00EF1753">
      <w:pPr>
        <w:spacing w:line="480" w:lineRule="auto"/>
        <w:jc w:val="center"/>
        <w:rPr>
          <w:ins w:id="220" w:author="Alex" w:date="2015-11-24T14:42:00Z"/>
        </w:rPr>
      </w:pPr>
      <w:ins w:id="221" w:author="Alex" w:date="2015-11-24T14:42:00Z">
        <w:r>
          <w:pict w14:anchorId="48FF6214">
            <v:shape id="_x0000_i1027" type="#_x0000_t75" style="width:300.8pt;height:35.2pt">
              <v:imagedata r:id="rId8" o:title=""/>
            </v:shape>
          </w:pict>
        </w:r>
      </w:ins>
    </w:p>
    <w:p w14:paraId="38EFD200" w14:textId="77777777" w:rsidR="00EF1753" w:rsidRPr="001E61A8" w:rsidRDefault="00EF1753" w:rsidP="00EF1753">
      <w:pPr>
        <w:spacing w:line="480" w:lineRule="auto"/>
        <w:rPr>
          <w:ins w:id="222" w:author="Alex" w:date="2015-11-24T14:42:00Z"/>
        </w:rPr>
      </w:pPr>
      <w:ins w:id="223" w:author="Alex" w:date="2015-11-24T14:42:00Z">
        <w:r w:rsidRPr="001E61A8">
          <w:t>Where:</w:t>
        </w:r>
      </w:ins>
    </w:p>
    <w:p w14:paraId="63581884" w14:textId="77777777" w:rsidR="00EF1753" w:rsidRPr="001E61A8" w:rsidRDefault="00D9682C" w:rsidP="00EF1753">
      <w:pPr>
        <w:spacing w:line="480" w:lineRule="auto"/>
        <w:rPr>
          <w:ins w:id="224" w:author="Alex" w:date="2015-11-24T14:42:00Z"/>
        </w:rPr>
      </w:pPr>
      <w:ins w:id="225" w:author="Alex" w:date="2015-11-24T14:42:00Z">
        <w:r>
          <w:pict w14:anchorId="086265B2">
            <v:shape id="_x0000_i1028" type="#_x0000_t75" style="width:15.2pt;height:18.4pt">
              <v:imagedata r:id="rId9" o:title=""/>
            </v:shape>
          </w:pict>
        </w:r>
        <w:r w:rsidR="00EF1753" w:rsidRPr="001E61A8">
          <w:t>: the intercept;</w:t>
        </w:r>
      </w:ins>
    </w:p>
    <w:p w14:paraId="45B17AD6" w14:textId="77777777" w:rsidR="00EF1753" w:rsidRPr="001E61A8" w:rsidRDefault="00D9682C" w:rsidP="00EF1753">
      <w:pPr>
        <w:spacing w:line="480" w:lineRule="auto"/>
        <w:rPr>
          <w:ins w:id="226" w:author="Alex" w:date="2015-11-24T14:42:00Z"/>
        </w:rPr>
      </w:pPr>
      <w:ins w:id="227" w:author="Alex" w:date="2015-11-24T14:42:00Z">
        <w:r>
          <w:pict w14:anchorId="41E41BA1">
            <v:shape id="_x0000_i1029" type="#_x0000_t75" style="width:14.4pt;height:18.4pt">
              <v:imagedata r:id="rId10" o:title=""/>
            </v:shape>
          </w:pict>
        </w:r>
        <w:r w:rsidR="00EF1753" w:rsidRPr="001E61A8">
          <w:t xml:space="preserve">: the weight of structural feature </w:t>
        </w:r>
        <w:proofErr w:type="spellStart"/>
        <w:r w:rsidR="00EF1753" w:rsidRPr="001E61A8">
          <w:t>i</w:t>
        </w:r>
        <w:proofErr w:type="spellEnd"/>
        <w:r w:rsidR="00EF1753" w:rsidRPr="001E61A8">
          <w:t xml:space="preserve"> in the regression model; </w:t>
        </w:r>
      </w:ins>
    </w:p>
    <w:p w14:paraId="44C23963" w14:textId="77777777" w:rsidR="00EF1753" w:rsidRPr="001E61A8" w:rsidRDefault="00EF1753" w:rsidP="00EF1753">
      <w:pPr>
        <w:spacing w:line="480" w:lineRule="auto"/>
        <w:rPr>
          <w:ins w:id="228" w:author="Alex" w:date="2015-11-24T14:42:00Z"/>
        </w:rPr>
      </w:pPr>
      <w:ins w:id="229" w:author="Alex" w:date="2015-11-24T14:42:00Z">
        <w:r w:rsidRPr="001E61A8">
          <w:t>p: the number of structural features generated by the BglB model;</w:t>
        </w:r>
      </w:ins>
    </w:p>
    <w:p w14:paraId="6A20560A" w14:textId="77777777" w:rsidR="00EF1753" w:rsidRPr="001E61A8" w:rsidRDefault="00D9682C" w:rsidP="00EF1753">
      <w:pPr>
        <w:spacing w:line="480" w:lineRule="auto"/>
        <w:rPr>
          <w:ins w:id="230" w:author="Alex" w:date="2015-11-24T14:42:00Z"/>
        </w:rPr>
      </w:pPr>
      <w:ins w:id="231" w:author="Alex" w:date="2015-11-24T14:42:00Z">
        <w:r>
          <w:pict w14:anchorId="6704D1A4">
            <v:shape id="_x0000_i1030" type="#_x0000_t75" style="width:12.8pt;height:18.4pt">
              <v:imagedata r:id="rId11" o:title=""/>
            </v:shape>
          </w:pict>
        </w:r>
        <w:r w:rsidR="00EF1753" w:rsidRPr="001E61A8">
          <w:t>: the kinetic constant (the dependent variable to be predicted);</w:t>
        </w:r>
      </w:ins>
    </w:p>
    <w:p w14:paraId="7591BDFB" w14:textId="77777777" w:rsidR="00EF1753" w:rsidRPr="001E61A8" w:rsidRDefault="00D9682C" w:rsidP="00EF1753">
      <w:pPr>
        <w:spacing w:line="480" w:lineRule="auto"/>
        <w:rPr>
          <w:ins w:id="232" w:author="Alex" w:date="2015-11-24T14:42:00Z"/>
        </w:rPr>
      </w:pPr>
      <w:ins w:id="233" w:author="Alex" w:date="2015-11-24T14:42:00Z">
        <w:r>
          <w:pict w14:anchorId="3EEB7ED5">
            <v:shape id="_x0000_i1031" type="#_x0000_t75" style="width:12pt;height:18.4pt">
              <v:imagedata r:id="rId12" o:title=""/>
            </v:shape>
          </w:pict>
        </w:r>
        <w:r w:rsidR="00EF1753" w:rsidRPr="001E61A8">
          <w:t>: structural features generated by the BglB model (the independent variables);</w:t>
        </w:r>
      </w:ins>
    </w:p>
    <w:p w14:paraId="73324C27" w14:textId="77777777" w:rsidR="00EF1753" w:rsidRDefault="00D9682C" w:rsidP="00EF1753">
      <w:pPr>
        <w:spacing w:line="480" w:lineRule="auto"/>
        <w:rPr>
          <w:ins w:id="234" w:author="Alex" w:date="2015-11-24T14:42:00Z"/>
        </w:rPr>
      </w:pPr>
      <w:ins w:id="235" w:author="Alex" w:date="2015-11-24T14:42:00Z">
        <w:r>
          <w:pict w14:anchorId="6B6D8DB0">
            <v:shape id="_x0000_i1032" type="#_x0000_t75" style="width:12.8pt;height:16.8pt">
              <v:imagedata r:id="rId13" o:title=""/>
            </v:shape>
          </w:pict>
        </w:r>
        <w:r w:rsidR="00EF1753" w:rsidRPr="001E61A8">
          <w:t>,</w:t>
        </w:r>
        <w:r>
          <w:pict w14:anchorId="64E190BF">
            <v:shape id="_x0000_i1033" type="#_x0000_t75" style="width:14.4pt;height:16.8pt">
              <v:imagedata r:id="rId14" o:title=""/>
            </v:shape>
          </w:pict>
        </w:r>
        <w:r w:rsidR="00EF1753" w:rsidRPr="001E61A8">
          <w:t>: parameters tuning the constraints on the weights.</w:t>
        </w:r>
      </w:ins>
    </w:p>
    <w:p w14:paraId="6BA06BAD" w14:textId="77777777" w:rsidR="00EF1753" w:rsidRPr="001E61A8" w:rsidRDefault="00EF1753" w:rsidP="00EF1753">
      <w:pPr>
        <w:spacing w:line="480" w:lineRule="auto"/>
        <w:rPr>
          <w:ins w:id="236" w:author="Alex" w:date="2015-11-24T14:42:00Z"/>
        </w:rPr>
      </w:pPr>
    </w:p>
    <w:p w14:paraId="044FC144" w14:textId="77777777" w:rsidR="00EF1753" w:rsidRDefault="00EF1753" w:rsidP="00EF1753">
      <w:pPr>
        <w:spacing w:line="480" w:lineRule="auto"/>
        <w:rPr>
          <w:ins w:id="237" w:author="Alex" w:date="2015-11-24T14:42:00Z"/>
        </w:rPr>
      </w:pPr>
      <w:ins w:id="238" w:author="Alex" w:date="2015-11-24T14:42:00Z">
        <w:r w:rsidRPr="001E61A8">
          <w:tab/>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sidR="00D9682C">
          <w:pict w14:anchorId="3C7ADA4F">
            <v:shape id="_x0000_i1034" type="#_x0000_t75" style="width:12.8pt;height:16.8pt">
              <v:imagedata r:id="rId15" o:title=""/>
            </v:shape>
          </w:pict>
        </w:r>
        <w:r w:rsidRPr="001E61A8">
          <w:t xml:space="preserve">, </w:t>
        </w:r>
        <w:r w:rsidR="00D9682C">
          <w:pict w14:anchorId="5015EA41">
            <v:shape id="_x0000_i1035" type="#_x0000_t75" style="width:14.4pt;height:16.8pt">
              <v:imagedata r:id="rId16" o:title=""/>
            </v:shape>
          </w:pict>
        </w:r>
        <w:r w:rsidRPr="001E61A8">
          <w:t xml:space="preserve"> are determined one by one via stratified 10-fold cross validation by searching a grid of </w:t>
        </w:r>
        <w:r w:rsidR="00D9682C">
          <w:pict w14:anchorId="73C8AC7B">
            <v:shape id="_x0000_i1036" type="#_x0000_t75" style="width:12.8pt;height:16.8pt">
              <v:imagedata r:id="rId17" o:title=""/>
            </v:shape>
          </w:pict>
        </w:r>
        <w:r w:rsidRPr="001E61A8">
          <w:t>and</w:t>
        </w:r>
        <w:r w:rsidR="00D9682C">
          <w:pict w14:anchorId="748DE7F6">
            <v:shape id="_x0000_i1037" type="#_x0000_t75" style="width:14.4pt;height:16.8pt">
              <v:imagedata r:id="rId18" o:title=""/>
            </v:shape>
          </w:pict>
        </w:r>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w:t>
        </w:r>
        <w:r w:rsidRPr="001E61A8">
          <w:lastRenderedPageBreak/>
          <w:t xml:space="preserve">of all the predictions during the 1,000 rounds of training. The average number of 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robust prediction model, the cross validation was run 1,000 times, the dataset split into training set and testing set differently each time.</w:t>
        </w:r>
      </w:ins>
    </w:p>
    <w:p w14:paraId="20119366" w14:textId="77777777" w:rsidR="008636C0" w:rsidRDefault="00EF1753" w:rsidP="00EF1753">
      <w:pPr>
        <w:spacing w:line="480" w:lineRule="auto"/>
        <w:rPr>
          <w:ins w:id="239" w:author="Alex" w:date="2015-11-30T16:02:00Z"/>
        </w:rPr>
      </w:pPr>
      <w:ins w:id="240" w:author="Alex" w:date="2015-11-24T14:42:00Z">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ins>
    </w:p>
    <w:p w14:paraId="71269D25" w14:textId="77777777" w:rsidR="008636C0" w:rsidRDefault="008636C0" w:rsidP="00EF1753">
      <w:pPr>
        <w:spacing w:line="480" w:lineRule="auto"/>
        <w:rPr>
          <w:ins w:id="241" w:author="Alex" w:date="2015-11-30T16:02:00Z"/>
        </w:rPr>
      </w:pPr>
    </w:p>
    <w:p w14:paraId="08D025D3" w14:textId="5F068429" w:rsidR="00DF34E5" w:rsidRDefault="008636C0" w:rsidP="00EF1753">
      <w:pPr>
        <w:spacing w:line="480" w:lineRule="auto"/>
      </w:pPr>
      <w:proofErr w:type="spellStart"/>
      <w:ins w:id="242" w:author="Alex" w:date="2015-11-30T16:02:00Z">
        <w:r w:rsidRPr="006703F4">
          <w:rPr>
            <w:b/>
            <w:rPrChange w:id="243" w:author="Alex" w:date="2015-11-30T16:09:00Z">
              <w:rPr/>
            </w:rPrChange>
          </w:rPr>
          <w:t>S10</w:t>
        </w:r>
        <w:proofErr w:type="spellEnd"/>
        <w:r w:rsidRPr="006703F4">
          <w:rPr>
            <w:b/>
            <w:rPrChange w:id="244" w:author="Alex" w:date="2015-11-30T16:09:00Z">
              <w:rPr/>
            </w:rPrChange>
          </w:rPr>
          <w:t xml:space="preserve"> Code. </w:t>
        </w:r>
      </w:ins>
      <w:ins w:id="245" w:author="Alex" w:date="2015-11-30T16:03:00Z">
        <w:r w:rsidRPr="006703F4">
          <w:rPr>
            <w:b/>
            <w:rPrChange w:id="246" w:author="Alex" w:date="2015-11-30T16:09:00Z">
              <w:rPr/>
            </w:rPrChange>
          </w:rPr>
          <w:t>Rosetta input files</w:t>
        </w:r>
      </w:ins>
      <w:ins w:id="247" w:author="Alex" w:date="2015-11-30T16:09:00Z">
        <w:r w:rsidR="00B66D38">
          <w:rPr>
            <w:b/>
          </w:rPr>
          <w:t xml:space="preserve"> and associated scripts</w:t>
        </w:r>
      </w:ins>
      <w:ins w:id="248" w:author="Alex" w:date="2015-11-30T16:08:00Z">
        <w:r w:rsidR="006703F4" w:rsidRPr="006703F4">
          <w:rPr>
            <w:b/>
            <w:rPrChange w:id="249" w:author="Alex" w:date="2015-11-30T16:09:00Z">
              <w:rPr/>
            </w:rPrChange>
          </w:rPr>
          <w:t>.</w:t>
        </w:r>
        <w:r w:rsidR="006703F4">
          <w:t xml:space="preserve"> Rosetta input files</w:t>
        </w:r>
      </w:ins>
      <w:ins w:id="250" w:author="Alex" w:date="2015-11-30T16:03:00Z">
        <w:r>
          <w:t xml:space="preserve"> and associated scripts for generating and scoring </w:t>
        </w:r>
        <w:r w:rsidRPr="008636C0">
          <w:rPr>
            <w:i/>
            <w:rPrChange w:id="251" w:author="Alex" w:date="2015-11-30T16:03:00Z">
              <w:rPr/>
            </w:rPrChange>
          </w:rPr>
          <w:t xml:space="preserve">in </w:t>
        </w:r>
        <w:proofErr w:type="spellStart"/>
        <w:r w:rsidRPr="008636C0">
          <w:rPr>
            <w:i/>
            <w:rPrChange w:id="252" w:author="Alex" w:date="2015-11-30T16:03:00Z">
              <w:rPr/>
            </w:rPrChange>
          </w:rPr>
          <w:t>silico</w:t>
        </w:r>
        <w:proofErr w:type="spellEnd"/>
        <w:r>
          <w:t xml:space="preserve"> mutations to the BglB structure.  </w:t>
        </w:r>
      </w:ins>
      <w:bookmarkStart w:id="253" w:name="_GoBack"/>
      <w:bookmarkEnd w:id="253"/>
      <w:del w:id="254"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lastRenderedPageBreak/>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036683F0" w:rsidR="000650B5" w:rsidRDefault="00DF34E5" w:rsidP="000119AD">
      <w:pPr>
        <w:spacing w:line="480" w:lineRule="auto"/>
      </w:pPr>
      <w:r>
        <w:t>This work was supported by A</w:t>
      </w:r>
      <w:ins w:id="255" w:author="Alex" w:date="2015-11-24T14:52:00Z">
        <w:r w:rsidR="0010001F">
          <w:t>rmy Research Office</w:t>
        </w:r>
      </w:ins>
      <w:del w:id="256" w:author="Alex" w:date="2015-11-24T14:52:00Z">
        <w:r w:rsidDel="0010001F">
          <w:delText>RO</w:delText>
        </w:r>
      </w:del>
      <w:r>
        <w:t xml:space="preserve"> #201121557 and N</w:t>
      </w:r>
      <w:ins w:id="257" w:author="Alex" w:date="2015-11-24T14:52:00Z">
        <w:r w:rsidR="0010001F">
          <w:t xml:space="preserve">ational Science Foundation </w:t>
        </w:r>
      </w:ins>
      <w:del w:id="258" w:author="Alex" w:date="2015-11-24T14:52:00Z">
        <w:r w:rsidDel="0010001F">
          <w:delText xml:space="preserve">SF </w:delText>
        </w:r>
      </w:del>
      <w:r>
        <w:t xml:space="preserve">#1254205 (IT) and </w:t>
      </w:r>
      <w:ins w:id="259" w:author="Alex" w:date="2015-11-24T14:52:00Z">
        <w:r w:rsidR="0010001F">
          <w:t xml:space="preserve">Alfred P. </w:t>
        </w:r>
      </w:ins>
      <w:r>
        <w:t xml:space="preserve">Sloan </w:t>
      </w:r>
      <w:ins w:id="260" w:author="Alex" w:date="2015-11-24T14:52:00Z">
        <w:r w:rsidR="0010001F">
          <w:t xml:space="preserve">Foundation </w:t>
        </w:r>
      </w:ins>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5B382369" w14:textId="77777777" w:rsidR="001A3345" w:rsidRPr="001A3345" w:rsidRDefault="00696E24" w:rsidP="001A3345">
      <w:pPr>
        <w:pStyle w:val="EndNoteBibliography"/>
        <w:rPr>
          <w:noProof/>
        </w:rPr>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rsidP="001A3345">
      <w:pPr>
        <w:pStyle w:val="EndNoteBibliography"/>
        <w:rPr>
          <w:noProof/>
        </w:rPr>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rsidP="001A3345">
      <w:pPr>
        <w:pStyle w:val="EndNoteBibliography"/>
        <w:rPr>
          <w:noProof/>
        </w:rPr>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rsidP="001A3345">
      <w:pPr>
        <w:pStyle w:val="EndNoteBibliography"/>
        <w:rPr>
          <w:noProof/>
        </w:rPr>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rsidP="001A3345">
      <w:pPr>
        <w:pStyle w:val="EndNoteBibliography"/>
        <w:rPr>
          <w:noProof/>
        </w:rPr>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rsidP="001A3345">
      <w:pPr>
        <w:pStyle w:val="EndNoteBibliography"/>
        <w:rPr>
          <w:noProof/>
        </w:rPr>
      </w:pPr>
      <w:r w:rsidRPr="001A3345">
        <w:rPr>
          <w:noProof/>
        </w:rPr>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rsidP="001A3345">
      <w:pPr>
        <w:pStyle w:val="EndNoteBibliography"/>
        <w:rPr>
          <w:noProof/>
        </w:rPr>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rsidP="001A3345">
      <w:pPr>
        <w:pStyle w:val="EndNoteBibliography"/>
        <w:rPr>
          <w:rFonts w:hint="eastAsia"/>
          <w:noProof/>
        </w:rPr>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rsidP="001A3345">
      <w:pPr>
        <w:pStyle w:val="EndNoteBibliography"/>
        <w:rPr>
          <w:noProof/>
        </w:rPr>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rsidP="001A3345">
      <w:pPr>
        <w:pStyle w:val="EndNoteBibliography"/>
        <w:rPr>
          <w:noProof/>
        </w:rPr>
      </w:pPr>
      <w:r w:rsidRPr="001A3345">
        <w:rPr>
          <w:noProof/>
        </w:rPr>
        <w:lastRenderedPageBreak/>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rsidP="001A3345">
      <w:pPr>
        <w:pStyle w:val="EndNoteBibliography"/>
        <w:rPr>
          <w:noProof/>
        </w:rPr>
      </w:pPr>
      <w:r w:rsidRPr="001A3345">
        <w:rPr>
          <w:noProof/>
        </w:rPr>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rsidP="001A3345">
      <w:pPr>
        <w:pStyle w:val="EndNoteBibliography"/>
        <w:rPr>
          <w:noProof/>
        </w:rPr>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rsidP="001A3345">
      <w:pPr>
        <w:pStyle w:val="EndNoteBibliography"/>
        <w:rPr>
          <w:noProof/>
        </w:rPr>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rsidP="001A3345">
      <w:pPr>
        <w:pStyle w:val="EndNoteBibliography"/>
        <w:rPr>
          <w:noProof/>
        </w:rPr>
      </w:pPr>
      <w:r w:rsidRPr="001A3345">
        <w:rPr>
          <w:noProof/>
        </w:rPr>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rsidP="001A3345">
      <w:pPr>
        <w:pStyle w:val="EndNoteBibliography"/>
        <w:rPr>
          <w:noProof/>
        </w:rPr>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rsidP="001A3345">
      <w:pPr>
        <w:pStyle w:val="EndNoteBibliography"/>
        <w:rPr>
          <w:noProof/>
        </w:rPr>
      </w:pPr>
      <w:r w:rsidRPr="001A3345">
        <w:rPr>
          <w:noProof/>
        </w:rPr>
        <w:t>16.</w:t>
      </w:r>
      <w:r w:rsidRPr="001A3345">
        <w:rPr>
          <w:noProof/>
        </w:rPr>
        <w:tab/>
        <w:t>DeLano WL. The PyMOL molecular graphics system. 2002.</w:t>
      </w:r>
    </w:p>
    <w:p w14:paraId="20280EF1" w14:textId="77777777" w:rsidR="001A3345" w:rsidRPr="001A3345" w:rsidRDefault="001A3345" w:rsidP="001A3345">
      <w:pPr>
        <w:pStyle w:val="EndNoteBibliography"/>
        <w:rPr>
          <w:noProof/>
        </w:rPr>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rsidP="001A3345">
      <w:pPr>
        <w:pStyle w:val="EndNoteBibliography"/>
        <w:rPr>
          <w:noProof/>
        </w:rPr>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rsidP="001A3345">
      <w:pPr>
        <w:pStyle w:val="EndNoteBibliography"/>
        <w:rPr>
          <w:noProof/>
        </w:rPr>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rsidP="001A3345">
      <w:pPr>
        <w:pStyle w:val="EndNoteBibliography"/>
        <w:rPr>
          <w:noProof/>
        </w:rPr>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rsidP="001A3345">
      <w:pPr>
        <w:pStyle w:val="EndNoteBibliography"/>
        <w:rPr>
          <w:noProof/>
        </w:rPr>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rsidP="001A3345">
      <w:pPr>
        <w:pStyle w:val="EndNoteBibliography"/>
        <w:rPr>
          <w:noProof/>
        </w:rPr>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rsidP="001A3345">
      <w:pPr>
        <w:pStyle w:val="EndNoteBibliography"/>
        <w:rPr>
          <w:noProof/>
        </w:rPr>
      </w:pPr>
      <w:r w:rsidRPr="001A3345">
        <w:rPr>
          <w:noProof/>
        </w:rPr>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rsidP="001A3345">
      <w:pPr>
        <w:pStyle w:val="EndNoteBibliography"/>
        <w:rPr>
          <w:noProof/>
        </w:rPr>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rsidP="001A3345">
      <w:pPr>
        <w:pStyle w:val="EndNoteBibliography"/>
        <w:rPr>
          <w:noProof/>
        </w:rPr>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rsidP="001A3345">
      <w:pPr>
        <w:pStyle w:val="EndNoteBibliography"/>
        <w:rPr>
          <w:noProof/>
        </w:rPr>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01B98"/>
    <w:rsid w:val="00312061"/>
    <w:rsid w:val="00314013"/>
    <w:rsid w:val="00325684"/>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314A2"/>
    <w:rsid w:val="00632B58"/>
    <w:rsid w:val="00632C3C"/>
    <w:rsid w:val="00636EB4"/>
    <w:rsid w:val="00652F48"/>
    <w:rsid w:val="00656029"/>
    <w:rsid w:val="00661954"/>
    <w:rsid w:val="006703F4"/>
    <w:rsid w:val="006927C5"/>
    <w:rsid w:val="00696E24"/>
    <w:rsid w:val="006B1916"/>
    <w:rsid w:val="006C1025"/>
    <w:rsid w:val="006D2317"/>
    <w:rsid w:val="006E1A79"/>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83725"/>
    <w:rsid w:val="00794F66"/>
    <w:rsid w:val="0079717D"/>
    <w:rsid w:val="007A2526"/>
    <w:rsid w:val="007B2A0E"/>
    <w:rsid w:val="007C1B1A"/>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62182"/>
    <w:rsid w:val="00A64618"/>
    <w:rsid w:val="00A94C91"/>
    <w:rsid w:val="00AA5F63"/>
    <w:rsid w:val="00AB676F"/>
    <w:rsid w:val="00AC16C7"/>
    <w:rsid w:val="00AC68CE"/>
    <w:rsid w:val="00AD0F83"/>
    <w:rsid w:val="00AD3CDC"/>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2E28"/>
    <w:rsid w:val="00BB3965"/>
    <w:rsid w:val="00BC275E"/>
    <w:rsid w:val="00BD24A7"/>
    <w:rsid w:val="00BD704D"/>
    <w:rsid w:val="00BE115D"/>
    <w:rsid w:val="00BF2EC0"/>
    <w:rsid w:val="00BF4449"/>
    <w:rsid w:val="00C3343B"/>
    <w:rsid w:val="00C34241"/>
    <w:rsid w:val="00C37BC1"/>
    <w:rsid w:val="00C42201"/>
    <w:rsid w:val="00C50367"/>
    <w:rsid w:val="00C52DCD"/>
    <w:rsid w:val="00C54EC9"/>
    <w:rsid w:val="00C5617D"/>
    <w:rsid w:val="00C65137"/>
    <w:rsid w:val="00C7013F"/>
    <w:rsid w:val="00C75703"/>
    <w:rsid w:val="00C80875"/>
    <w:rsid w:val="00C93127"/>
    <w:rsid w:val="00C94CA6"/>
    <w:rsid w:val="00C960AB"/>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40ADB"/>
    <w:rsid w:val="00F41B5C"/>
    <w:rsid w:val="00F4224D"/>
    <w:rsid w:val="00F45D9B"/>
    <w:rsid w:val="00F475B9"/>
    <w:rsid w:val="00F52CE8"/>
    <w:rsid w:val="00F66C97"/>
    <w:rsid w:val="00F74D6C"/>
    <w:rsid w:val="00F817CF"/>
    <w:rsid w:val="00F863D8"/>
    <w:rsid w:val="00FB18E4"/>
    <w:rsid w:val="00FC0FE4"/>
    <w:rsid w:val="00FC1261"/>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wmf"/><Relationship Id="rId20" Type="http://schemas.openxmlformats.org/officeDocument/2006/relationships/theme" Target="theme/theme1.xml"/><Relationship Id="rId35" Type="http://schemas.microsoft.com/office/2011/relationships/people" Target="people.xml"/><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31</Pages>
  <Words>13981</Words>
  <Characters>79692</Characters>
  <Application>Microsoft Macintosh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20</cp:revision>
  <dcterms:created xsi:type="dcterms:W3CDTF">2015-11-27T22:18:00Z</dcterms:created>
  <dcterms:modified xsi:type="dcterms:W3CDTF">2015-12-01T00:09:00Z</dcterms:modified>
</cp:coreProperties>
</file>