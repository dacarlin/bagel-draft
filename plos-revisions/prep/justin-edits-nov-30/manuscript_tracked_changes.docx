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r w:rsidRPr="00DC00E8">
        <w:t>X</w:t>
      </w:r>
      <w:r w:rsidR="00C42201" w:rsidRPr="00DC00E8">
        <w:t xml:space="preserve">iaokang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V</w:t>
      </w:r>
      <w:r w:rsidR="00C42201">
        <w:t xml:space="preserve">easna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H</w:t>
      </w:r>
      <w:r w:rsidR="00C42201">
        <w:t>ar</w:t>
      </w:r>
      <w:r w:rsidR="00DC00E8">
        <w:t>s</w:t>
      </w:r>
      <w:r w:rsidR="00C42201">
        <w:t>hul</w:t>
      </w:r>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H</w:t>
      </w:r>
      <w:r w:rsidR="00C42201">
        <w:t>osna</w:t>
      </w:r>
      <w:r>
        <w:rPr>
          <w:rFonts w:hint="eastAsia"/>
        </w:rPr>
        <w:t xml:space="preserve"> Mohabbot</w:t>
      </w:r>
      <w:r w:rsidR="00C42201">
        <w:rPr>
          <w:vertAlign w:val="superscript"/>
        </w:rPr>
        <w:t>2</w:t>
      </w:r>
      <w:r>
        <w:rPr>
          <w:rFonts w:hint="eastAsia"/>
        </w:rPr>
        <w:t>, B</w:t>
      </w:r>
      <w:r w:rsidR="00C42201">
        <w:t>oyu</w:t>
      </w:r>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I</w:t>
      </w:r>
      <w:r w:rsidR="00C42201">
        <w:t>lias</w:t>
      </w:r>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7EF49D7"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00151836"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FC0FE4">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FC0FE4">
        <w:instrText xml:space="preserve"> ADDIN EN.CITE &lt;EndNote&gt;&lt;Cite&gt;&lt;Author&gt;Damborsky&lt;/Author&gt;&lt;Year&gt;2014&lt;/Year&gt;&lt;RecNum&gt;41&lt;/RecNum&gt;&lt;DisplayText&gt;(3)&lt;/DisplayText&gt;&lt;record&gt;&lt;rec-number&gt;41&lt;/rec-number&gt;&lt;foreign-keys&gt;&lt;key app="EN" db-id="d22eawd51p0xrpezwr7vdtw2vasp9sx0w25d" timestamp="1446764475"&gt;41&lt;/key&gt;&lt;/foreign-keys&gt;&lt;ref-type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FC0FE4">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FC0FE4">
        <w:instrText xml:space="preserve"> ADDIN EN.CITE &lt;EndNote&gt;&lt;Cite&gt;&lt;Author&gt;Marcheschi&lt;/Author&gt;&lt;Year&gt;2012&lt;/Year&gt;&lt;RecNum&gt;55&lt;/RecNum&gt;&lt;DisplayText&gt;(5)&lt;/DisplayText&gt;&lt;record&gt;&lt;rec-number&gt;55&lt;/rec-number&gt;&lt;foreign-keys&gt;&lt;key app="EN" db-id="d22eawd51p0xrpezwr7vdtw2vasp9sx0w25d" timestamp="1448397074"&gt;55&lt;/key&gt;&lt;/foreign-keys&gt;&lt;ref-type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FC0FE4">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7C92FD25"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thermostability. For example, the ProTherm database has over twenty thousand measured effects of mutations on thermostability, and serves as the gold standard for the development of numerous algorithms developed to predict effects of mutations on </w:t>
      </w:r>
      <w:r w:rsidR="00ED003A" w:rsidRPr="0028627B">
        <w:t>thermostability.</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the 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explicitly measured.</w:t>
      </w:r>
      <w:r w:rsidR="00922CB6">
        <w:t xml:space="preserve"> </w:t>
      </w:r>
    </w:p>
    <w:p w14:paraId="35D850C1" w14:textId="5EBC26F7"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r w:rsidR="00DF34E5" w:rsidRPr="00AD3EB3">
        <w:rPr>
          <w:i/>
        </w:rPr>
        <w:t>Paenibacillus polymyxa</w:t>
      </w:r>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ligno-cellulose utilization.</w:t>
      </w:r>
      <w:r w:rsidR="0041704D">
        <w:t xml:space="preserve"> </w:t>
      </w:r>
      <w:r w:rsidR="00DE3799">
        <w:fldChar w:fldCharType="begin"/>
      </w:r>
      <w:r w:rsidR="005E421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Koshland double-displacement mechanism in which E353 performs a </w:t>
      </w:r>
      <w:r w:rsidR="00DE3799">
        <w:t>nucleo</w:t>
      </w:r>
      <w:r w:rsidR="00DF34E5">
        <w:t>philic attack on the anomeric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CB72DD">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5FD6B375" w:rsidR="00661954" w:rsidRDefault="00661954" w:rsidP="000119AD">
      <w:pPr>
        <w:spacing w:line="480" w:lineRule="auto"/>
      </w:pPr>
      <w:r>
        <w:t xml:space="preserve">(A) Structure of BglB in complex with the modeled </w:t>
      </w:r>
      <w:r w:rsidRPr="00AD4DE1">
        <w:rPr>
          <w:i/>
        </w:rPr>
        <w:t>p</w:t>
      </w:r>
      <w:r>
        <w:t xml:space="preserve">-nitrophenyl-ß-D-glucoside </w:t>
      </w:r>
      <w:r w:rsidR="000650B5">
        <w:t xml:space="preserve">(pNPG) </w:t>
      </w:r>
      <w:r>
        <w:t>used for design. Alpha carbons of residues mutated shown as blue spheres. The image was generated with PyMOL.</w:t>
      </w:r>
      <w:r w:rsidR="0041704D">
        <w:t xml:space="preserve"> </w:t>
      </w:r>
      <w:r>
        <w:fldChar w:fldCharType="begin"/>
      </w:r>
      <w:r w:rsidR="00CB72D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0" w:author="Alex" w:date="2015-11-24T11:43:00Z">
        <w:r w:rsidR="001E29D7">
          <w:t>3</w:t>
        </w:r>
      </w:ins>
      <w:del w:id="1"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-nitrophenyl-ß-D-glucoside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1D3757B5" w:rsidR="00DF34E5" w:rsidRDefault="00DF34E5" w:rsidP="000119AD">
      <w:pPr>
        <w:spacing w:line="480" w:lineRule="auto"/>
      </w:pPr>
      <w:r>
        <w:t xml:space="preserve">The crystal structure (PDB 2JIE) of recombinant BglB </w:t>
      </w:r>
      <w:r w:rsidR="00C93127">
        <w:t xml:space="preserve">in complex </w:t>
      </w:r>
      <w:r>
        <w:t>with the substrate analog 2-deoxy-2-fluoro-</w:t>
      </w:r>
      <w:r w:rsidRPr="00BD24A7">
        <w:rPr>
          <w:rFonts w:ascii="Symbol" w:hAnsi="Symbol"/>
        </w:rPr>
        <w:t></w:t>
      </w:r>
      <w:r>
        <w:t xml:space="preserve">-D-glucopyranose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the hydrolysis of pNPG, an S</w:t>
      </w:r>
      <w:r w:rsidRPr="009C31AA">
        <w:rPr>
          <w:vertAlign w:val="subscript"/>
        </w:rPr>
        <w:t>N</w:t>
      </w:r>
      <w:r>
        <w:t xml:space="preserve">2-like transition state </w:t>
      </w:r>
      <w:r w:rsidR="009314FE">
        <w:t xml:space="preserve">structure </w:t>
      </w:r>
      <w:r>
        <w:t xml:space="preserve">was built and minimized in Spartan based on a 3D conformer of PubChem CID 92930. Functional constraints were used to define catalytic distances, angles, and dihedrals between pNPG, the acid-base E164, the nucleophile E353, and Y295, which is proposed to </w:t>
      </w:r>
      <w:r w:rsidR="00532ABB">
        <w:t xml:space="preserve">orient </w:t>
      </w:r>
      <w:r>
        <w:t>the nucleophilic glutamate. The angle between the attacking oxygen from E353, the anomeric carbon, and the phenolic oxygen was constrained to 180˚, in accordance with an S</w:t>
      </w:r>
      <w:r w:rsidRPr="00EB4AF5">
        <w:rPr>
          <w:vertAlign w:val="subscript"/>
        </w:rPr>
        <w:t>N</w:t>
      </w:r>
      <w:r>
        <w:t>2-like mechanism</w:t>
      </w:r>
      <w:r w:rsidR="005352D3">
        <w:t>.</w:t>
      </w:r>
      <w:r w:rsidR="0041704D">
        <w:t xml:space="preserve"> </w:t>
      </w:r>
      <w:r w:rsidR="005352D3">
        <w:fldChar w:fldCharType="begin"/>
      </w:r>
      <w:r w:rsidR="00CB72D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p>
    <w:p w14:paraId="7AB132AA" w14:textId="503AB48D"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251327">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251327">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w:t>
      </w:r>
      <w:ins w:id="2" w:author="Alex" w:date="2015-11-24T14:44:00Z">
        <w:r w:rsidR="002F05F2">
          <w:t>the</w:t>
        </w:r>
      </w:ins>
      <w:del w:id="3" w:author="Alex" w:date="2015-11-24T14:44:00Z">
        <w:r w:rsidDel="002F05F2">
          <w:delText>a</w:delText>
        </w:r>
      </w:del>
      <w:r>
        <w:t xml:space="preserve"> </w:t>
      </w:r>
      <w:del w:id="4" w:author="Alex" w:date="2015-11-24T14:44:00Z">
        <w:r w:rsidDel="002F05F2">
          <w:delText xml:space="preserve">full </w:delText>
        </w:r>
      </w:del>
      <w:ins w:id="5" w:author="Alex" w:date="2015-11-24T14:44:00Z">
        <w:r w:rsidR="002F05F2">
          <w:t xml:space="preserve">complete </w:t>
        </w:r>
      </w:ins>
      <w:del w:id="6" w:author="Alex" w:date="2015-11-24T14:44:00Z">
        <w:r w:rsidDel="002F05F2">
          <w:delText xml:space="preserve">list </w:delText>
        </w:r>
      </w:del>
      <w:ins w:id="7" w:author="Alex" w:date="2015-11-24T14:44:00Z">
        <w:r w:rsidR="002F05F2">
          <w:t xml:space="preserve">set </w:t>
        </w:r>
      </w:ins>
      <w:r>
        <w:t xml:space="preserve">of mutations selected is listed in </w:t>
      </w:r>
      <w:del w:id="8" w:author="Alex" w:date="2015-11-24T14:43:00Z">
        <w:r w:rsidDel="002F05F2">
          <w:delText xml:space="preserve">Supplemental </w:delText>
        </w:r>
      </w:del>
      <w:ins w:id="9" w:author="Alex" w:date="2015-11-24T14:43:00Z">
        <w:r w:rsidR="002F05F2">
          <w:t>S1</w:t>
        </w:r>
      </w:ins>
      <w:del w:id="10" w:author="Alex" w:date="2015-11-24T14:44:00Z">
        <w:r w:rsidDel="002F05F2">
          <w:delText>Table</w:delText>
        </w:r>
      </w:del>
      <w:del w:id="11" w:author="Alex" w:date="2015-11-24T14:43:00Z">
        <w:r w:rsidDel="002F05F2">
          <w:delText xml:space="preserve"> 1</w:delText>
        </w:r>
      </w:del>
      <w:r>
        <w:t>. A total of 69 positions were covered over the 10</w:t>
      </w:r>
      <w:ins w:id="12" w:author="Alex" w:date="2015-11-24T11:44:00Z">
        <w:r w:rsidR="001962FB">
          <w:t>3</w:t>
        </w:r>
      </w:ins>
      <w:del w:id="13"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54A3408A" w:rsidR="00DF34E5" w:rsidRDefault="00DF34E5" w:rsidP="000119AD">
      <w:pPr>
        <w:spacing w:line="480" w:lineRule="auto"/>
      </w:pPr>
      <w:r>
        <w:t>Each of the 10</w:t>
      </w:r>
      <w:ins w:id="14" w:author="Alex" w:date="2015-11-24T11:44:00Z">
        <w:r w:rsidR="001E29D7">
          <w:t>3</w:t>
        </w:r>
      </w:ins>
      <w:del w:id="15" w:author="Alex" w:date="2015-11-24T11:43:00Z">
        <w:r w:rsidDel="001E29D7">
          <w:delText>4</w:delText>
        </w:r>
      </w:del>
      <w:r>
        <w:t xml:space="preserve"> mutants was made via Kunkel mutagenesis</w:t>
      </w:r>
      <w:r w:rsidR="00532ABB">
        <w:t xml:space="preserve"> </w:t>
      </w:r>
      <w:r w:rsidR="009F55F8">
        <w:fldChar w:fldCharType="begin"/>
      </w:r>
      <w:r w:rsidR="00251327">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Transcriptic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 xml:space="preserve">buffer, as described in detail in </w:t>
      </w:r>
      <w:del w:id="16" w:author="Alex" w:date="2015-11-24T14:45:00Z">
        <w:r w:rsidR="00734744" w:rsidDel="00083AB7">
          <w:delText>the Supplemental Methods</w:delText>
        </w:r>
      </w:del>
      <w:ins w:id="17" w:author="Alex" w:date="2015-11-24T14:45:00Z">
        <w:r w:rsidR="00083AB7">
          <w:t>S8</w:t>
        </w:r>
      </w:ins>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 All proteins used in this study were greater than </w:t>
      </w:r>
      <w:r w:rsidR="00BB2E28">
        <w:t>8</w:t>
      </w:r>
      <w:r>
        <w:t xml:space="preserve">0% pure, and fresh resin was used for each mutant to prevent wild type contamination. </w:t>
      </w:r>
    </w:p>
    <w:p w14:paraId="4ADFA509" w14:textId="73FD9842"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mg/mL. Of the 10</w:t>
      </w:r>
      <w:ins w:id="18" w:author="Alex" w:date="2015-11-24T11:44:00Z">
        <w:r w:rsidR="001E29D7">
          <w:t>3</w:t>
        </w:r>
      </w:ins>
      <w:del w:id="19" w:author="Alex" w:date="2015-11-24T11:44:00Z">
        <w:r w:rsidDel="001E29D7">
          <w:delText>4</w:delText>
        </w:r>
      </w:del>
      <w:r>
        <w:t xml:space="preserve"> mutants synthesized, </w:t>
      </w:r>
      <w:del w:id="20" w:author="Alex" w:date="2015-11-24T14:54:00Z">
        <w:r w:rsidDel="00552061">
          <w:delText xml:space="preserve">90 </w:delText>
        </w:r>
      </w:del>
      <w:ins w:id="21" w:author="Alex" w:date="2015-11-24T14:54:00Z">
        <w:r w:rsidR="00552061">
          <w:t xml:space="preserve">89 </w:t>
        </w:r>
      </w:ins>
      <w:r>
        <w:t xml:space="preserve">express and purify as soluble protein (Figure 2). The </w:t>
      </w:r>
      <w:r w:rsidR="00CC39BA">
        <w:t xml:space="preserve">final concentrations </w:t>
      </w:r>
      <w:r>
        <w:t>for all 10</w:t>
      </w:r>
      <w:ins w:id="22" w:author="Alex" w:date="2015-11-24T11:44:00Z">
        <w:r w:rsidR="001E29D7">
          <w:t>3</w:t>
        </w:r>
      </w:ins>
      <w:del w:id="23" w:author="Alex" w:date="2015-11-24T11:44:00Z">
        <w:r w:rsidDel="001E29D7">
          <w:delText>4</w:delText>
        </w:r>
      </w:del>
      <w:r>
        <w:t xml:space="preserve"> mutants </w:t>
      </w:r>
      <w:r w:rsidR="00B95A22">
        <w:t>are included in</w:t>
      </w:r>
      <w:r>
        <w:t xml:space="preserve"> </w:t>
      </w:r>
      <w:r w:rsidR="00B95A22">
        <w:t>S</w:t>
      </w:r>
      <w:del w:id="24" w:author="Alex" w:date="2015-11-24T14:45:00Z">
        <w:r w:rsidR="00B95A22" w:rsidDel="00873EC8">
          <w:delText xml:space="preserve">upplemental Table </w:delText>
        </w:r>
      </w:del>
      <w:r w:rsidR="00B95A22">
        <w:t>1</w:t>
      </w:r>
      <w:r>
        <w:t xml:space="preserve">. Greater than 35% maintained the yields obtained for native BglB, </w:t>
      </w:r>
      <w:r>
        <w:lastRenderedPageBreak/>
        <w:t xml:space="preserve">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3F1AE9D7" w:rsidR="00DF34E5" w:rsidRDefault="00DF34E5" w:rsidP="000119AD">
      <w:pPr>
        <w:spacing w:line="480" w:lineRule="auto"/>
      </w:pPr>
      <w:r>
        <w:t>Michaelis-Menten kinetic constants for each of the 10</w:t>
      </w:r>
      <w:ins w:id="25" w:author="Alex" w:date="2015-11-24T11:44:00Z">
        <w:r w:rsidR="0038771D">
          <w:t>3</w:t>
        </w:r>
      </w:ins>
      <w:del w:id="26"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heatmap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 ± 0.2 mM,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xml:space="preserve">. If no clear saturation was observed then a linear equation was used to determine </w:t>
      </w:r>
      <w:r w:rsidR="00CC39BA" w:rsidRPr="00AE71AE">
        <w:rPr>
          <w:i/>
        </w:rPr>
        <w:t>k</w:t>
      </w:r>
      <w:r w:rsidR="00CC39BA" w:rsidRPr="00AE71AE">
        <w:rPr>
          <w:vertAlign w:val="subscript"/>
        </w:rPr>
        <w:t>cat</w:t>
      </w:r>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w:t>
      </w:r>
      <w:del w:id="27" w:author="Alex" w:date="2015-11-24T14:46:00Z">
        <w:r w:rsidR="00C37BC1" w:rsidDel="005210D7">
          <w:delText xml:space="preserve">upplemental Table </w:delText>
        </w:r>
      </w:del>
      <w:r w:rsidR="00C37BC1">
        <w:t>1</w:t>
      </w:r>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28" w:author="Alex" w:date="2015-11-24T11:44:00Z">
        <w:r w:rsidR="00A3511C">
          <w:rPr>
            <w:b/>
          </w:rPr>
          <w:t>3</w:t>
        </w:r>
      </w:ins>
      <w:del w:id="29" w:author="Alex" w:date="2015-11-24T11:44:00Z">
        <w:r w:rsidRPr="00794F66" w:rsidDel="00A3511C">
          <w:rPr>
            <w:b/>
          </w:rPr>
          <w:delText>4</w:delText>
        </w:r>
      </w:del>
      <w:r w:rsidRPr="00794F66">
        <w:rPr>
          <w:b/>
        </w:rPr>
        <w:t xml:space="preserve"> BglB mutants</w:t>
      </w:r>
    </w:p>
    <w:p w14:paraId="1A6788EB" w14:textId="13062EB3" w:rsidR="00532ABB" w:rsidDel="00FE5228" w:rsidRDefault="00532ABB" w:rsidP="000119AD">
      <w:pPr>
        <w:spacing w:line="480" w:lineRule="auto"/>
        <w:rPr>
          <w:del w:id="30" w:author="Alex" w:date="2015-11-24T14:46:00Z"/>
        </w:rPr>
      </w:pPr>
      <w:r>
        <w:t>The heatmap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If the kinetic constant was not measurable, an X is depicted in the box. Proteins that were expressed as soluble protein with a purification yield of &gt;0.1 mg/mL, and 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0.6–85 mM (K</w:t>
      </w:r>
      <w:r w:rsidRPr="004F15C1">
        <w:rPr>
          <w:vertAlign w:val="subscript"/>
        </w:rPr>
        <w:t>M</w:t>
      </w:r>
      <w:r>
        <w:t xml:space="preserve">), and </w:t>
      </w:r>
      <w:r>
        <w:lastRenderedPageBreak/>
        <w:t>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5.0 ± 0.2 mM,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w:t>
      </w:r>
      <w:del w:id="31" w:author="Alex" w:date="2015-11-24T14:46:00Z">
        <w:r w:rsidDel="00427021">
          <w:delText xml:space="preserve"> </w:delText>
        </w:r>
      </w:del>
      <w:ins w:id="32" w:author="Alex" w:date="2015-11-24T14:46:00Z">
        <w:r w:rsidR="00427021">
          <w:t xml:space="preserve"> S8</w:t>
        </w:r>
      </w:ins>
      <w:del w:id="33" w:author="Alex" w:date="2015-11-24T14:46:00Z">
        <w:r w:rsidDel="00427021">
          <w:delText>the Supplemental Materials</w:delText>
        </w:r>
      </w:del>
      <w:r>
        <w:t>.</w:t>
      </w:r>
    </w:p>
    <w:p w14:paraId="03882E5E" w14:textId="77777777" w:rsidR="00532ABB" w:rsidRDefault="00532ABB" w:rsidP="000119AD">
      <w:pPr>
        <w:spacing w:line="480" w:lineRule="auto"/>
      </w:pPr>
    </w:p>
    <w:p w14:paraId="2143A2FD" w14:textId="714B6037"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xml:space="preserve">. Of the </w:t>
      </w:r>
      <w:del w:id="34" w:author="Alex" w:date="2015-11-24T14:55:00Z">
        <w:r w:rsidDel="00E46992">
          <w:delText xml:space="preserve">90 </w:delText>
        </w:r>
      </w:del>
      <w:ins w:id="35" w:author="Alex" w:date="2015-11-24T14:55:00Z">
        <w:r w:rsidR="00E46992">
          <w:t xml:space="preserve">89 </w:t>
        </w:r>
      </w:ins>
      <w:r>
        <w:t>solubly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w:t>
      </w:r>
      <w:del w:id="36" w:author="Alex" w:date="2015-11-24T14:49:00Z">
        <w:r w:rsidR="001F1063" w:rsidDel="00065C52">
          <w:delText xml:space="preserve">upplemental Table </w:delText>
        </w:r>
      </w:del>
      <w:r w:rsidR="001F1063">
        <w:t>1</w:t>
      </w:r>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ligand revealed mutations which have an equivalent functional effect to mutating the established catalytic residues to alanine. </w:t>
      </w:r>
    </w:p>
    <w:p w14:paraId="41B71E1A" w14:textId="3A2FA30E" w:rsidR="00DF34E5" w:rsidRDefault="00DF34E5" w:rsidP="000119AD">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w:t>
      </w:r>
      <w:r w:rsidR="00961C7B">
        <w:lastRenderedPageBreak/>
        <w:t xml:space="preserve">of the BglB enzyme family in the Pfam database (comprising 1,554 non-redundant proteins), </w:t>
      </w:r>
      <w:r w:rsidR="00CB112C">
        <w:t>revealed</w:t>
      </w:r>
      <w:r w:rsidR="00961C7B">
        <w:t xml:space="preserve"> that Q19 is 95% conserved in this family (Figure 3B)</w:t>
      </w:r>
      <w:r w:rsidR="00EE34DE">
        <w:t xml:space="preserve">. </w:t>
      </w:r>
      <w:r>
        <w:t>Unlike E353, the nucleophilic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Q19A </w:t>
      </w:r>
      <w:r>
        <w:t>in complex with the 2-deoxy-2-fluoro-</w:t>
      </w:r>
      <w:r w:rsidR="0075290A" w:rsidRPr="0075290A">
        <w:rPr>
          <w:rFonts w:ascii="Symbol" w:hAnsi="Symbol"/>
        </w:rPr>
        <w:t></w:t>
      </w:r>
      <w:r>
        <w:t xml:space="preserve">-D-glucopyranose inhibitor may help elucidate the structural effect of this mutation. Based on molecular modeling, no major structural change for this mutant is </w:t>
      </w:r>
      <w:r w:rsidR="006927C5">
        <w:t>predicted (</w:t>
      </w:r>
      <w:del w:id="37" w:author="Alex" w:date="2015-11-24T14:47:00Z">
        <w:r w:rsidR="006927C5" w:rsidDel="00D43B2E">
          <w:delText>Supplemental Figure 2</w:delText>
        </w:r>
        <w:r w:rsidR="005D2F49" w:rsidDel="00D43B2E">
          <w:delText>A</w:delText>
        </w:r>
      </w:del>
      <w:ins w:id="38" w:author="Alex" w:date="2015-11-24T14:47:00Z">
        <w:r w:rsidR="00D43B2E">
          <w:t>S3</w:t>
        </w:r>
      </w:ins>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(A) Docked model of pNPG in the active site of BglB showing established catalytic residues (navy) and a selection of residues mutated (gold). A multiple sequence alignment of the Pfam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59C4177" w:rsidR="007A2526" w:rsidRDefault="00DF34E5" w:rsidP="000119AD">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w:t>
      </w:r>
      <w:r>
        <w:lastRenderedPageBreak/>
        <w:t xml:space="preserve">glutamate is </w:t>
      </w:r>
      <w:r w:rsidR="001C54BB">
        <w:t>2 Å</w:t>
      </w:r>
      <w:r>
        <w:t xml:space="preserve"> closer to the ac</w:t>
      </w:r>
      <w:r w:rsidR="009E2237">
        <w:t>tive site (</w:t>
      </w:r>
      <w:del w:id="39" w:author="Alex" w:date="2015-11-24T14:47:00Z">
        <w:r w:rsidR="009E2237" w:rsidDel="00B0280E">
          <w:delText xml:space="preserve">Supplemental Figure </w:delText>
        </w:r>
        <w:r w:rsidR="00EE4854" w:rsidDel="00B0280E">
          <w:delText>2</w:delText>
        </w:r>
        <w:r w:rsidR="009E2237" w:rsidDel="00B0280E">
          <w:delText>B</w:delText>
        </w:r>
      </w:del>
      <w:ins w:id="40" w:author="Alex" w:date="2015-11-24T14:47:00Z">
        <w:r w:rsidR="00B0280E">
          <w:t>S3</w:t>
        </w:r>
      </w:ins>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 fold. Both observations support </w:t>
      </w:r>
      <w:r w:rsidR="002C6335">
        <w:t xml:space="preserve">previous </w:t>
      </w:r>
      <w:r w:rsidR="007509FD">
        <w:t>evidence</w:t>
      </w:r>
      <w:r w:rsidR="00491D69">
        <w:t xml:space="preserve"> that the </w:t>
      </w:r>
      <w:r>
        <w:t xml:space="preserve">electrostatic environment </w:t>
      </w:r>
      <w:ins w:id="41" w:author="Alex" w:date="2015-11-05T15:10:00Z">
        <w:r w:rsidR="004F373F">
          <w:t xml:space="preserve">of an </w:t>
        </w:r>
      </w:ins>
      <w:r>
        <w:t>enzyme</w:t>
      </w:r>
      <w:ins w:id="42" w:author="Alex" w:date="2015-11-05T15:10:00Z">
        <w:r w:rsidR="004F373F">
          <w:t>'s</w:t>
        </w:r>
      </w:ins>
      <w:r>
        <w:t xml:space="preserve"> active site</w:t>
      </w:r>
      <w:del w:id="43" w:author="Alex" w:date="2015-11-05T15:10:00Z">
        <w:r w:rsidR="002C6335" w:rsidDel="004F373F">
          <w:delText>s</w:delText>
        </w:r>
      </w:del>
      <w:r>
        <w:t xml:space="preserve"> </w:t>
      </w:r>
      <w:del w:id="44" w:author="Alex" w:date="2015-11-05T15:10:00Z">
        <w:r w:rsidR="002C6335" w:rsidDel="004F373F">
          <w:delText xml:space="preserve">are </w:delText>
        </w:r>
      </w:del>
      <w:ins w:id="45" w:author="Alex" w:date="2015-11-05T15:10:00Z">
        <w:r w:rsidR="004F373F">
          <w:t xml:space="preserve">is </w:t>
        </w:r>
      </w:ins>
      <w:r>
        <w:t>of primary i</w:t>
      </w:r>
      <w:r w:rsidR="00E31C1E">
        <w:t>mportance to catalysis</w:t>
      </w:r>
      <w:r>
        <w:t>.</w:t>
      </w:r>
      <w:r w:rsidR="0041704D">
        <w:t xml:space="preserve"> </w:t>
      </w:r>
      <w:r w:rsidR="002866B9">
        <w:fldChar w:fldCharType="begin"/>
      </w:r>
      <w:r w:rsidR="00EB01DC">
        <w:instrText xml:space="preserve"> ADDIN EN.CITE &lt;EndNote&gt;&lt;Cite&gt;&lt;Author&gt;Warshel&lt;/Author&gt;&lt;Year&gt;2006&lt;/Year&gt;&lt;RecNum&gt;47&lt;/RecNum&gt;&lt;DisplayText&gt;(21)&lt;/DisplayText&gt;&lt;record&gt;&lt;rec-number&gt;47&lt;/rec-number&gt;&lt;foreign-keys&gt;&lt;key app="EN" db-id="d22eawd51p0xrpezwr7vdtw2vasp9sx0w25d" timestamp="1446771736"&gt;47&lt;/key&gt;&lt;/foreign-keys&gt;&lt;ref-type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52C6CD30" w:rsidR="00DF34E5" w:rsidRDefault="00DF34E5" w:rsidP="000119AD">
      <w:pPr>
        <w:spacing w:line="480" w:lineRule="auto"/>
      </w:pPr>
      <w:r>
        <w:t>Of the 44 positions in the active site systematically mutated to alanine, 11 are conserved by &gt;85% in amino acid identity with respect to 1</w:t>
      </w:r>
      <w:r w:rsidR="00632B58">
        <w:t>,</w:t>
      </w:r>
      <w:r>
        <w:t>554 homologues in the Pfam database.</w:t>
      </w:r>
      <w:r w:rsidR="00AF585E">
        <w:t xml:space="preserve"> </w:t>
      </w:r>
      <w:r>
        <w:t>When any one of these amino acids is mutated to alanine, catalytic efficiency decreases</w:t>
      </w:r>
      <w:r w:rsidR="00045EB9">
        <w:t xml:space="preserve"> &gt;100-fold (</w:t>
      </w:r>
      <w:del w:id="46" w:author="Alex" w:date="2015-11-24T14:47:00Z">
        <w:r w:rsidR="00045EB9" w:rsidDel="004D13C8">
          <w:delText xml:space="preserve">Supplemental Table </w:delText>
        </w:r>
        <w:r w:rsidR="00383E10" w:rsidDel="004D13C8">
          <w:delText>3</w:delText>
        </w:r>
      </w:del>
      <w:ins w:id="47" w:author="Alex" w:date="2015-11-24T14:47:00Z">
        <w:r w:rsidR="004D13C8">
          <w:t>S7</w:t>
        </w:r>
      </w:ins>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3808FCE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66B29054"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48" w:author="Alex" w:date="2015-11-24T11:44:00Z">
        <w:r w:rsidR="007C1B1A">
          <w:t>3</w:t>
        </w:r>
      </w:ins>
      <w:del w:id="49"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the Supplemental Materials. </w:t>
      </w:r>
    </w:p>
    <w:p w14:paraId="1E2DE8A5" w14:textId="6AAEBEA1"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such as 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r w:rsidR="004F15C1" w:rsidRPr="00AE71AE">
        <w:rPr>
          <w:i/>
        </w:rPr>
        <w:t>k</w:t>
      </w:r>
      <w:r w:rsidR="004F15C1" w:rsidRPr="00AE71AE">
        <w:rPr>
          <w:vertAlign w:val="subscript"/>
        </w:rPr>
        <w:t>cat</w:t>
      </w:r>
      <w:ins w:id="50" w:author="Alex" w:date="2015-11-24T11:48:00Z">
        <w:r w:rsidR="0025709C">
          <w:t>/K</w:t>
        </w:r>
        <w:r w:rsidR="0025709C" w:rsidRPr="004F15C1">
          <w:rPr>
            <w:vertAlign w:val="subscript"/>
          </w:rPr>
          <w:t>M</w:t>
        </w:r>
      </w:ins>
      <w:r>
        <w:t xml:space="preserve"> and </w:t>
      </w:r>
      <w:r w:rsidR="004F15C1" w:rsidRPr="00AE71AE">
        <w:rPr>
          <w:i/>
        </w:rPr>
        <w:t>k</w:t>
      </w:r>
      <w:r w:rsidR="004F15C1" w:rsidRPr="00AE71AE">
        <w:rPr>
          <w:vertAlign w:val="subscript"/>
        </w:rPr>
        <w:t>cat</w:t>
      </w:r>
      <w:del w:id="51" w:author="Alex" w:date="2015-11-24T11:48:00Z">
        <w:r w:rsidR="008542E8" w:rsidDel="0025709C">
          <w:delText>/</w:delText>
        </w:r>
        <w:r w:rsidR="004F15C1" w:rsidDel="0025709C">
          <w:delText>K</w:delText>
        </w:r>
        <w:r w:rsidR="004F15C1" w:rsidRPr="004F15C1" w:rsidDel="0025709C">
          <w:rPr>
            <w:vertAlign w:val="subscript"/>
          </w:rPr>
          <w:delText>M</w:delText>
        </w:r>
      </w:del>
      <w:r>
        <w:t xml:space="preserve">, the strongest correlation observed is to the total number of non-local contacts (count of residues separated by more than 8 sequence positions that interact with each other), with a PCC of 0.56 (p-value 0.009; Wilcoxon test) and 0.43 (p-value 0.004; Wilcoxon test), </w:t>
      </w:r>
      <w:r>
        <w:lastRenderedPageBreak/>
        <w:t>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 xml:space="preserve">vailable in </w:t>
      </w:r>
      <w:del w:id="52" w:author="Alex" w:date="2015-11-24T14:48:00Z">
        <w:r w:rsidR="00F31748" w:rsidDel="00DA0109">
          <w:delText>Supplemental Table 2</w:delText>
        </w:r>
      </w:del>
      <w:ins w:id="53" w:author="Alex" w:date="2015-11-24T14:48:00Z">
        <w:r w:rsidR="00DA0109">
          <w:t>S4</w:t>
        </w:r>
      </w:ins>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increased to 0.76 from 0.56, in the case of </w:t>
      </w:r>
      <w:r w:rsidR="004F15C1" w:rsidRPr="00AE71AE">
        <w:rPr>
          <w:i/>
        </w:rPr>
        <w:t>k</w:t>
      </w:r>
      <w:r w:rsidR="004F15C1" w:rsidRPr="00AE71AE">
        <w:rPr>
          <w:vertAlign w:val="subscript"/>
        </w:rPr>
        <w:t>cat</w:t>
      </w:r>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lastRenderedPageBreak/>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E164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r w:rsidRPr="009C6982">
              <w:t>Lennard-Jones repulsion of Y295</w:t>
            </w:r>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lastRenderedPageBreak/>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Hydrogen bonding energy of Y295</w:t>
            </w:r>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Packing with pNPG around E353</w:t>
            </w:r>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r w:rsidRPr="009C6982">
              <w:t>Lennard-Jones repulsion around E353</w:t>
            </w:r>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Packing around E353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Packing around E164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Packing around Y295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r w:rsidRPr="009C6982">
              <w:t>Lennard-Jones repulsion of E164</w:t>
            </w:r>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64BB090C"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w:t>
      </w:r>
      <w:r>
        <w:lastRenderedPageBreak/>
        <w:t xml:space="preserve">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54" w:author="Alex" w:date="2015-11-24T14:48:00Z">
        <w:r w:rsidDel="00C5617D">
          <w:delText>Supplemental Table</w:delText>
        </w:r>
      </w:del>
      <w:ins w:id="55" w:author="Alex" w:date="2015-11-24T14:48:00Z">
        <w:r w:rsidR="00C5617D">
          <w:t>S4</w:t>
        </w:r>
      </w:ins>
      <w:del w:id="56"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0119AD">
      <w:pPr>
        <w:spacing w:line="480" w:lineRule="auto"/>
      </w:pPr>
    </w:p>
    <w:p w14:paraId="285AF232" w14:textId="156CBCF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r w:rsidR="00A64618">
        <w:t>K</w:t>
      </w:r>
      <w:r w:rsidR="00A64618" w:rsidRPr="007F2E8B">
        <w:rPr>
          <w:vertAlign w:val="subscript"/>
        </w:rPr>
        <w:t>d</w:t>
      </w:r>
      <w:r w:rsidR="003A31D2">
        <w:t>). Furthermore</w:t>
      </w:r>
      <w:r w:rsidR="005439F6">
        <w:t>,</w:t>
      </w:r>
      <w:r w:rsidR="003A31D2">
        <w:t xml:space="preserve"> the relationship </w:t>
      </w:r>
      <w:r w:rsidR="003A31D2">
        <w:lastRenderedPageBreak/>
        <w:t>between K</w:t>
      </w:r>
      <w:r w:rsidR="003A31D2" w:rsidRPr="007F2E8B">
        <w:rPr>
          <w:vertAlign w:val="subscript"/>
        </w:rPr>
        <w:t>M</w:t>
      </w:r>
      <w:r w:rsidR="003A31D2">
        <w:t xml:space="preserve"> and K</w:t>
      </w:r>
      <w:r w:rsidR="003A31D2" w:rsidRPr="007F2E8B">
        <w:rPr>
          <w:vertAlign w:val="subscript"/>
        </w:rPr>
        <w:t>d</w:t>
      </w:r>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r w:rsidR="003A31D2" w:rsidRPr="007F2E8B">
        <w:t>K</w:t>
      </w:r>
      <w:r w:rsidR="003A31D2">
        <w:rPr>
          <w:vertAlign w:val="subscript"/>
        </w:rPr>
        <w:t>d</w:t>
      </w:r>
      <w:r w:rsidR="003A31D2" w:rsidRPr="007F2E8B">
        <w:t>,</w:t>
      </w:r>
      <w:r w:rsidR="007200BF">
        <w:t xml:space="preserve"> and structural packing in BglB.</w:t>
      </w:r>
      <w:r w:rsidR="000E5CDA">
        <w:t xml:space="preserve"> </w:t>
      </w:r>
    </w:p>
    <w:p w14:paraId="440A2B73" w14:textId="068C170A" w:rsidR="00DF34E5" w:rsidRDefault="00DF34E5" w:rsidP="000119AD">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oxocarbenium ion in the proposed transition state.</w:t>
      </w:r>
      <w:r w:rsidR="0041704D">
        <w:t xml:space="preserve"> </w:t>
      </w:r>
      <w:r w:rsidR="00F817CF">
        <w:fldChar w:fldCharType="begin"/>
      </w:r>
      <w:r w:rsidR="004638B0">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7FC3E28" w:rsidR="00DF34E5" w:rsidRDefault="00DF34E5" w:rsidP="000119AD">
      <w:pPr>
        <w:spacing w:line="480" w:lineRule="auto"/>
      </w:pPr>
      <w:r>
        <w:tab/>
        <w:t xml:space="preserve">In 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 xml:space="preserve">ligand hydrogen </w:t>
      </w:r>
      <w:r>
        <w:lastRenderedPageBreak/>
        <w:t>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4638B0">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57" w:author="Alex" w:date="2015-11-24T14:48:00Z">
        <w:r w:rsidR="00DF34E5" w:rsidDel="00E7199B">
          <w:delText xml:space="preserve">Supplemental </w:delText>
        </w:r>
        <w:r w:rsidR="00342F97" w:rsidDel="00E7199B">
          <w:delText>Figure 3</w:delText>
        </w:r>
      </w:del>
      <w:ins w:id="58" w:author="Alex" w:date="2015-11-24T14:48:00Z">
        <w:r w:rsidR="00E7199B">
          <w:t>S6</w:t>
        </w:r>
      </w:ins>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7F904FAB"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4638B0">
        <w:instrText xml:space="preserve"> ADDIN EN.CITE &lt;EndNote&gt;&lt;Cite&gt;&lt;Author&gt;Damborsky&lt;/Author&gt;&lt;Year&gt;2014&lt;/Year&gt;&lt;RecNum&gt;53&lt;/RecNum&gt;&lt;DisplayText&gt;(3)&lt;/DisplayText&gt;&lt;record&gt;&lt;rec-number&gt;53&lt;/rec-number&gt;&lt;foreign-keys&gt;&lt;key app="EN" db-id="d22eawd51p0xrpezwr7vdtw2vasp9sx0w25d" timestamp="1448396839"&gt;53&lt;/key&gt;&lt;/foreign-keys&gt;&lt;ref-type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url&gt;http://ac.els-cdn.com/S1367593113002354/1-s2.0-S1367593113002354-main.pdf?_tid=d80959fc-92e9-11e5-ae7a-00000aab0f26&amp;amp;acdnat=1448397055_cfe0e623f0a4f02dd37aa35967c5d295&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4638B0">
        <w:instrText xml:space="preserve"> ADDIN EN.CITE &lt;EndNote&gt;&lt;Cite&gt;&lt;Author&gt;Marcheschi&lt;/Author&gt;&lt;Year&gt;2012&lt;/Year&gt;&lt;RecNum&gt;45&lt;/RecNum&gt;&lt;DisplayText&gt;(5)&lt;/DisplayText&gt;&lt;record&gt;&lt;rec-number&gt;45&lt;/rec-number&gt;&lt;foreign-keys&gt;&lt;key app="EN" db-id="d22eawd51p0xrpezwr7vdtw2vasp9sx0w25d" timestamp="1446771494"&gt;45&lt;/key&gt;&lt;/foreign-keys&gt;&lt;ref-type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02/03&lt;/date&gt;&lt;/pub-dates&gt;&lt;/dates&gt;&lt;isbn&gt;1554-8929&amp;#xD;1554-8937&lt;/isbn&gt;&lt;accession-num&gt;PMC3571861&lt;/accession-num&gt;&lt;urls&gt;&lt;related-urls&gt;&lt;url&gt;http://www.ncbi.nlm.nih.gov/pmc/articles/PMC3571861/&lt;/url&gt;&lt;/related-urls&gt;&lt;/urls&gt;&lt;electronic-resource-num&gt;10.1021/cb200313e&lt;/electronic-resource-num&gt;&lt;remote-database-name&gt;PMC&lt;/remote-database-nam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4638B0">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lastRenderedPageBreak/>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57770AEF"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D21A3B">
        <w:instrText xml:space="preserve"> ADDIN EN.CITE &lt;EndNote&gt;&lt;Cite&gt;&lt;Author&gt;Sunden&lt;/Author&gt;&lt;Year&gt;2015&lt;/Year&gt;&lt;RecNum&gt;48&lt;/RecNum&gt;&lt;DisplayText&gt;(24)&lt;/DisplayText&gt;&lt;record&gt;&lt;rec-number&gt;48&lt;/rec-number&gt;&lt;foreign-keys&gt;&lt;key app="EN" db-id="d22eawd51p0xrpezwr7vdtw2vasp9sx0w25d" timestamp="1446771779"&gt;48&lt;/key&gt;&lt;/foreign-keys&gt;&lt;ref-type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3BC28D93"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w:t>
      </w:r>
      <w:r>
        <w:lastRenderedPageBreak/>
        <w:t xml:space="preserve">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1BE2089"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w:t>
      </w:r>
      <w:r w:rsidR="003E150D">
        <w:lastRenderedPageBreak/>
        <w:t>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lastRenderedPageBreak/>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2-deoxy-2-fluoro-</w:t>
      </w:r>
      <w:r w:rsidRPr="0073693D">
        <w:rPr>
          <w:rFonts w:ascii="Symbol" w:hAnsi="Symbol"/>
        </w:rPr>
        <w:t></w:t>
      </w:r>
      <w:r>
        <w:t>-D-glucopyranose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E335866" w:rsidR="00DF34E5" w:rsidRDefault="00DF34E5" w:rsidP="000119AD">
      <w:pPr>
        <w:spacing w:line="480" w:lineRule="auto"/>
      </w:pPr>
      <w:r>
        <w:t>The BglB gene was codon-optimized for E. coli, synthesized as a DNA String by Life Technologies, and cloned into a pET29b+ vector using Gibson assembly.</w:t>
      </w:r>
      <w:r w:rsidR="0041704D">
        <w:t xml:space="preserve"> </w:t>
      </w:r>
      <w:r w:rsidR="00291C66">
        <w:fldChar w:fldCharType="begin"/>
      </w:r>
      <w:r w:rsidR="004638B0">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 xml:space="preserve">The activity of the computationally designed enzyme variants was measured by monitoring the production of 4-nitrophenol. Mutant proteins ranging in </w:t>
      </w:r>
      <w:r>
        <w:lastRenderedPageBreak/>
        <w:t xml:space="preserve">concentration from 0.1 to 1.7 mg/mL were aliquotted in triplicate in 25 µL volumes and 75 µL of </w:t>
      </w:r>
      <w:r w:rsidRPr="00AD4DE1">
        <w:rPr>
          <w:i/>
        </w:rPr>
        <w:t>p</w:t>
      </w:r>
      <w:r>
        <w:t xml:space="preserve">-nitrophenyl-ß-D-glucoside (100 mM, 25 mM, 6.25 mM, 1.6 mM, 0.4 mM, 0.1 mM, or 0.02 mM)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SciPy.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w:t>
      </w:r>
      <w:r>
        <w:lastRenderedPageBreak/>
        <w:t xml:space="preserve">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1AF07F38" w:rsidR="00DF34E5" w:rsidRDefault="00DF34E5" w:rsidP="000119AD">
      <w:pPr>
        <w:spacing w:line="480" w:lineRule="auto"/>
        <w:rPr>
          <w:ins w:id="59" w:author="Alex" w:date="2015-11-24T14:49:00Z"/>
          <w:b/>
        </w:rPr>
      </w:pPr>
      <w:del w:id="60" w:author="Alex" w:date="2015-11-24T14:45:00Z">
        <w:r w:rsidRPr="00721840" w:rsidDel="00DB0287">
          <w:rPr>
            <w:b/>
          </w:rPr>
          <w:delText xml:space="preserve">ASSOCIATED CONTENT </w:delText>
        </w:r>
      </w:del>
      <w:ins w:id="61" w:author="Alex" w:date="2015-11-24T14:45:00Z">
        <w:r w:rsidR="00DB0287">
          <w:rPr>
            <w:b/>
          </w:rPr>
          <w:t xml:space="preserve">SUPPORTING INFORMATION </w:t>
        </w:r>
      </w:ins>
    </w:p>
    <w:p w14:paraId="6E391CB8" w14:textId="77777777" w:rsidR="00745696" w:rsidRPr="00721840" w:rsidRDefault="00745696" w:rsidP="000119AD">
      <w:pPr>
        <w:spacing w:line="480" w:lineRule="auto"/>
        <w:rPr>
          <w:b/>
        </w:rPr>
      </w:pPr>
    </w:p>
    <w:p w14:paraId="3919B4D9" w14:textId="350B6117" w:rsidR="00AE71AE" w:rsidRPr="00721840" w:rsidDel="00DB0287" w:rsidRDefault="00DF34E5" w:rsidP="000119AD">
      <w:pPr>
        <w:spacing w:line="480" w:lineRule="auto"/>
        <w:rPr>
          <w:del w:id="62" w:author="Alex" w:date="2015-11-24T14:45:00Z"/>
          <w:b/>
        </w:rPr>
      </w:pPr>
      <w:del w:id="63" w:author="Alex" w:date="2015-11-24T14:45:00Z">
        <w:r w:rsidRPr="00721840" w:rsidDel="00DB0287">
          <w:rPr>
            <w:b/>
          </w:rPr>
          <w:delText>Supporting Information</w:delText>
        </w:r>
      </w:del>
    </w:p>
    <w:p w14:paraId="734433FF" w14:textId="69CC6D0F" w:rsidR="008D6014" w:rsidRPr="008D6014" w:rsidRDefault="00DF34E5" w:rsidP="000119AD">
      <w:pPr>
        <w:spacing w:line="480" w:lineRule="auto"/>
        <w:rPr>
          <w:ins w:id="64" w:author="Alex" w:date="2015-11-24T14:35:00Z"/>
          <w:rPrChange w:id="65" w:author="Alex" w:date="2015-11-24T14:36:00Z">
            <w:rPr>
              <w:ins w:id="66" w:author="Alex" w:date="2015-11-24T14:35:00Z"/>
              <w:b/>
            </w:rPr>
          </w:rPrChange>
        </w:rPr>
      </w:pPr>
      <w:del w:id="67" w:author="Alex" w:date="2015-11-24T14:45:00Z">
        <w:r w:rsidDel="00DB0287">
          <w:delText>A full list of mutations selected, the distribution of yields for all 10</w:delText>
        </w:r>
      </w:del>
      <w:del w:id="68" w:author="Alex" w:date="2015-11-24T11:44:00Z">
        <w:r w:rsidDel="007C1B1A">
          <w:delText>4</w:delText>
        </w:r>
      </w:del>
      <w:del w:id="69"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ins w:id="70" w:author="Alex" w:date="2015-11-24T14:36:00Z">
        <w:r w:rsidR="008D6014" w:rsidRPr="001E61A8">
          <w:rPr>
            <w:b/>
          </w:rPr>
          <w:t>S</w:t>
        </w:r>
        <w:r w:rsidR="008D6014">
          <w:rPr>
            <w:b/>
          </w:rPr>
          <w:t xml:space="preserve">1 </w:t>
        </w:r>
        <w:r w:rsidR="008D6014" w:rsidRPr="001E61A8">
          <w:rPr>
            <w:b/>
          </w:rPr>
          <w:t>Table</w:t>
        </w:r>
        <w:r w:rsidR="008D6014">
          <w:rPr>
            <w:b/>
          </w:rPr>
          <w:t>.</w:t>
        </w:r>
        <w:r w:rsidR="008D6014" w:rsidRPr="001E61A8">
          <w:rPr>
            <w:b/>
          </w:rPr>
          <w:t xml:space="preserve"> </w:t>
        </w:r>
        <w:r w:rsidR="008D6014">
          <w:rPr>
            <w:b/>
          </w:rPr>
          <w:t>Kinetic constants for</w:t>
        </w:r>
        <w:r w:rsidR="008D6014" w:rsidRPr="001E61A8">
          <w:rPr>
            <w:b/>
          </w:rPr>
          <w:t xml:space="preserve"> 104 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Included are columns (1) the mutation (2) protein yield as assessed by ratio of ab</w:t>
        </w:r>
      </w:ins>
      <w:ins w:id="71" w:author="Alex" w:date="2015-11-24T16:06:00Z">
        <w:r w:rsidR="008A3DB5">
          <w:t>s</w:t>
        </w:r>
      </w:ins>
      <w:ins w:id="72" w:author="Alex" w:date="2015-11-24T14:36:00Z">
        <w:r w:rsidR="008D6014">
          <w:t xml:space="preserve">orbance at 260 and 280 nm (3) protein yield as assessed by SDS-PAGE (4, 5, 6, 7) kinetic constants and nonlinear regression analysis for each of </w:t>
        </w:r>
        <w:r w:rsidR="008D6014" w:rsidRPr="00C07CB7">
          <w:rPr>
            <w:i/>
          </w:rPr>
          <w:t>k</w:t>
        </w:r>
        <w:r w:rsidR="008D6014" w:rsidRPr="00C07CB7">
          <w:rPr>
            <w:vertAlign w:val="subscript"/>
          </w:rPr>
          <w:t>cat</w:t>
        </w:r>
        <w:r w:rsidR="008D6014">
          <w:t>, K</w:t>
        </w:r>
        <w:r w:rsidR="008D6014" w:rsidRPr="00C07CB7">
          <w:rPr>
            <w:vertAlign w:val="subscript"/>
          </w:rPr>
          <w:t>M</w:t>
        </w:r>
        <w:r w:rsidR="008D6014">
          <w:t>, K</w:t>
        </w:r>
        <w:r w:rsidR="008D6014" w:rsidRPr="003338E7">
          <w:rPr>
            <w:vertAlign w:val="subscript"/>
            <w:rPrChange w:id="73" w:author="Alex" w:date="2015-11-24T14:50:00Z">
              <w:rPr/>
            </w:rPrChange>
          </w:rPr>
          <w:t>I</w:t>
        </w:r>
        <w:r w:rsidR="008D6014">
          <w:t xml:space="preserve">, and </w:t>
        </w:r>
        <w:r w:rsidR="008D6014" w:rsidRPr="00111898">
          <w:rPr>
            <w:i/>
          </w:rPr>
          <w:t>k</w:t>
        </w:r>
        <w:r w:rsidR="008D6014" w:rsidRPr="00111898">
          <w:rPr>
            <w:vertAlign w:val="subscript"/>
          </w:rPr>
          <w:t>cat</w:t>
        </w:r>
        <w:r w:rsidR="008D6014">
          <w:t xml:space="preserve"> /K</w:t>
        </w:r>
        <w:r w:rsidR="008D6014" w:rsidRPr="00C07CB7">
          <w:rPr>
            <w:vertAlign w:val="subscript"/>
          </w:rPr>
          <w:t>M</w:t>
        </w:r>
        <w:r w:rsidR="008D6014">
          <w:t xml:space="preserve">. </w:t>
        </w:r>
      </w:ins>
    </w:p>
    <w:p w14:paraId="1A8BA2F1" w14:textId="77777777" w:rsidR="008D6014" w:rsidRDefault="008D6014" w:rsidP="000119AD">
      <w:pPr>
        <w:spacing w:line="480" w:lineRule="auto"/>
        <w:rPr>
          <w:ins w:id="74" w:author="Alex" w:date="2015-11-24T14:35:00Z"/>
          <w:b/>
        </w:rPr>
      </w:pPr>
    </w:p>
    <w:p w14:paraId="0E942B4E" w14:textId="13159DBB" w:rsidR="008D6014" w:rsidRDefault="008D6014" w:rsidP="000119AD">
      <w:pPr>
        <w:spacing w:line="480" w:lineRule="auto"/>
        <w:rPr>
          <w:ins w:id="75" w:author="Alex" w:date="2015-11-24T14:36:00Z"/>
        </w:rPr>
      </w:pPr>
      <w:ins w:id="76" w:author="Alex" w:date="2015-11-24T14:35:00Z">
        <w:r w:rsidRPr="001E61A8">
          <w:rPr>
            <w:b/>
          </w:rPr>
          <w:t>S</w:t>
        </w:r>
        <w:r>
          <w:rPr>
            <w:b/>
          </w:rPr>
          <w:t>2</w:t>
        </w:r>
        <w:r w:rsidRPr="001E61A8">
          <w:rPr>
            <w:b/>
          </w:rPr>
          <w:t xml:space="preserve"> Table. </w:t>
        </w:r>
        <w:r>
          <w:rPr>
            <w:b/>
          </w:rPr>
          <w:t xml:space="preserve">Correlations between individual structural features and each of </w:t>
        </w:r>
        <w:r w:rsidRPr="00C07CB7">
          <w:rPr>
            <w:b/>
            <w:i/>
          </w:rPr>
          <w:t>k</w:t>
        </w:r>
        <w:r w:rsidRPr="00C07CB7">
          <w:rPr>
            <w:b/>
            <w:vertAlign w:val="subscript"/>
          </w:rPr>
          <w:t>cat</w:t>
        </w:r>
        <w:r>
          <w:rPr>
            <w:b/>
          </w:rPr>
          <w:t>, K</w:t>
        </w:r>
        <w:r w:rsidRPr="00C07CB7">
          <w:rPr>
            <w:b/>
            <w:vertAlign w:val="subscript"/>
          </w:rPr>
          <w:t>M</w:t>
        </w:r>
        <w:r>
          <w:rPr>
            <w:b/>
          </w:rPr>
          <w:t xml:space="preserve">, and </w:t>
        </w:r>
        <w:r w:rsidRPr="00C07CB7">
          <w:rPr>
            <w:b/>
            <w:i/>
          </w:rPr>
          <w:t>k</w:t>
        </w:r>
        <w:r w:rsidRPr="00C07CB7">
          <w:rPr>
            <w:b/>
            <w:vertAlign w:val="subscript"/>
          </w:rPr>
          <w:t>cat</w:t>
        </w:r>
        <w:r>
          <w:rPr>
            <w:b/>
          </w:rPr>
          <w:t>/K</w:t>
        </w:r>
        <w:r w:rsidRPr="00C07CB7">
          <w:rPr>
            <w:b/>
            <w:vertAlign w:val="subscript"/>
          </w:rPr>
          <w:t>M</w:t>
        </w:r>
        <w:r>
          <w:rPr>
            <w:b/>
          </w:rPr>
          <w:t xml:space="preserve">. </w:t>
        </w:r>
        <w:r w:rsidRPr="000F4A4C">
          <w:t>PCC and SRC values for each individual str</w:t>
        </w:r>
        <w:r>
          <w:t>uctural feature, given by Rosetta short name. For explanation of each short name, see main text.</w:t>
        </w:r>
      </w:ins>
    </w:p>
    <w:p w14:paraId="7CDA36B7" w14:textId="77777777" w:rsidR="008D6014" w:rsidRDefault="008D6014" w:rsidP="000119AD">
      <w:pPr>
        <w:spacing w:line="480" w:lineRule="auto"/>
        <w:rPr>
          <w:ins w:id="77" w:author="Alex" w:date="2015-11-24T14:36:00Z"/>
        </w:rPr>
      </w:pPr>
    </w:p>
    <w:p w14:paraId="4AA3E356" w14:textId="77777777" w:rsidR="008D6014" w:rsidRPr="001E61A8" w:rsidRDefault="008D6014" w:rsidP="008D6014">
      <w:pPr>
        <w:spacing w:line="480" w:lineRule="auto"/>
        <w:rPr>
          <w:ins w:id="78" w:author="Alex" w:date="2015-11-24T14:36:00Z"/>
        </w:rPr>
      </w:pPr>
      <w:ins w:id="79" w:author="Alex" w:date="2015-11-24T14:36:00Z">
        <w:r w:rsidRPr="001E61A8">
          <w:rPr>
            <w:b/>
          </w:rPr>
          <w:t>S</w:t>
        </w:r>
        <w:r>
          <w:rPr>
            <w:b/>
          </w:rPr>
          <w:t>3 Fig</w:t>
        </w:r>
        <w:r w:rsidRPr="001E61A8">
          <w:rPr>
            <w:b/>
          </w:rPr>
          <w:t xml:space="preserve">: SDS-PAGE images for </w:t>
        </w:r>
        <w:r>
          <w:rPr>
            <w:b/>
          </w:rPr>
          <w:t>119</w:t>
        </w:r>
        <w:r w:rsidRPr="001E61A8">
          <w:rPr>
            <w:b/>
          </w:rPr>
          <w:t xml:space="preserve"> </w:t>
        </w:r>
        <w:r>
          <w:rPr>
            <w:b/>
          </w:rPr>
          <w:t>variants of BglB</w:t>
        </w:r>
        <w:r w:rsidRPr="001E61A8">
          <w:rPr>
            <w:b/>
          </w:rPr>
          <w:t>.</w:t>
        </w:r>
        <w:r w:rsidRPr="001E61A8">
          <w:t xml:space="preserve"> SDS-PAGE gels showing </w:t>
        </w:r>
        <w:r>
          <w:t xml:space="preserve">all proteins used in this study, including replicates of wild type assayed with each batch of mutants. Gels were stained overnight with Coomassie Blue. </w:t>
        </w:r>
        <w:r w:rsidRPr="001E61A8">
          <w:t>Protein ladder used was SeeBlue® Plus2 Pre-stained Protein Standard (Life Technologies)</w:t>
        </w:r>
        <w:r>
          <w:t xml:space="preserve">. Gels were imaged on a BioRad Gel Doc EZ system. </w:t>
        </w:r>
      </w:ins>
    </w:p>
    <w:p w14:paraId="0C55264C" w14:textId="77777777" w:rsidR="008D6014" w:rsidRDefault="008D6014" w:rsidP="000119AD">
      <w:pPr>
        <w:spacing w:line="480" w:lineRule="auto"/>
        <w:rPr>
          <w:ins w:id="80" w:author="Alex" w:date="2015-11-24T14:36:00Z"/>
        </w:rPr>
      </w:pPr>
    </w:p>
    <w:p w14:paraId="652043D5" w14:textId="77777777" w:rsidR="00FC3B5D" w:rsidRPr="001E61A8" w:rsidRDefault="00FC3B5D" w:rsidP="00FC3B5D">
      <w:pPr>
        <w:spacing w:line="480" w:lineRule="auto"/>
        <w:rPr>
          <w:ins w:id="81" w:author="Alex" w:date="2015-11-24T14:37:00Z"/>
        </w:rPr>
      </w:pPr>
      <w:ins w:id="82" w:author="Alex" w:date="2015-11-24T14:37:00Z">
        <w:r w:rsidRPr="001E61A8">
          <w:rPr>
            <w:b/>
          </w:rPr>
          <w:t>S</w:t>
        </w:r>
        <w:r>
          <w:rPr>
            <w:b/>
          </w:rPr>
          <w:t>4 Fig</w:t>
        </w:r>
        <w:r w:rsidRPr="001E61A8">
          <w:rPr>
            <w:b/>
          </w:rPr>
          <w:t xml:space="preserve">: </w:t>
        </w:r>
        <w:r>
          <w:rPr>
            <w:b/>
          </w:rPr>
          <w:t xml:space="preserve">Active site models of </w:t>
        </w:r>
        <w:r w:rsidRPr="001E61A8">
          <w:rPr>
            <w:b/>
          </w:rPr>
          <w:t xml:space="preserve">mutants Q19A, R240A, and wild type BglB. </w:t>
        </w:r>
        <w:r>
          <w:t>The lowest energy of 100 models for each mutant is depicted. In panel A, m</w:t>
        </w:r>
        <w:r w:rsidRPr="001E61A8">
          <w:t xml:space="preserve">utation of the </w:t>
        </w:r>
        <w:r w:rsidRPr="001E61A8">
          <w:lastRenderedPageBreak/>
          <w:t xml:space="preserve">glutamine at position 19 to an alanine removes two hydrogen bonds </w:t>
        </w:r>
        <w:r>
          <w:t xml:space="preserve">(black) </w:t>
        </w:r>
        <w:r w:rsidRPr="001E61A8">
          <w:t>to the substrate</w:t>
        </w:r>
        <w:r>
          <w:t xml:space="preserve"> compared to wild type (C). In panel B, m</w:t>
        </w:r>
        <w:r w:rsidRPr="001E61A8">
          <w:t xml:space="preserve">utation of the arginine at position 240 to an alanine is predicted to </w:t>
        </w:r>
        <w:r>
          <w:t>stabilize an alternate conformation of E222A, bringing the carboxylate group to 4.2 Å of the substrate's nitro group. D</w:t>
        </w:r>
        <w:r w:rsidRPr="001E61A8">
          <w:t>istances and between the substrate, </w:t>
        </w:r>
        <w:r w:rsidRPr="001E61A8">
          <w:rPr>
            <w:i/>
          </w:rPr>
          <w:t>p</w:t>
        </w:r>
        <w:r w:rsidRPr="001E61A8">
          <w:t>-nitrophenyl-ß-D-glucoside, and the BglB molecule are indicated by black lines</w:t>
        </w:r>
        <w:r>
          <w:t xml:space="preserve">. </w:t>
        </w:r>
      </w:ins>
    </w:p>
    <w:p w14:paraId="4A129C1C" w14:textId="77777777" w:rsidR="0086794D" w:rsidRDefault="0086794D" w:rsidP="000119AD">
      <w:pPr>
        <w:spacing w:line="480" w:lineRule="auto"/>
        <w:rPr>
          <w:ins w:id="83" w:author="Alex" w:date="2015-11-24T14:37:00Z"/>
        </w:rPr>
      </w:pPr>
    </w:p>
    <w:p w14:paraId="0E1BAC4F" w14:textId="6CD937EC" w:rsidR="0086794D" w:rsidRDefault="0086794D" w:rsidP="0086794D">
      <w:pPr>
        <w:spacing w:line="480" w:lineRule="auto"/>
        <w:rPr>
          <w:ins w:id="84" w:author="Alex" w:date="2015-11-24T14:37:00Z"/>
        </w:rPr>
      </w:pPr>
      <w:ins w:id="85" w:author="Alex" w:date="2015-11-24T14:37:00Z">
        <w:r w:rsidRPr="001E61A8">
          <w:rPr>
            <w:b/>
          </w:rPr>
          <w:t>S</w:t>
        </w:r>
        <w:r>
          <w:rPr>
            <w:b/>
          </w:rPr>
          <w:t>5 Fig</w:t>
        </w:r>
        <w:r w:rsidRPr="001E61A8">
          <w:rPr>
            <w:b/>
          </w:rPr>
          <w:t xml:space="preserve">. </w:t>
        </w:r>
        <w:r w:rsidRPr="001E61A8">
          <w:t xml:space="preserve">Diagnostic plots showing Michaelis-Menten, Michaelis-Menten with substrate inhibition, or linear fit for each </w:t>
        </w:r>
        <w:r>
          <w:t xml:space="preserve">of 102 </w:t>
        </w:r>
        <w:r w:rsidRPr="001E61A8">
          <w:t>mutant</w:t>
        </w:r>
        <w:r>
          <w:t>s</w:t>
        </w:r>
        <w:r w:rsidRPr="001E61A8">
          <w:t>.</w:t>
        </w:r>
        <w:r>
          <w:t xml:space="preserve"> For each mutant, 8 observed rates (in triplicate) were fit to the Michaelis-Menten equation using SciPy</w:t>
        </w:r>
      </w:ins>
      <w:ins w:id="86" w:author="Alex" w:date="2015-11-24T14:39:00Z">
        <w:r w:rsidR="00BD704D">
          <w:t xml:space="preserve"> </w:t>
        </w:r>
      </w:ins>
      <w:ins w:id="87" w:author="Alex" w:date="2015-11-24T14:37:00Z">
        <w:r>
          <w:t>and plots were generated using Matplotlib.</w:t>
        </w:r>
        <w:r w:rsidRPr="001E61A8">
          <w:t xml:space="preserve"> </w:t>
        </w:r>
        <w:r>
          <w:t xml:space="preserve">Plots were used to visually confirm statistical analysis of the fits. </w:t>
        </w:r>
      </w:ins>
    </w:p>
    <w:p w14:paraId="56AE04AD" w14:textId="77777777" w:rsidR="0086794D" w:rsidRDefault="0086794D" w:rsidP="000119AD">
      <w:pPr>
        <w:spacing w:line="480" w:lineRule="auto"/>
        <w:rPr>
          <w:ins w:id="88" w:author="Alex" w:date="2015-11-24T14:37:00Z"/>
        </w:rPr>
      </w:pPr>
    </w:p>
    <w:p w14:paraId="7EE47FD3" w14:textId="77777777" w:rsidR="0086794D" w:rsidRDefault="0086794D" w:rsidP="000119AD">
      <w:pPr>
        <w:spacing w:line="480" w:lineRule="auto"/>
        <w:rPr>
          <w:ins w:id="89" w:author="Alex" w:date="2015-11-24T14:37:00Z"/>
        </w:rPr>
      </w:pPr>
      <w:ins w:id="90" w:author="Alex" w:date="2015-11-24T14:37:00Z">
        <w:r w:rsidRPr="00127A42">
          <w:rPr>
            <w:b/>
          </w:rPr>
          <w:t>S</w:t>
        </w:r>
        <w:r>
          <w:rPr>
            <w:b/>
          </w:rPr>
          <w:t>6 Fig</w:t>
        </w:r>
        <w:r w:rsidRPr="00127A42">
          <w:rPr>
            <w:b/>
          </w:rPr>
          <w:t>.</w:t>
        </w:r>
        <w:r>
          <w:t xml:space="preserve"> Plot of the values of log </w:t>
        </w:r>
        <w:r w:rsidRPr="00111898">
          <w:rPr>
            <w:i/>
          </w:rPr>
          <w:t>k</w:t>
        </w:r>
        <w:r w:rsidRPr="00111898">
          <w:rPr>
            <w:vertAlign w:val="subscript"/>
          </w:rPr>
          <w:t>cat</w:t>
        </w:r>
        <w:r>
          <w:t xml:space="preserve"> versus log 1/K</w:t>
        </w:r>
        <w:r w:rsidRPr="00C07CB7">
          <w:rPr>
            <w:vertAlign w:val="subscript"/>
          </w:rPr>
          <w:t>M</w:t>
        </w:r>
        <w:r>
          <w:t xml:space="preserve"> for 104 mutants relative to wild type BglB, showing the statistical independence of </w:t>
        </w:r>
        <w:r w:rsidRPr="00C07CB7">
          <w:rPr>
            <w:i/>
          </w:rPr>
          <w:t>k</w:t>
        </w:r>
        <w:r w:rsidRPr="00C07CB7">
          <w:rPr>
            <w:vertAlign w:val="subscript"/>
          </w:rPr>
          <w:t>cat</w:t>
        </w:r>
        <w:r>
          <w:t xml:space="preserve"> and K</w:t>
        </w:r>
        <w:r w:rsidRPr="00C07CB7">
          <w:rPr>
            <w:vertAlign w:val="subscript"/>
          </w:rPr>
          <w:t>M</w:t>
        </w:r>
        <w:r>
          <w:t xml:space="preserve"> in the BglB system. </w:t>
        </w:r>
      </w:ins>
    </w:p>
    <w:p w14:paraId="2EC257B8" w14:textId="77777777" w:rsidR="0086794D" w:rsidRDefault="0086794D" w:rsidP="000119AD">
      <w:pPr>
        <w:spacing w:line="480" w:lineRule="auto"/>
        <w:rPr>
          <w:ins w:id="91" w:author="Alex" w:date="2015-11-24T14:37:00Z"/>
        </w:rPr>
      </w:pPr>
    </w:p>
    <w:p w14:paraId="51E8E8C0" w14:textId="77777777" w:rsidR="000964B5" w:rsidRDefault="000964B5" w:rsidP="000964B5">
      <w:pPr>
        <w:spacing w:line="480" w:lineRule="auto"/>
        <w:rPr>
          <w:ins w:id="92" w:author="Alex" w:date="2015-11-24T14:38:00Z"/>
          <w:b/>
        </w:rPr>
      </w:pPr>
      <w:ins w:id="93" w:author="Alex" w:date="2015-11-24T14:38:00Z">
        <w:r>
          <w:rPr>
            <w:b/>
          </w:rPr>
          <w:t xml:space="preserve">S7 Table. Conservation analysis of BglB active site residues. </w:t>
        </w:r>
        <w:r>
          <w:t xml:space="preserve">A multiple sequence alignment of 1,554 family 1 glycoside hydrolases from the Pfam database aligned to the BglB wild type sequence was used for this analysis. Column 1 is the relative </w:t>
        </w:r>
        <w:r w:rsidRPr="007B199A">
          <w:rPr>
            <w:i/>
          </w:rPr>
          <w:t>k</w:t>
        </w:r>
        <w:r w:rsidRPr="007B199A">
          <w:rPr>
            <w:vertAlign w:val="subscript"/>
          </w:rPr>
          <w:t>cat</w:t>
        </w:r>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ins>
    </w:p>
    <w:p w14:paraId="6F35FEBD" w14:textId="77777777" w:rsidR="000964B5" w:rsidRDefault="000964B5" w:rsidP="000119AD">
      <w:pPr>
        <w:spacing w:line="480" w:lineRule="auto"/>
        <w:rPr>
          <w:ins w:id="94" w:author="Alex" w:date="2015-11-24T14:38:00Z"/>
        </w:rPr>
      </w:pPr>
    </w:p>
    <w:p w14:paraId="6DAD897F" w14:textId="77777777" w:rsidR="00BD704D" w:rsidRPr="001E61A8" w:rsidRDefault="00BD704D" w:rsidP="00BD704D">
      <w:pPr>
        <w:spacing w:line="480" w:lineRule="auto"/>
        <w:rPr>
          <w:ins w:id="95" w:author="Alex" w:date="2015-11-24T14:39:00Z"/>
          <w:b/>
        </w:rPr>
      </w:pPr>
      <w:ins w:id="96" w:author="Alex" w:date="2015-11-24T14:39:00Z">
        <w:r>
          <w:rPr>
            <w:b/>
          </w:rPr>
          <w:lastRenderedPageBreak/>
          <w:t>S8 Text: Supplemental m</w:t>
        </w:r>
        <w:r w:rsidRPr="001E61A8">
          <w:rPr>
            <w:b/>
          </w:rPr>
          <w:t>aterials and methods</w:t>
        </w:r>
      </w:ins>
    </w:p>
    <w:p w14:paraId="3580CCAA" w14:textId="1538BF64" w:rsidR="00BD704D" w:rsidRPr="001E61A8" w:rsidRDefault="00BD704D" w:rsidP="00BD704D">
      <w:pPr>
        <w:spacing w:line="480" w:lineRule="auto"/>
        <w:rPr>
          <w:ins w:id="97" w:author="Alex" w:date="2015-11-24T14:39:00Z"/>
        </w:rPr>
      </w:pPr>
      <w:ins w:id="98" w:author="Alex" w:date="2015-11-24T14:39:00Z">
        <w:r w:rsidRPr="001E61A8">
          <w:t xml:space="preserve">Mutants were designed using the Foldit, </w:t>
        </w:r>
        <w:r>
          <w:t>a graphical user interface to the</w:t>
        </w:r>
        <w:r w:rsidRPr="001E61A8">
          <w:t xml:space="preserve"> Rosetta</w:t>
        </w:r>
        <w:r>
          <w:t xml:space="preserve"> Molecular Modeling Suite</w:t>
        </w:r>
        <w:r w:rsidRPr="001E61A8">
          <w:t xml:space="preserve">. Mutants were chosen based on proximity to the active site as well as Foldit’s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ins>
    </w:p>
    <w:p w14:paraId="29387598" w14:textId="77777777" w:rsidR="00BD704D" w:rsidRPr="001E61A8" w:rsidRDefault="00BD704D" w:rsidP="00BD704D">
      <w:pPr>
        <w:spacing w:line="480" w:lineRule="auto"/>
        <w:rPr>
          <w:ins w:id="99" w:author="Alex" w:date="2015-11-24T14:39:00Z"/>
        </w:rPr>
      </w:pPr>
      <w:ins w:id="100" w:author="Alex" w:date="2015-11-24T14:39:00Z">
        <w:r w:rsidRPr="001E61A8">
          <w:tab/>
          <w:t xml:space="preserve">A sequence coding for BglB (Uniprot P22505)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r w:rsidRPr="001E61A8">
          <w:t xml:space="preserve">NdeI and XhoI </w:t>
        </w:r>
        <w:r>
          <w:t>sites of pET29b, adding a</w:t>
        </w:r>
        <w:r w:rsidRPr="001E61A8">
          <w:t xml:space="preserve"> C-terminal His tag onto the protein sequence. Kunkel mutagenesis was used to create site-specific mutations, and all plasmids were sequence-verified. </w:t>
        </w:r>
      </w:ins>
    </w:p>
    <w:p w14:paraId="760407E8" w14:textId="77777777" w:rsidR="00BD704D" w:rsidRPr="001E61A8" w:rsidRDefault="00BD704D" w:rsidP="00BD704D">
      <w:pPr>
        <w:spacing w:line="480" w:lineRule="auto"/>
        <w:ind w:firstLine="720"/>
        <w:rPr>
          <w:ins w:id="101" w:author="Alex" w:date="2015-11-24T14:39:00Z"/>
        </w:rPr>
      </w:pPr>
      <w:ins w:id="102" w:author="Alex" w:date="2015-11-24T14:39:00Z">
        <w:r>
          <w:t xml:space="preserve">For protein production, </w:t>
        </w:r>
        <w:r w:rsidRPr="001E61A8">
          <w:t xml:space="preserve">20 μL of chemically-competent </w:t>
        </w:r>
        <w:r w:rsidRPr="001E61A8">
          <w:rPr>
            <w:i/>
          </w:rPr>
          <w:t>Escherichia coli</w:t>
        </w:r>
        <w:r w:rsidRPr="001E61A8">
          <w:t xml:space="preserve"> BL21(DE3) (Novagen) were transformed on ice with 1 μL of plasmid in buffer at a concentration of </w:t>
        </w:r>
        <w:r>
          <w:t>90</w:t>
        </w:r>
        <w:r w:rsidRPr="001E61A8">
          <w:t xml:space="preserve"> to </w:t>
        </w:r>
        <w:r>
          <w:t>130</w:t>
        </w:r>
        <w:r w:rsidRPr="001E61A8">
          <w:t xml:space="preserve"> ng/μL. The competent cell-plasmid mixture was temperature shocked to induce plasmid uptake by heating at 42°C for one minute and then chilling on ice for one minute. Cells were recovered in 200 μL Terrific Broth (TB) media at 37 °C for one hour. They were then plated onto an LB agarose plate containing 50 mg/mL kanamycin, and incubated for 24 hours at 37 °C. </w:t>
        </w:r>
      </w:ins>
    </w:p>
    <w:p w14:paraId="13B03842" w14:textId="77777777" w:rsidR="00BD704D" w:rsidRPr="001E61A8" w:rsidRDefault="00BD704D" w:rsidP="00BD704D">
      <w:pPr>
        <w:spacing w:line="480" w:lineRule="auto"/>
        <w:rPr>
          <w:ins w:id="103" w:author="Alex" w:date="2015-11-24T14:39:00Z"/>
        </w:rPr>
      </w:pPr>
      <w:ins w:id="104" w:author="Alex" w:date="2015-11-24T14:39:00Z">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ins>
    </w:p>
    <w:p w14:paraId="6A6B01E2" w14:textId="77777777" w:rsidR="00BD704D" w:rsidRPr="001E61A8" w:rsidRDefault="00BD704D" w:rsidP="00BD704D">
      <w:pPr>
        <w:spacing w:line="480" w:lineRule="auto"/>
        <w:rPr>
          <w:ins w:id="105" w:author="Alex" w:date="2015-11-24T14:39:00Z"/>
        </w:rPr>
      </w:pPr>
      <w:ins w:id="106" w:author="Alex" w:date="2015-11-24T14:39:00Z">
        <w:r w:rsidRPr="001E61A8">
          <w:lastRenderedPageBreak/>
          <w:tab/>
          <w:t xml:space="preserve">Growth cultures were pelleted by centrifugation at 4700 RPM for 10 minutes and the supernatant was discarded. The cell pellet was resuspended in 5 mL of induction medium (TB with 1 mM isopropyl-β-D-thiogalactopyranoside and 50 mg/mL kanamycin). The tubes were covered again with breathable seals and incubated with shaking at 18 °C for 24 hours. </w:t>
        </w:r>
      </w:ins>
    </w:p>
    <w:p w14:paraId="26342700" w14:textId="77777777" w:rsidR="00BD704D" w:rsidRDefault="00BD704D" w:rsidP="00BD704D">
      <w:pPr>
        <w:spacing w:line="480" w:lineRule="auto"/>
        <w:rPr>
          <w:ins w:id="107" w:author="Alex" w:date="2015-11-24T14:39:00Z"/>
        </w:rPr>
      </w:pPr>
      <w:ins w:id="108" w:author="Alex" w:date="2015-11-24T14:39:00Z">
        <w:r w:rsidRPr="001E61A8">
          <w:tab/>
          <w:t>The 5 mL expression culture was pelleted by centrifugation at 4700 for 10 minutes and the supernatant was discarded. The resulting pellet was suspended in 500 μL wash buffer (50 mM HEPES, 150 mM sodium chloride, 15 mM imidazole, pH 7.50) and lysed with BugBuster protein extraction reagent (Millipore)</w:t>
        </w:r>
        <w:r>
          <w:t xml:space="preserve"> and</w:t>
        </w:r>
        <w:r w:rsidRPr="001E61A8">
          <w:t xml:space="preserve"> 1 mg lysozyme, 0.1 mg DNase, and 0.1 mg phenylmethylsulfonyl fluoride</w:t>
        </w:r>
        <w:r>
          <w:t xml:space="preserve"> per sample</w:t>
        </w:r>
        <w:r w:rsidRPr="001E61A8">
          <w:t xml:space="preserve">. </w:t>
        </w:r>
      </w:ins>
    </w:p>
    <w:p w14:paraId="39C8F40E" w14:textId="77777777" w:rsidR="00BD704D" w:rsidRDefault="00BD704D" w:rsidP="00BD704D">
      <w:pPr>
        <w:spacing w:line="480" w:lineRule="auto"/>
        <w:ind w:firstLine="720"/>
        <w:rPr>
          <w:ins w:id="109" w:author="Alex" w:date="2015-11-24T14:39:00Z"/>
        </w:rPr>
      </w:pPr>
      <w:ins w:id="110" w:author="Alex" w:date="2015-11-24T14:39:00Z">
        <w:r>
          <w:t>After 20 min, lysate was</w:t>
        </w:r>
        <w:r w:rsidRPr="001E61A8">
          <w:t xml:space="preserve"> centrifuged at 14,700 RPM for ten minutes.</w:t>
        </w:r>
        <w:r>
          <w:t xml:space="preserve"> The supernatant was loaded on to protein purification columns (BioSpin </w:t>
        </w:r>
        <w:r w:rsidRPr="001E61A8">
          <w:t>732-6008</w:t>
        </w:r>
        <w:r>
          <w:t>)</w:t>
        </w:r>
        <w:r w:rsidRPr="001E61A8">
          <w:t xml:space="preserve"> prepared with 100 μL of 50% </w:t>
        </w:r>
        <w:r>
          <w:t xml:space="preserve">Ni-NTA </w:t>
        </w:r>
        <w:r w:rsidRPr="001E61A8">
          <w:t xml:space="preserve">resin slurry. </w:t>
        </w:r>
        <w:r>
          <w:t>After equilibration with</w:t>
        </w:r>
        <w:r w:rsidRPr="001E61A8">
          <w:t xml:space="preserve"> 500 μL wash buffer, two 500 μL aliquots of supernatant were added to the columns. Six rounds of 500 μL wash buffer were then allowed to drip through the columns. Resulting protein micro-columns were then transferred to 2 mL tubes for elution. Protein was eluted in 2x100 μL elution buffer (50 mM HEPES, 150 mM sodium chloride, and 25 mM EDTA, pH 7.50). A brief centrifugation at 4000 RPM ensured all protein was collected. </w:t>
        </w:r>
      </w:ins>
    </w:p>
    <w:p w14:paraId="6D479ABE" w14:textId="77777777" w:rsidR="00BD704D" w:rsidRPr="001E61A8" w:rsidRDefault="00BD704D" w:rsidP="00BD704D">
      <w:pPr>
        <w:spacing w:line="480" w:lineRule="auto"/>
        <w:ind w:firstLine="720"/>
        <w:rPr>
          <w:ins w:id="111" w:author="Alex" w:date="2015-11-24T14:39:00Z"/>
        </w:rPr>
      </w:pPr>
      <w:ins w:id="112" w:author="Alex" w:date="2015-11-24T14:39:00Z">
        <w:r w:rsidRPr="001E61A8">
          <w:t xml:space="preserve">Protein yield was then determined via </w:t>
        </w:r>
        <w:r>
          <w:t xml:space="preserve">ratio of </w:t>
        </w:r>
        <w:r w:rsidRPr="001E61A8">
          <w:t>absorbance at 260 and 280 nm and SDS-PAGE.</w:t>
        </w:r>
      </w:ins>
    </w:p>
    <w:p w14:paraId="6F086D2C" w14:textId="77777777" w:rsidR="00BD704D" w:rsidRPr="001E61A8" w:rsidRDefault="00BD704D" w:rsidP="00BD704D">
      <w:pPr>
        <w:spacing w:line="480" w:lineRule="auto"/>
        <w:rPr>
          <w:ins w:id="113" w:author="Alex" w:date="2015-11-24T14:39:00Z"/>
        </w:rPr>
      </w:pPr>
      <w:ins w:id="114" w:author="Alex" w:date="2015-11-24T14:39:00Z">
        <w:r w:rsidRPr="001E61A8">
          <w:tab/>
        </w:r>
        <w:r>
          <w:t>Each enzyme variant was</w:t>
        </w:r>
        <w:r w:rsidRPr="001E61A8">
          <w:t xml:space="preserve"> assayed </w:t>
        </w:r>
        <w:r>
          <w:t xml:space="preserve">in triplicate </w:t>
        </w:r>
        <w:r w:rsidRPr="001E61A8">
          <w:t xml:space="preserve">at 8 substrate concentrations </w:t>
        </w:r>
        <w:r>
          <w:t xml:space="preserve">ranging from 0 to 75 mM. </w:t>
        </w:r>
        <w:r w:rsidRPr="001E61A8">
          <w:t xml:space="preserve">Diluted protein solution was dispensed in 25 μL aliquots </w:t>
        </w:r>
        <w:r w:rsidRPr="001E61A8">
          <w:lastRenderedPageBreak/>
          <w:t xml:space="preserve">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uL elution buffer with 8 different concentrations of pNPG (1 per row) were prepared.  </w:t>
        </w:r>
        <w:r w:rsidRPr="001E61A8">
          <w:t xml:space="preserve">The assay was initiated by multi-channel pipetting 75 μL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ins>
    </w:p>
    <w:p w14:paraId="100A3085" w14:textId="77777777" w:rsidR="00BD704D" w:rsidRDefault="00BD704D" w:rsidP="00BD704D">
      <w:pPr>
        <w:spacing w:line="480" w:lineRule="auto"/>
        <w:rPr>
          <w:ins w:id="115" w:author="Alex" w:date="2015-11-24T14:39:00Z"/>
        </w:rPr>
      </w:pPr>
      <w:ins w:id="116" w:author="Alex" w:date="2015-11-24T14:39:00Z">
        <w:r w:rsidRPr="001E61A8">
          <w:tab/>
          <w:t>Unless otherwise noted, all supplies were purchased from Sigma-Aldrich.</w:t>
        </w:r>
      </w:ins>
    </w:p>
    <w:p w14:paraId="3B80C8BD" w14:textId="77777777" w:rsidR="00BD704D" w:rsidRDefault="00BD704D" w:rsidP="00BD704D">
      <w:pPr>
        <w:spacing w:line="480" w:lineRule="auto"/>
        <w:rPr>
          <w:ins w:id="117" w:author="Alex" w:date="2015-11-24T14:39:00Z"/>
        </w:rPr>
      </w:pPr>
    </w:p>
    <w:p w14:paraId="0308BD2F" w14:textId="059AC0EC" w:rsidR="00EF1753" w:rsidRPr="001E61A8" w:rsidRDefault="00EF1753" w:rsidP="00EF1753">
      <w:pPr>
        <w:spacing w:line="480" w:lineRule="auto"/>
        <w:rPr>
          <w:ins w:id="118" w:author="Alex" w:date="2015-11-24T14:42:00Z"/>
        </w:rPr>
      </w:pPr>
      <w:ins w:id="119" w:author="Alex" w:date="2015-11-24T14:42:00Z">
        <w:r>
          <w:rPr>
            <w:b/>
          </w:rPr>
          <w:t xml:space="preserve">S9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feature set simultaneously as </w:t>
        </w:r>
      </w:ins>
      <w:ins w:id="120" w:author="Alex" w:date="2015-11-24T14:42:00Z">
        <w:r w:rsidRPr="001E61A8">
          <w:object w:dxaOrig="180" w:dyaOrig="340"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6pt;height:16.8pt" o:ole="">
              <v:imagedata r:id="rId6" o:title=""/>
            </v:shape>
            <o:OLEObject Type="Embed" ProgID="Equation.3" ShapeID="_x0000_i1077" DrawAspect="Content" ObjectID="_1383742518" r:id="rId7"/>
          </w:object>
        </w:r>
      </w:ins>
      <w:ins w:id="121" w:author="Alex" w:date="2015-11-24T14:42:00Z">
        <w:r w:rsidRPr="001E61A8">
          <w:t xml:space="preserve">  and </w:t>
        </w:r>
      </w:ins>
      <w:ins w:id="122" w:author="Alex" w:date="2015-11-24T14:42:00Z">
        <w:r w:rsidRPr="001E61A8">
          <w:object w:dxaOrig="220" w:dyaOrig="340" w14:anchorId="3FDE2A09">
            <v:shape id="_x0000_i1078" type="#_x0000_t75" style="width:11.2pt;height:16.8pt" o:ole="">
              <v:imagedata r:id="rId8" o:title=""/>
            </v:shape>
            <o:OLEObject Type="Embed" ProgID="Equation.3" ShapeID="_x0000_i1078" DrawAspect="Content" ObjectID="_1383742519" r:id="rId9"/>
          </w:object>
        </w:r>
      </w:ins>
      <w:ins w:id="123" w:author="Alex" w:date="2015-11-24T14:42:00Z">
        <w:r w:rsidRPr="001E61A8">
          <w:t xml:space="preserve"> penalties are applied to the regression weights. The weight of each structural feature </w:t>
        </w:r>
        <w:r>
          <w:t>is</w:t>
        </w:r>
        <w:r w:rsidRPr="001E61A8">
          <w:t xml:space="preserve"> estimated as</w:t>
        </w:r>
      </w:ins>
    </w:p>
    <w:p w14:paraId="014E6E73" w14:textId="77777777" w:rsidR="00EF1753" w:rsidRPr="001E61A8" w:rsidRDefault="00EF1753" w:rsidP="00EF1753">
      <w:pPr>
        <w:spacing w:line="480" w:lineRule="auto"/>
        <w:jc w:val="center"/>
        <w:rPr>
          <w:ins w:id="124" w:author="Alex" w:date="2015-11-24T14:42:00Z"/>
        </w:rPr>
      </w:pPr>
      <w:ins w:id="125" w:author="Alex" w:date="2015-11-24T14:42:00Z">
        <w:r w:rsidRPr="001E61A8">
          <w:object w:dxaOrig="6020" w:dyaOrig="700" w14:anchorId="48FF6214">
            <v:shape id="_x0000_i1079" type="#_x0000_t75" style="width:300.8pt;height:35.2pt" o:ole="">
              <v:imagedata r:id="rId10" o:title=""/>
            </v:shape>
            <o:OLEObject Type="Embed" ProgID="Equation.3" ShapeID="_x0000_i1079" DrawAspect="Content" ObjectID="_1383742520" r:id="rId11"/>
          </w:object>
        </w:r>
      </w:ins>
    </w:p>
    <w:p w14:paraId="38EFD200" w14:textId="77777777" w:rsidR="00EF1753" w:rsidRPr="001E61A8" w:rsidRDefault="00EF1753" w:rsidP="00EF1753">
      <w:pPr>
        <w:spacing w:line="480" w:lineRule="auto"/>
        <w:rPr>
          <w:ins w:id="126" w:author="Alex" w:date="2015-11-24T14:42:00Z"/>
        </w:rPr>
      </w:pPr>
      <w:ins w:id="127" w:author="Alex" w:date="2015-11-24T14:42:00Z">
        <w:r w:rsidRPr="001E61A8">
          <w:t>Where:</w:t>
        </w:r>
      </w:ins>
    </w:p>
    <w:p w14:paraId="63581884" w14:textId="77777777" w:rsidR="00EF1753" w:rsidRPr="001E61A8" w:rsidRDefault="00EF1753" w:rsidP="00EF1753">
      <w:pPr>
        <w:spacing w:line="480" w:lineRule="auto"/>
        <w:rPr>
          <w:ins w:id="128" w:author="Alex" w:date="2015-11-24T14:42:00Z"/>
        </w:rPr>
      </w:pPr>
      <w:ins w:id="129" w:author="Alex" w:date="2015-11-24T14:42:00Z">
        <w:r w:rsidRPr="001E61A8">
          <w:object w:dxaOrig="300" w:dyaOrig="360" w14:anchorId="086265B2">
            <v:shape id="_x0000_i1080" type="#_x0000_t75" style="width:15.2pt;height:18.4pt" o:ole="">
              <v:imagedata r:id="rId12" o:title=""/>
            </v:shape>
            <o:OLEObject Type="Embed" ProgID="Equation.3" ShapeID="_x0000_i1080" DrawAspect="Content" ObjectID="_1383742521" r:id="rId13"/>
          </w:object>
        </w:r>
      </w:ins>
      <w:ins w:id="130" w:author="Alex" w:date="2015-11-24T14:42:00Z">
        <w:r w:rsidRPr="001E61A8">
          <w:t>: the intercept;</w:t>
        </w:r>
      </w:ins>
    </w:p>
    <w:p w14:paraId="45B17AD6" w14:textId="77777777" w:rsidR="00EF1753" w:rsidRPr="001E61A8" w:rsidRDefault="00EF1753" w:rsidP="00EF1753">
      <w:pPr>
        <w:spacing w:line="480" w:lineRule="auto"/>
        <w:rPr>
          <w:ins w:id="131" w:author="Alex" w:date="2015-11-24T14:42:00Z"/>
        </w:rPr>
      </w:pPr>
      <w:ins w:id="132" w:author="Alex" w:date="2015-11-24T14:42:00Z">
        <w:r w:rsidRPr="001E61A8">
          <w:object w:dxaOrig="279" w:dyaOrig="360" w14:anchorId="41E41BA1">
            <v:shape id="_x0000_i1081" type="#_x0000_t75" style="width:14.4pt;height:18.4pt" o:ole="">
              <v:imagedata r:id="rId14" o:title=""/>
            </v:shape>
            <o:OLEObject Type="Embed" ProgID="Equation.3" ShapeID="_x0000_i1081" DrawAspect="Content" ObjectID="_1383742522" r:id="rId15"/>
          </w:object>
        </w:r>
      </w:ins>
      <w:ins w:id="133" w:author="Alex" w:date="2015-11-24T14:42:00Z">
        <w:r w:rsidRPr="001E61A8">
          <w:t xml:space="preserve">: the weight of structural feature i in the regression model; </w:t>
        </w:r>
      </w:ins>
    </w:p>
    <w:p w14:paraId="44C23963" w14:textId="77777777" w:rsidR="00EF1753" w:rsidRPr="001E61A8" w:rsidRDefault="00EF1753" w:rsidP="00EF1753">
      <w:pPr>
        <w:spacing w:line="480" w:lineRule="auto"/>
        <w:rPr>
          <w:ins w:id="134" w:author="Alex" w:date="2015-11-24T14:42:00Z"/>
        </w:rPr>
      </w:pPr>
      <w:ins w:id="135" w:author="Alex" w:date="2015-11-24T14:42:00Z">
        <w:r w:rsidRPr="001E61A8">
          <w:t>p: the number of structural features generated by the BglB model;</w:t>
        </w:r>
      </w:ins>
    </w:p>
    <w:p w14:paraId="6A20560A" w14:textId="77777777" w:rsidR="00EF1753" w:rsidRPr="001E61A8" w:rsidRDefault="00EF1753" w:rsidP="00EF1753">
      <w:pPr>
        <w:spacing w:line="480" w:lineRule="auto"/>
        <w:rPr>
          <w:ins w:id="136" w:author="Alex" w:date="2015-11-24T14:42:00Z"/>
        </w:rPr>
      </w:pPr>
      <w:ins w:id="137" w:author="Alex" w:date="2015-11-24T14:42:00Z">
        <w:r w:rsidRPr="001E61A8">
          <w:object w:dxaOrig="260" w:dyaOrig="360" w14:anchorId="6704D1A4">
            <v:shape id="_x0000_i1082" type="#_x0000_t75" style="width:12.8pt;height:18.4pt" o:ole="">
              <v:imagedata r:id="rId16" o:title=""/>
            </v:shape>
            <o:OLEObject Type="Embed" ProgID="Equation.3" ShapeID="_x0000_i1082" DrawAspect="Content" ObjectID="_1383742523" r:id="rId17"/>
          </w:object>
        </w:r>
      </w:ins>
      <w:ins w:id="138" w:author="Alex" w:date="2015-11-24T14:42:00Z">
        <w:r w:rsidRPr="001E61A8">
          <w:t>: the kinetic constant (the dependent variable to be predicted);</w:t>
        </w:r>
      </w:ins>
    </w:p>
    <w:p w14:paraId="7591BDFB" w14:textId="77777777" w:rsidR="00EF1753" w:rsidRPr="001E61A8" w:rsidRDefault="00EF1753" w:rsidP="00EF1753">
      <w:pPr>
        <w:spacing w:line="480" w:lineRule="auto"/>
        <w:rPr>
          <w:ins w:id="139" w:author="Alex" w:date="2015-11-24T14:42:00Z"/>
        </w:rPr>
      </w:pPr>
      <w:ins w:id="140" w:author="Alex" w:date="2015-11-24T14:42:00Z">
        <w:r w:rsidRPr="001E61A8">
          <w:object w:dxaOrig="240" w:dyaOrig="360" w14:anchorId="3EEB7ED5">
            <v:shape id="_x0000_i1083" type="#_x0000_t75" style="width:12pt;height:18.4pt" o:ole="">
              <v:imagedata r:id="rId18" o:title=""/>
            </v:shape>
            <o:OLEObject Type="Embed" ProgID="Equation.3" ShapeID="_x0000_i1083" DrawAspect="Content" ObjectID="_1383742524" r:id="rId19"/>
          </w:object>
        </w:r>
      </w:ins>
      <w:ins w:id="141" w:author="Alex" w:date="2015-11-24T14:42:00Z">
        <w:r w:rsidRPr="001E61A8">
          <w:t>: structural features generated by the BglB model (the independent variables);</w:t>
        </w:r>
      </w:ins>
    </w:p>
    <w:p w14:paraId="73324C27" w14:textId="77777777" w:rsidR="00EF1753" w:rsidRDefault="00EF1753" w:rsidP="00EF1753">
      <w:pPr>
        <w:spacing w:line="480" w:lineRule="auto"/>
        <w:rPr>
          <w:ins w:id="142" w:author="Alex" w:date="2015-11-24T14:42:00Z"/>
        </w:rPr>
      </w:pPr>
      <w:ins w:id="143" w:author="Alex" w:date="2015-11-24T14:42:00Z">
        <w:r w:rsidRPr="001E61A8">
          <w:object w:dxaOrig="260" w:dyaOrig="340" w14:anchorId="6B6D8DB0">
            <v:shape id="_x0000_i1084" type="#_x0000_t75" style="width:12.8pt;height:16.8pt" o:ole="">
              <v:imagedata r:id="rId20" o:title=""/>
            </v:shape>
            <o:OLEObject Type="Embed" ProgID="Equation.3" ShapeID="_x0000_i1084" DrawAspect="Content" ObjectID="_1383742525" r:id="rId21"/>
          </w:object>
        </w:r>
      </w:ins>
      <w:ins w:id="144" w:author="Alex" w:date="2015-11-24T14:42:00Z">
        <w:r w:rsidRPr="001E61A8">
          <w:t>,</w:t>
        </w:r>
      </w:ins>
      <w:ins w:id="145" w:author="Alex" w:date="2015-11-24T14:42:00Z">
        <w:r w:rsidRPr="001E61A8">
          <w:object w:dxaOrig="279" w:dyaOrig="340" w14:anchorId="64E190BF">
            <v:shape id="_x0000_i1085" type="#_x0000_t75" style="width:14.4pt;height:16.8pt" o:ole="">
              <v:imagedata r:id="rId22" o:title=""/>
            </v:shape>
            <o:OLEObject Type="Embed" ProgID="Equation.3" ShapeID="_x0000_i1085" DrawAspect="Content" ObjectID="_1383742526" r:id="rId23"/>
          </w:object>
        </w:r>
      </w:ins>
      <w:ins w:id="146" w:author="Alex" w:date="2015-11-24T14:42:00Z">
        <w:r w:rsidRPr="001E61A8">
          <w:t>: parameters tuning the constraints on the weights.</w:t>
        </w:r>
      </w:ins>
    </w:p>
    <w:p w14:paraId="6BA06BAD" w14:textId="77777777" w:rsidR="00EF1753" w:rsidRPr="001E61A8" w:rsidRDefault="00EF1753" w:rsidP="00EF1753">
      <w:pPr>
        <w:spacing w:line="480" w:lineRule="auto"/>
        <w:rPr>
          <w:ins w:id="147" w:author="Alex" w:date="2015-11-24T14:42:00Z"/>
        </w:rPr>
      </w:pPr>
    </w:p>
    <w:p w14:paraId="044FC144" w14:textId="77777777" w:rsidR="00EF1753" w:rsidRDefault="00EF1753" w:rsidP="00EF1753">
      <w:pPr>
        <w:spacing w:line="480" w:lineRule="auto"/>
        <w:rPr>
          <w:ins w:id="148" w:author="Alex" w:date="2015-11-24T14:42:00Z"/>
        </w:rPr>
      </w:pPr>
      <w:ins w:id="149" w:author="Alex" w:date="2015-11-24T14:42:00Z">
        <w:r w:rsidRPr="001E61A8">
          <w:tab/>
          <w:t>Since the structural feature w</w:t>
        </w:r>
        <w:bookmarkStart w:id="150" w:name="_GoBack"/>
        <w:bookmarkEnd w:id="150"/>
        <w:r w:rsidRPr="001E61A8">
          <w:t>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ins>
      <w:ins w:id="151" w:author="Alex" w:date="2015-11-24T14:42:00Z">
        <w:r w:rsidRPr="001E61A8">
          <w:object w:dxaOrig="260" w:dyaOrig="340" w14:anchorId="3C7ADA4F">
            <v:shape id="_x0000_i1086" type="#_x0000_t75" style="width:12.8pt;height:16.8pt" o:ole="">
              <v:imagedata r:id="rId24" o:title=""/>
            </v:shape>
            <o:OLEObject Type="Embed" ProgID="Equation.3" ShapeID="_x0000_i1086" DrawAspect="Content" ObjectID="_1383742527" r:id="rId25"/>
          </w:object>
        </w:r>
      </w:ins>
      <w:ins w:id="152" w:author="Alex" w:date="2015-11-24T14:42:00Z">
        <w:r w:rsidRPr="001E61A8">
          <w:t xml:space="preserve">, </w:t>
        </w:r>
      </w:ins>
      <w:ins w:id="153" w:author="Alex" w:date="2015-11-24T14:42:00Z">
        <w:r w:rsidRPr="001E61A8">
          <w:object w:dxaOrig="279" w:dyaOrig="340" w14:anchorId="5015EA41">
            <v:shape id="_x0000_i1087" type="#_x0000_t75" style="width:14.4pt;height:16.8pt" o:ole="">
              <v:imagedata r:id="rId26" o:title=""/>
            </v:shape>
            <o:OLEObject Type="Embed" ProgID="Equation.3" ShapeID="_x0000_i1087" DrawAspect="Content" ObjectID="_1383742528" r:id="rId27"/>
          </w:object>
        </w:r>
      </w:ins>
      <w:ins w:id="154" w:author="Alex" w:date="2015-11-24T14:42:00Z">
        <w:r w:rsidRPr="001E61A8">
          <w:t xml:space="preserve"> are determined one by one via stratified 10-fold cross validation by searching a grid of </w:t>
        </w:r>
      </w:ins>
      <w:ins w:id="155" w:author="Alex" w:date="2015-11-24T14:42:00Z">
        <w:r w:rsidRPr="001E61A8">
          <w:object w:dxaOrig="260" w:dyaOrig="340" w14:anchorId="73C8AC7B">
            <v:shape id="_x0000_i1088" type="#_x0000_t75" style="width:12.8pt;height:16.8pt" o:ole="">
              <v:imagedata r:id="rId28" o:title=""/>
            </v:shape>
            <o:OLEObject Type="Embed" ProgID="Equation.3" ShapeID="_x0000_i1088" DrawAspect="Content" ObjectID="_1383742529" r:id="rId29"/>
          </w:object>
        </w:r>
      </w:ins>
      <w:ins w:id="156" w:author="Alex" w:date="2015-11-24T14:42:00Z">
        <w:r w:rsidRPr="001E61A8">
          <w:t>and</w:t>
        </w:r>
      </w:ins>
      <w:ins w:id="157" w:author="Alex" w:date="2015-11-24T14:42:00Z">
        <w:r w:rsidRPr="001E61A8">
          <w:object w:dxaOrig="279" w:dyaOrig="340" w14:anchorId="748DE7F6">
            <v:shape id="_x0000_i1089" type="#_x0000_t75" style="width:14.4pt;height:16.8pt" o:ole="">
              <v:imagedata r:id="rId30" o:title=""/>
            </v:shape>
            <o:OLEObject Type="Embed" ProgID="Equation.3" ShapeID="_x0000_i1089" DrawAspect="Content" ObjectID="_1383742530" r:id="rId31"/>
          </w:object>
        </w:r>
      </w:ins>
      <w:ins w:id="158" w:author="Alex" w:date="2015-11-24T14:42:00Z">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non-zero weights when predicting  </w:t>
        </w:r>
        <w:r w:rsidRPr="001E61A8">
          <w:rPr>
            <w:i/>
          </w:rPr>
          <w:t>k</w:t>
        </w:r>
        <w:r w:rsidRPr="001E61A8">
          <w:rPr>
            <w:vertAlign w:val="subscript"/>
          </w:rPr>
          <w:t>cat</w:t>
        </w:r>
        <w:r w:rsidRPr="001E61A8">
          <w:t>/K</w:t>
        </w:r>
        <w:r w:rsidRPr="001E61A8">
          <w:rPr>
            <w:vertAlign w:val="subscript"/>
          </w:rPr>
          <w:t>M</w:t>
        </w:r>
        <w:r w:rsidRPr="001E61A8">
          <w:t xml:space="preserve">,  </w:t>
        </w:r>
        <w:r w:rsidRPr="001E61A8">
          <w:rPr>
            <w:i/>
          </w:rPr>
          <w:t>k</w:t>
        </w:r>
        <w:r w:rsidRPr="001E61A8">
          <w:rPr>
            <w:vertAlign w:val="subscript"/>
          </w:rPr>
          <w:t>cat</w:t>
        </w:r>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r w:rsidRPr="001E61A8">
          <w:rPr>
            <w:i/>
          </w:rPr>
          <w:t>k</w:t>
        </w:r>
        <w:r w:rsidRPr="001E61A8">
          <w:rPr>
            <w:vertAlign w:val="subscript"/>
          </w:rPr>
          <w:t>cat</w:t>
        </w:r>
        <w:r w:rsidRPr="001E61A8">
          <w:t>/K</w:t>
        </w:r>
        <w:r w:rsidRPr="001E61A8">
          <w:rPr>
            <w:vertAlign w:val="subscript"/>
          </w:rPr>
          <w:t>M</w:t>
        </w:r>
        <w:r w:rsidRPr="001E61A8">
          <w:t xml:space="preserve">, 8 for </w:t>
        </w:r>
        <w:r w:rsidRPr="001E61A8">
          <w:rPr>
            <w:i/>
          </w:rPr>
          <w:t>k</w:t>
        </w:r>
        <w:r w:rsidRPr="001E61A8">
          <w:rPr>
            <w:vertAlign w:val="subscript"/>
          </w:rPr>
          <w:t>cat</w:t>
        </w:r>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datapoints were randomly marked with an index using integers from 1 to 10 without duplication. Finally, all the datapoints with the same index were grouped together, resulting in ten folds. Since the datapoints in each folds comes from different level of the dataset, this guarantees every fold is a good representative of the dataset. In order to build a </w:t>
        </w:r>
        <w:r w:rsidRPr="001E61A8">
          <w:lastRenderedPageBreak/>
          <w:t>robust prediction model, the cross validation was run 1,000 times, the dataset split into training set and testing set differently each time.</w:t>
        </w:r>
      </w:ins>
    </w:p>
    <w:p w14:paraId="08D025D3" w14:textId="02B5F319" w:rsidR="00DF34E5" w:rsidRDefault="00EF1753" w:rsidP="00EF1753">
      <w:pPr>
        <w:spacing w:line="480" w:lineRule="auto"/>
      </w:pPr>
      <w:ins w:id="159" w:author="Alex" w:date="2015-11-24T14:42:00Z">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ins>
      <w:del w:id="160"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r w:rsidR="00DF34E5">
        <w:t>jbsiegel@ucdavis.edu</w:t>
      </w:r>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036683F0" w:rsidR="000650B5" w:rsidRDefault="00DF34E5" w:rsidP="000119AD">
      <w:pPr>
        <w:spacing w:line="480" w:lineRule="auto"/>
      </w:pPr>
      <w:r>
        <w:t>This work was supported by A</w:t>
      </w:r>
      <w:ins w:id="161" w:author="Alex" w:date="2015-11-24T14:52:00Z">
        <w:r w:rsidR="0010001F">
          <w:t>rmy Research Office</w:t>
        </w:r>
      </w:ins>
      <w:del w:id="162" w:author="Alex" w:date="2015-11-24T14:52:00Z">
        <w:r w:rsidDel="0010001F">
          <w:delText>RO</w:delText>
        </w:r>
      </w:del>
      <w:r>
        <w:t xml:space="preserve"> #201121557 and N</w:t>
      </w:r>
      <w:ins w:id="163" w:author="Alex" w:date="2015-11-24T14:52:00Z">
        <w:r w:rsidR="0010001F">
          <w:t xml:space="preserve">ational Science Foundation </w:t>
        </w:r>
      </w:ins>
      <w:del w:id="164" w:author="Alex" w:date="2015-11-24T14:52:00Z">
        <w:r w:rsidDel="0010001F">
          <w:delText xml:space="preserve">SF </w:delText>
        </w:r>
      </w:del>
      <w:r>
        <w:t xml:space="preserve">#1254205 (IT) and </w:t>
      </w:r>
      <w:ins w:id="165" w:author="Alex" w:date="2015-11-24T14:52:00Z">
        <w:r w:rsidR="0010001F">
          <w:t xml:space="preserve">Alfred P. </w:t>
        </w:r>
      </w:ins>
      <w:r>
        <w:t xml:space="preserve">Sloan </w:t>
      </w:r>
      <w:ins w:id="166" w:author="Alex" w:date="2015-11-24T14:52:00Z">
        <w:r w:rsidR="0010001F">
          <w:t xml:space="preserve">Foundation </w:t>
        </w:r>
      </w:ins>
      <w:r>
        <w:t xml:space="preserve">#BR2014-012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3CDFB0DA" w14:textId="77777777" w:rsidR="00F026A6" w:rsidRPr="00F026A6" w:rsidRDefault="00696E24" w:rsidP="00F026A6">
      <w:pPr>
        <w:pStyle w:val="EndNoteBibliography"/>
        <w:rPr>
          <w:noProof/>
        </w:rPr>
      </w:pPr>
      <w:r>
        <w:fldChar w:fldCharType="begin"/>
      </w:r>
      <w:r>
        <w:instrText xml:space="preserve"> ADDIN EN.REFLIST </w:instrText>
      </w:r>
      <w:r>
        <w:fldChar w:fldCharType="separate"/>
      </w:r>
      <w:r w:rsidR="00F026A6" w:rsidRPr="00F026A6">
        <w:rPr>
          <w:noProof/>
        </w:rPr>
        <w:t>1.</w:t>
      </w:r>
      <w:r w:rsidR="00F026A6" w:rsidRPr="00F026A6">
        <w:rPr>
          <w:noProof/>
        </w:rPr>
        <w:tab/>
        <w:t>Mak WS, Siegel JB. Computational enzyme design: Transitioning from catalytic proteins to enzymes. Current opinion in structural biology. 2014;27:87-94.</w:t>
      </w:r>
    </w:p>
    <w:p w14:paraId="64479E3C" w14:textId="77777777" w:rsidR="00F026A6" w:rsidRPr="00F026A6" w:rsidRDefault="00F026A6" w:rsidP="00F026A6">
      <w:pPr>
        <w:pStyle w:val="EndNoteBibliography"/>
        <w:rPr>
          <w:noProof/>
        </w:rPr>
      </w:pPr>
      <w:r w:rsidRPr="00F026A6">
        <w:rPr>
          <w:noProof/>
        </w:rPr>
        <w:t>2.</w:t>
      </w:r>
      <w:r w:rsidRPr="00F026A6">
        <w:rPr>
          <w:noProof/>
        </w:rPr>
        <w:tab/>
        <w:t>Siegel JB, Smith AL, Poust S, Wargacki AJ, Bar-Even A, Louw C, et al. Computational protein design enables a novel one-carbon assimilation pathway. Proceedings of the National Academy of Sciences. 2015;112(12):3704-9.</w:t>
      </w:r>
    </w:p>
    <w:p w14:paraId="36B3D6B7" w14:textId="77777777" w:rsidR="00F026A6" w:rsidRPr="00F026A6" w:rsidRDefault="00F026A6" w:rsidP="00F026A6">
      <w:pPr>
        <w:pStyle w:val="EndNoteBibliography"/>
        <w:rPr>
          <w:noProof/>
        </w:rPr>
      </w:pPr>
      <w:r w:rsidRPr="00F026A6">
        <w:rPr>
          <w:noProof/>
        </w:rPr>
        <w:t>3.</w:t>
      </w:r>
      <w:r w:rsidRPr="00F026A6">
        <w:rPr>
          <w:noProof/>
        </w:rPr>
        <w:tab/>
        <w:t>Damborsky J, Brezovsky J. Computational tools for designing and engineering enzymes. Current Opinion in Chemical Biology. 2014;19:8-16.</w:t>
      </w:r>
    </w:p>
    <w:p w14:paraId="54443B7D" w14:textId="77777777" w:rsidR="00F026A6" w:rsidRPr="00F026A6" w:rsidRDefault="00F026A6" w:rsidP="00F026A6">
      <w:pPr>
        <w:pStyle w:val="EndNoteBibliography"/>
        <w:rPr>
          <w:noProof/>
        </w:rPr>
      </w:pPr>
      <w:r w:rsidRPr="00F026A6">
        <w:rPr>
          <w:noProof/>
        </w:rPr>
        <w:t>4.</w:t>
      </w:r>
      <w:r w:rsidRPr="00F026A6">
        <w:rPr>
          <w:noProof/>
        </w:rPr>
        <w:tab/>
        <w:t>Gordon SR, Stanley EJ, Wolf S, Toland A, Wu SJ, Hadidi D, et al. Computational design of an α-Gliadin Peptidase. Journal of the American Chemical Society. 2012;134(50):20513-20.</w:t>
      </w:r>
    </w:p>
    <w:p w14:paraId="64F79653" w14:textId="77777777" w:rsidR="00F026A6" w:rsidRPr="00F026A6" w:rsidRDefault="00F026A6" w:rsidP="00F026A6">
      <w:pPr>
        <w:pStyle w:val="EndNoteBibliography"/>
        <w:rPr>
          <w:noProof/>
        </w:rPr>
      </w:pPr>
      <w:r w:rsidRPr="00F026A6">
        <w:rPr>
          <w:noProof/>
        </w:rPr>
        <w:lastRenderedPageBreak/>
        <w:t>5.</w:t>
      </w:r>
      <w:r w:rsidRPr="00F026A6">
        <w:rPr>
          <w:noProof/>
        </w:rPr>
        <w:tab/>
        <w:t>Marcheschi RJ, Li H, Zhang K, Noey EL, Kim S, Chaubey A, et al. A Synthetic Recursive “+1” Pathway for Carbon Chain Elongation. ACS Chemical Biology. 2012;7(4):689-97.</w:t>
      </w:r>
    </w:p>
    <w:p w14:paraId="11E90449" w14:textId="77777777" w:rsidR="00F026A6" w:rsidRPr="00F026A6" w:rsidRDefault="00F026A6" w:rsidP="00F026A6">
      <w:pPr>
        <w:pStyle w:val="EndNoteBibliography"/>
        <w:rPr>
          <w:noProof/>
        </w:rPr>
      </w:pPr>
      <w:r w:rsidRPr="00F026A6">
        <w:rPr>
          <w:noProof/>
        </w:rPr>
        <w:t>6.</w:t>
      </w:r>
      <w:r w:rsidRPr="00F026A6">
        <w:rPr>
          <w:noProof/>
        </w:rPr>
        <w:tab/>
        <w:t>Khare SD, Kipnis Y, Greisen P, Jr., Takeuchi R, Ashani Y, Goldsmith M, et al. Computational redesign of a mononuclear zinc metalloenzyme for organophosphate hydrolysis. Nat Chem Biol. 2012;8(3):294-300.</w:t>
      </w:r>
    </w:p>
    <w:p w14:paraId="2B7090E6" w14:textId="77777777" w:rsidR="00F026A6" w:rsidRPr="00F026A6" w:rsidRDefault="00F026A6" w:rsidP="00F026A6">
      <w:pPr>
        <w:pStyle w:val="EndNoteBibliography"/>
        <w:rPr>
          <w:noProof/>
        </w:rPr>
      </w:pPr>
      <w:r w:rsidRPr="00F026A6">
        <w:rPr>
          <w:noProof/>
        </w:rPr>
        <w:t>7.</w:t>
      </w:r>
      <w:r w:rsidRPr="00F026A6">
        <w:rPr>
          <w:noProof/>
        </w:rPr>
        <w:tab/>
        <w:t>Kumar MS, Bava KA, Gromiha MM, Prabakaran P, Kitajima K, Uedaira H, et al. ProTherm and ProNIT: thermodynamic databases for proteins and protein–nucleic acid interactions. Nucleic Acids Research. 2006;34(suppl 1):D204-D6.</w:t>
      </w:r>
    </w:p>
    <w:p w14:paraId="269BF605" w14:textId="77777777" w:rsidR="00F026A6" w:rsidRPr="00F026A6" w:rsidRDefault="00F026A6" w:rsidP="00F026A6">
      <w:pPr>
        <w:pStyle w:val="EndNoteBibliography"/>
        <w:rPr>
          <w:noProof/>
        </w:rPr>
      </w:pPr>
      <w:r w:rsidRPr="00F026A6">
        <w:rPr>
          <w:rFonts w:hint="eastAsia"/>
          <w:noProof/>
        </w:rPr>
        <w:t>8.</w:t>
      </w:r>
      <w:r w:rsidRPr="00F026A6">
        <w:rPr>
          <w:rFonts w:hint="eastAsia"/>
          <w:noProof/>
        </w:rPr>
        <w:tab/>
        <w:t>Kellogg EH, Leaver</w:t>
      </w:r>
      <w:r w:rsidRPr="00F026A6">
        <w:rPr>
          <w:rFonts w:hint="eastAsia"/>
          <w:noProof/>
        </w:rPr>
        <w:t>‐</w:t>
      </w:r>
      <w:r w:rsidRPr="00F026A6">
        <w:rPr>
          <w:rFonts w:hint="eastAsia"/>
          <w:noProof/>
        </w:rPr>
        <w:t>Fay A, Baker D. Role of conformational sampling in computing mutation</w:t>
      </w:r>
      <w:r w:rsidRPr="00F026A6">
        <w:rPr>
          <w:rFonts w:hint="eastAsia"/>
          <w:noProof/>
        </w:rPr>
        <w:t>‐</w:t>
      </w:r>
      <w:r w:rsidRPr="00F026A6">
        <w:rPr>
          <w:rFonts w:hint="eastAsia"/>
          <w:noProof/>
        </w:rPr>
        <w:t>induced changes in protein structure and stability. Proteins: Structure, Function, and Bioinformatics. 2011;79(3):830-8.</w:t>
      </w:r>
    </w:p>
    <w:p w14:paraId="052C6BE0" w14:textId="77777777" w:rsidR="00F026A6" w:rsidRPr="00F026A6" w:rsidRDefault="00F026A6" w:rsidP="00F026A6">
      <w:pPr>
        <w:pStyle w:val="EndNoteBibliography"/>
        <w:rPr>
          <w:noProof/>
        </w:rPr>
      </w:pPr>
      <w:r w:rsidRPr="00F026A6">
        <w:rPr>
          <w:noProof/>
        </w:rPr>
        <w:t>9.</w:t>
      </w:r>
      <w:r w:rsidRPr="00F026A6">
        <w:rPr>
          <w:noProof/>
        </w:rPr>
        <w:tab/>
        <w:t>Guerois R, Nielsen JE, Serrano L. Predicting changes in the stability of proteins and protein complexes: a study of more than 1000 mutations. Journal of molecular biology. 2002;320(2):369-87.</w:t>
      </w:r>
    </w:p>
    <w:p w14:paraId="49CCAE5A" w14:textId="77777777" w:rsidR="00F026A6" w:rsidRPr="00F026A6" w:rsidRDefault="00F026A6" w:rsidP="00F026A6">
      <w:pPr>
        <w:pStyle w:val="EndNoteBibliography"/>
        <w:rPr>
          <w:noProof/>
        </w:rPr>
      </w:pPr>
      <w:r w:rsidRPr="00F026A6">
        <w:rPr>
          <w:noProof/>
        </w:rPr>
        <w:t>10.</w:t>
      </w:r>
      <w:r w:rsidRPr="00F026A6">
        <w:rPr>
          <w:noProof/>
        </w:rPr>
        <w:tab/>
        <w:t>Minshull J, Ness JE, Gustafsson C, Govindarajan S. Predicting enzyme function from protein sequence. Current Opinion in Chemical Biology. 2005;9(2):202-9.</w:t>
      </w:r>
    </w:p>
    <w:p w14:paraId="72691AF2" w14:textId="77777777" w:rsidR="00F026A6" w:rsidRPr="00F026A6" w:rsidRDefault="00F026A6" w:rsidP="00F026A6">
      <w:pPr>
        <w:pStyle w:val="EndNoteBibliography"/>
        <w:rPr>
          <w:noProof/>
        </w:rPr>
      </w:pPr>
      <w:r w:rsidRPr="00F026A6">
        <w:rPr>
          <w:noProof/>
        </w:rPr>
        <w:t>11.</w:t>
      </w:r>
      <w:r w:rsidRPr="00F026A6">
        <w:rPr>
          <w:noProof/>
        </w:rPr>
        <w:tab/>
        <w:t>Govindarajan S, Mannervik B, Silverman JA, Wright K, Regitsky D, Hegazy U, et al. Mapping of amino acid substitutions conferring herbicide resistance in wheat glutathione transferase. ACS synthetic biology. 2014;4(3):221-7.</w:t>
      </w:r>
    </w:p>
    <w:p w14:paraId="1C76494A" w14:textId="77777777" w:rsidR="00F026A6" w:rsidRPr="00F026A6" w:rsidRDefault="00F026A6" w:rsidP="00F026A6">
      <w:pPr>
        <w:pStyle w:val="EndNoteBibliography"/>
        <w:rPr>
          <w:noProof/>
        </w:rPr>
      </w:pPr>
      <w:r w:rsidRPr="00F026A6">
        <w:rPr>
          <w:noProof/>
        </w:rPr>
        <w:t>12.</w:t>
      </w:r>
      <w:r w:rsidRPr="00F026A6">
        <w:rPr>
          <w:noProof/>
        </w:rPr>
        <w:tab/>
        <w:t>Liao J, Warmuth MK, Govindarajan S, Ness JE, Wang RP, Gustafsson C, et al. Engineering proteinase K using machine learning and synthetic genes. BMC biotechnology. 2007;7(1):16.</w:t>
      </w:r>
    </w:p>
    <w:p w14:paraId="7CF91161" w14:textId="77777777" w:rsidR="00F026A6" w:rsidRPr="00F026A6" w:rsidRDefault="00F026A6" w:rsidP="00F026A6">
      <w:pPr>
        <w:pStyle w:val="EndNoteBibliography"/>
        <w:rPr>
          <w:noProof/>
        </w:rPr>
      </w:pPr>
      <w:r w:rsidRPr="00F026A6">
        <w:rPr>
          <w:noProof/>
        </w:rPr>
        <w:t>13.</w:t>
      </w:r>
      <w:r w:rsidRPr="00F026A6">
        <w:rPr>
          <w:noProof/>
        </w:rPr>
        <w:tab/>
        <w:t>Romero PA, Tran TM, Abate AR. Dissecting enzyme function with microfluidic-based deep mutational scanning. Proceedings of the National Academy of Sciences. 2015:201422285.</w:t>
      </w:r>
    </w:p>
    <w:p w14:paraId="05BDC7F7" w14:textId="77777777" w:rsidR="00F026A6" w:rsidRPr="00F026A6" w:rsidRDefault="00F026A6" w:rsidP="00F026A6">
      <w:pPr>
        <w:pStyle w:val="EndNoteBibliography"/>
        <w:rPr>
          <w:noProof/>
        </w:rPr>
      </w:pPr>
      <w:r w:rsidRPr="00F026A6">
        <w:rPr>
          <w:noProof/>
        </w:rPr>
        <w:t>14.</w:t>
      </w:r>
      <w:r w:rsidRPr="00F026A6">
        <w:rPr>
          <w:noProof/>
        </w:rPr>
        <w:tab/>
        <w:t>Stiffler MA, Hekstra DR, Ranganathan R. Evolvability as a Function of Purifying Selection in TEM-1 β-Lactamase. Cell. 2015;160(5):882-92.</w:t>
      </w:r>
    </w:p>
    <w:p w14:paraId="12E855C0" w14:textId="77777777" w:rsidR="00F026A6" w:rsidRPr="00F026A6" w:rsidRDefault="00F026A6" w:rsidP="00F026A6">
      <w:pPr>
        <w:pStyle w:val="EndNoteBibliography"/>
        <w:rPr>
          <w:noProof/>
        </w:rPr>
      </w:pPr>
      <w:r w:rsidRPr="00F026A6">
        <w:rPr>
          <w:noProof/>
        </w:rPr>
        <w:t>15.</w:t>
      </w:r>
      <w:r w:rsidRPr="00F026A6">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6BAFB016" w14:textId="77777777" w:rsidR="00F026A6" w:rsidRPr="00F026A6" w:rsidRDefault="00F026A6" w:rsidP="00F026A6">
      <w:pPr>
        <w:pStyle w:val="EndNoteBibliography"/>
        <w:rPr>
          <w:noProof/>
        </w:rPr>
      </w:pPr>
      <w:r w:rsidRPr="00F026A6">
        <w:rPr>
          <w:noProof/>
        </w:rPr>
        <w:t>16.</w:t>
      </w:r>
      <w:r w:rsidRPr="00F026A6">
        <w:rPr>
          <w:noProof/>
        </w:rPr>
        <w:tab/>
        <w:t>DeLano WL. The PyMOL molecular graphics system. 2002.</w:t>
      </w:r>
    </w:p>
    <w:p w14:paraId="61E74AFC" w14:textId="77777777" w:rsidR="00F026A6" w:rsidRPr="00F026A6" w:rsidRDefault="00F026A6" w:rsidP="00F026A6">
      <w:pPr>
        <w:pStyle w:val="EndNoteBibliography"/>
        <w:rPr>
          <w:noProof/>
        </w:rPr>
      </w:pPr>
      <w:r w:rsidRPr="00F026A6">
        <w:rPr>
          <w:noProof/>
        </w:rPr>
        <w:t>17.</w:t>
      </w:r>
      <w:r w:rsidRPr="00F026A6">
        <w:rPr>
          <w:noProof/>
        </w:rPr>
        <w:tab/>
        <w:t>Rye CS, Withers SG. Glycosidase mechanisms. Current opinion in chemical biology. 2000;4(5):573-80.</w:t>
      </w:r>
    </w:p>
    <w:p w14:paraId="5743FC69" w14:textId="77777777" w:rsidR="00F026A6" w:rsidRPr="00F026A6" w:rsidRDefault="00F026A6" w:rsidP="00F026A6">
      <w:pPr>
        <w:pStyle w:val="EndNoteBibliography"/>
        <w:rPr>
          <w:noProof/>
        </w:rPr>
      </w:pPr>
      <w:r w:rsidRPr="00F026A6">
        <w:rPr>
          <w:noProof/>
        </w:rPr>
        <w:t>18.</w:t>
      </w:r>
      <w:r w:rsidRPr="00F026A6">
        <w:rPr>
          <w:noProof/>
        </w:rPr>
        <w:tab/>
        <w:t>Wu SJ, Eiben CB, Carra JH, Huang I, Zong D, Liu P, et al. Improvement of a potential anthrax therapeutic by computational protein design. Journal of Biological Chemistry. 2011;286(37):32586-92.</w:t>
      </w:r>
    </w:p>
    <w:p w14:paraId="7C257A52" w14:textId="77777777" w:rsidR="00F026A6" w:rsidRPr="00F026A6" w:rsidRDefault="00F026A6" w:rsidP="00F026A6">
      <w:pPr>
        <w:pStyle w:val="EndNoteBibliography"/>
        <w:rPr>
          <w:noProof/>
        </w:rPr>
      </w:pPr>
      <w:r w:rsidRPr="00F026A6">
        <w:rPr>
          <w:noProof/>
        </w:rPr>
        <w:t>19.</w:t>
      </w:r>
      <w:r w:rsidRPr="00F026A6">
        <w:rPr>
          <w:noProof/>
        </w:rPr>
        <w:tab/>
        <w:t>Kunkel TA. Rapid and efficient site-specific mutagenesis without phenotypic selection. Proceedings of the National Academy of Sciences. 1985;82(2):488-92.</w:t>
      </w:r>
    </w:p>
    <w:p w14:paraId="5F6F28BE" w14:textId="77777777" w:rsidR="00F026A6" w:rsidRPr="00F026A6" w:rsidRDefault="00F026A6" w:rsidP="00F026A6">
      <w:pPr>
        <w:pStyle w:val="EndNoteBibliography"/>
        <w:rPr>
          <w:noProof/>
        </w:rPr>
      </w:pPr>
      <w:r w:rsidRPr="00F026A6">
        <w:rPr>
          <w:noProof/>
        </w:rPr>
        <w:t>20.</w:t>
      </w:r>
      <w:r w:rsidRPr="00F026A6">
        <w:rPr>
          <w:noProof/>
        </w:rPr>
        <w:tab/>
        <w:t>Fersht A. Structure and mechanism in protein science: a guide to enzyme catalysis and protein folding: Macmillan; 1999.</w:t>
      </w:r>
    </w:p>
    <w:p w14:paraId="074B02E3" w14:textId="77777777" w:rsidR="00F026A6" w:rsidRPr="00F026A6" w:rsidRDefault="00F026A6" w:rsidP="00F026A6">
      <w:pPr>
        <w:pStyle w:val="EndNoteBibliography"/>
        <w:rPr>
          <w:noProof/>
        </w:rPr>
      </w:pPr>
      <w:r w:rsidRPr="00F026A6">
        <w:rPr>
          <w:noProof/>
        </w:rPr>
        <w:t>21.</w:t>
      </w:r>
      <w:r w:rsidRPr="00F026A6">
        <w:rPr>
          <w:noProof/>
        </w:rPr>
        <w:tab/>
        <w:t>Warshel A, Sharma PK, Kato M, Xiang Y, Liu H, Olsson MHM. Electrostatic Basis for Enzyme Catalysis. Chemical Reviews. 2006;106(8):3210-35.</w:t>
      </w:r>
    </w:p>
    <w:p w14:paraId="695A5679" w14:textId="77777777" w:rsidR="00F026A6" w:rsidRPr="00F026A6" w:rsidRDefault="00F026A6" w:rsidP="00F026A6">
      <w:pPr>
        <w:pStyle w:val="EndNoteBibliography"/>
        <w:rPr>
          <w:noProof/>
        </w:rPr>
      </w:pPr>
      <w:r w:rsidRPr="00F026A6">
        <w:rPr>
          <w:noProof/>
        </w:rPr>
        <w:lastRenderedPageBreak/>
        <w:t>22.</w:t>
      </w:r>
      <w:r w:rsidRPr="00F026A6">
        <w:rPr>
          <w:noProof/>
        </w:rPr>
        <w:tab/>
        <w:t>McCarter JD, Withers SG. Mechanisms of enzymatic glycoside hydrolysis. Curr Opin Struct Biol. 1994;4(6):885-92.</w:t>
      </w:r>
    </w:p>
    <w:p w14:paraId="254D53ED" w14:textId="77777777" w:rsidR="00F026A6" w:rsidRPr="00F026A6" w:rsidRDefault="00F026A6" w:rsidP="00F026A6">
      <w:pPr>
        <w:pStyle w:val="EndNoteBibliography"/>
        <w:rPr>
          <w:noProof/>
        </w:rPr>
      </w:pPr>
      <w:r w:rsidRPr="00F026A6">
        <w:rPr>
          <w:noProof/>
        </w:rPr>
        <w:t>23.</w:t>
      </w:r>
      <w:r w:rsidRPr="00F026A6">
        <w:rPr>
          <w:noProof/>
        </w:rPr>
        <w:tab/>
        <w:t>Mesecar AD, Stoddard BL, Koshland DE, Jr. Orbital steering in the catalytic power of enzymes: small structural changes with large catalytic consequences. Science (New York, NY). 1997;277(5323):202-6.</w:t>
      </w:r>
    </w:p>
    <w:p w14:paraId="70485668" w14:textId="77777777" w:rsidR="00F026A6" w:rsidRPr="00F026A6" w:rsidRDefault="00F026A6" w:rsidP="00F026A6">
      <w:pPr>
        <w:pStyle w:val="EndNoteBibliography"/>
        <w:rPr>
          <w:noProof/>
        </w:rPr>
      </w:pPr>
      <w:r w:rsidRPr="00F026A6">
        <w:rPr>
          <w:noProof/>
        </w:rPr>
        <w:t>24.</w:t>
      </w:r>
      <w:r w:rsidRPr="00F026A6">
        <w:rPr>
          <w:noProof/>
        </w:rPr>
        <w:tab/>
        <w:t>Sunden F, Peck A, Salzman J, Ressl S, Herschlag D. Extensive site-directed mutagenesis reveals interconnected functional units in the alkaline phosphatase active site. eLife. 2015;4.</w:t>
      </w:r>
    </w:p>
    <w:p w14:paraId="26054219" w14:textId="77777777" w:rsidR="00F026A6" w:rsidRPr="00F026A6" w:rsidRDefault="00F026A6" w:rsidP="00F026A6">
      <w:pPr>
        <w:pStyle w:val="EndNoteBibliography"/>
        <w:rPr>
          <w:noProof/>
        </w:rPr>
      </w:pPr>
      <w:r w:rsidRPr="00F026A6">
        <w:rPr>
          <w:noProof/>
        </w:rPr>
        <w:t>25.</w:t>
      </w:r>
      <w:r w:rsidRPr="00F026A6">
        <w:rPr>
          <w:noProof/>
        </w:rPr>
        <w:tab/>
        <w:t>Gibson DG, Young L, Chuang R-Y, Venter JC, Hutchison CA, Smith HO. Enzymatic assembly of DNA molecules up to several hundred kilobases. Nature methods. 2009;6(5):343-5.</w:t>
      </w:r>
    </w:p>
    <w:p w14:paraId="5F5E00A0" w14:textId="6A785943"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32&lt;/item&gt;&lt;item&gt;33&lt;/item&gt;&lt;item&gt;34&lt;/item&gt;&lt;item&gt;36&lt;/item&gt;&lt;item&gt;37&lt;/item&gt;&lt;item&gt;38&lt;/item&gt;&lt;item&gt;39&lt;/item&gt;&lt;item&gt;41&lt;/item&gt;&lt;item&gt;42&lt;/item&gt;&lt;item&gt;45&lt;/item&gt;&lt;item&gt;46&lt;/item&gt;&lt;item&gt;47&lt;/item&gt;&lt;item&gt;48&lt;/item&gt;&lt;item&gt;52&lt;/item&gt;&lt;item&gt;53&lt;/item&gt;&lt;item&gt;55&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650B5"/>
    <w:rsid w:val="00065C52"/>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62FB"/>
    <w:rsid w:val="00197777"/>
    <w:rsid w:val="001A2DA7"/>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12061"/>
    <w:rsid w:val="00314013"/>
    <w:rsid w:val="00325684"/>
    <w:rsid w:val="003338E7"/>
    <w:rsid w:val="00342F97"/>
    <w:rsid w:val="003451AD"/>
    <w:rsid w:val="00354AFE"/>
    <w:rsid w:val="00354D86"/>
    <w:rsid w:val="00383E10"/>
    <w:rsid w:val="00384443"/>
    <w:rsid w:val="0038771D"/>
    <w:rsid w:val="00393445"/>
    <w:rsid w:val="003A31D2"/>
    <w:rsid w:val="003B2366"/>
    <w:rsid w:val="003D3114"/>
    <w:rsid w:val="003E150D"/>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94F66"/>
    <w:rsid w:val="0079717D"/>
    <w:rsid w:val="007A2526"/>
    <w:rsid w:val="007B2A0E"/>
    <w:rsid w:val="007C1B1A"/>
    <w:rsid w:val="007D4E14"/>
    <w:rsid w:val="007D70EE"/>
    <w:rsid w:val="007E15D8"/>
    <w:rsid w:val="007E6A5B"/>
    <w:rsid w:val="007F0EA3"/>
    <w:rsid w:val="007F2E8B"/>
    <w:rsid w:val="007F744E"/>
    <w:rsid w:val="0080482B"/>
    <w:rsid w:val="008137D5"/>
    <w:rsid w:val="00821017"/>
    <w:rsid w:val="008236FF"/>
    <w:rsid w:val="00823C85"/>
    <w:rsid w:val="0084174E"/>
    <w:rsid w:val="00841818"/>
    <w:rsid w:val="00850A66"/>
    <w:rsid w:val="008542E8"/>
    <w:rsid w:val="00854378"/>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3CF7"/>
    <w:rsid w:val="009C31AA"/>
    <w:rsid w:val="009C51D9"/>
    <w:rsid w:val="009E2237"/>
    <w:rsid w:val="009E3F2F"/>
    <w:rsid w:val="009F05B6"/>
    <w:rsid w:val="009F55F8"/>
    <w:rsid w:val="00A03469"/>
    <w:rsid w:val="00A03694"/>
    <w:rsid w:val="00A139CE"/>
    <w:rsid w:val="00A3511C"/>
    <w:rsid w:val="00A5221E"/>
    <w:rsid w:val="00A62182"/>
    <w:rsid w:val="00A64618"/>
    <w:rsid w:val="00A94C91"/>
    <w:rsid w:val="00AA5F63"/>
    <w:rsid w:val="00AB676F"/>
    <w:rsid w:val="00AC16C7"/>
    <w:rsid w:val="00AC68CE"/>
    <w:rsid w:val="00AD0F83"/>
    <w:rsid w:val="00AD3CDC"/>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456CE"/>
    <w:rsid w:val="00B46382"/>
    <w:rsid w:val="00B47B73"/>
    <w:rsid w:val="00B61AAC"/>
    <w:rsid w:val="00B70230"/>
    <w:rsid w:val="00B7352B"/>
    <w:rsid w:val="00B83E76"/>
    <w:rsid w:val="00B95A22"/>
    <w:rsid w:val="00BA2FA2"/>
    <w:rsid w:val="00BA3F96"/>
    <w:rsid w:val="00BA6497"/>
    <w:rsid w:val="00BB2E28"/>
    <w:rsid w:val="00BB3965"/>
    <w:rsid w:val="00BC275E"/>
    <w:rsid w:val="00BD24A7"/>
    <w:rsid w:val="00BD704D"/>
    <w:rsid w:val="00BE115D"/>
    <w:rsid w:val="00BF4449"/>
    <w:rsid w:val="00C3343B"/>
    <w:rsid w:val="00C34241"/>
    <w:rsid w:val="00C37BC1"/>
    <w:rsid w:val="00C42201"/>
    <w:rsid w:val="00C50367"/>
    <w:rsid w:val="00C52DCD"/>
    <w:rsid w:val="00C54EC9"/>
    <w:rsid w:val="00C5617D"/>
    <w:rsid w:val="00C65137"/>
    <w:rsid w:val="00C7013F"/>
    <w:rsid w:val="00C75703"/>
    <w:rsid w:val="00C93127"/>
    <w:rsid w:val="00C94CA6"/>
    <w:rsid w:val="00C960AB"/>
    <w:rsid w:val="00CA4931"/>
    <w:rsid w:val="00CB112C"/>
    <w:rsid w:val="00CB4D9F"/>
    <w:rsid w:val="00CB5BE9"/>
    <w:rsid w:val="00CB6ABB"/>
    <w:rsid w:val="00CB72DD"/>
    <w:rsid w:val="00CB78D9"/>
    <w:rsid w:val="00CC39BA"/>
    <w:rsid w:val="00CC67E0"/>
    <w:rsid w:val="00CD3D91"/>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704B6"/>
    <w:rsid w:val="00D73DA9"/>
    <w:rsid w:val="00D82E0D"/>
    <w:rsid w:val="00D92F42"/>
    <w:rsid w:val="00D947F4"/>
    <w:rsid w:val="00D94B95"/>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D003A"/>
    <w:rsid w:val="00ED150E"/>
    <w:rsid w:val="00ED781E"/>
    <w:rsid w:val="00EE34DE"/>
    <w:rsid w:val="00EE4854"/>
    <w:rsid w:val="00EF1753"/>
    <w:rsid w:val="00F026A6"/>
    <w:rsid w:val="00F31748"/>
    <w:rsid w:val="00F40ADB"/>
    <w:rsid w:val="00F41B5C"/>
    <w:rsid w:val="00F4224D"/>
    <w:rsid w:val="00F45D9B"/>
    <w:rsid w:val="00F475B9"/>
    <w:rsid w:val="00F52CE8"/>
    <w:rsid w:val="00F66C97"/>
    <w:rsid w:val="00F74D6C"/>
    <w:rsid w:val="00F817CF"/>
    <w:rsid w:val="00F863D8"/>
    <w:rsid w:val="00FB18E4"/>
    <w:rsid w:val="00FC0FE4"/>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Microsoft_Equation8.bin"/><Relationship Id="rId22" Type="http://schemas.openxmlformats.org/officeDocument/2006/relationships/image" Target="media/image9.wmf"/><Relationship Id="rId23" Type="http://schemas.openxmlformats.org/officeDocument/2006/relationships/oleObject" Target="embeddings/Microsoft_Equation9.bin"/><Relationship Id="rId24" Type="http://schemas.openxmlformats.org/officeDocument/2006/relationships/image" Target="media/image10.wmf"/><Relationship Id="rId25" Type="http://schemas.openxmlformats.org/officeDocument/2006/relationships/oleObject" Target="embeddings/Microsoft_Equation10.bin"/><Relationship Id="rId26" Type="http://schemas.openxmlformats.org/officeDocument/2006/relationships/image" Target="media/image11.wmf"/><Relationship Id="rId27" Type="http://schemas.openxmlformats.org/officeDocument/2006/relationships/oleObject" Target="embeddings/Microsoft_Equation11.bin"/><Relationship Id="rId28" Type="http://schemas.openxmlformats.org/officeDocument/2006/relationships/image" Target="media/image12.wmf"/><Relationship Id="rId29" Type="http://schemas.openxmlformats.org/officeDocument/2006/relationships/oleObject" Target="embeddings/Microsoft_Equation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oleObject" Target="embeddings/Microsoft_Equation13.bin"/><Relationship Id="rId32" Type="http://schemas.openxmlformats.org/officeDocument/2006/relationships/fontTable" Target="fontTable.xml"/><Relationship Id="rId9" Type="http://schemas.openxmlformats.org/officeDocument/2006/relationships/oleObject" Target="embeddings/Microsoft_Equation2.bin"/><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33" Type="http://schemas.openxmlformats.org/officeDocument/2006/relationships/theme" Target="theme/theme1.xml"/><Relationship Id="rId34" Type="http://schemas.microsoft.com/office/2011/relationships/people" Target="people.xml"/><Relationship Id="rId10" Type="http://schemas.openxmlformats.org/officeDocument/2006/relationships/image" Target="media/image3.wmf"/><Relationship Id="rId11" Type="http://schemas.openxmlformats.org/officeDocument/2006/relationships/oleObject" Target="embeddings/Microsoft_Equation3.bin"/><Relationship Id="rId12" Type="http://schemas.openxmlformats.org/officeDocument/2006/relationships/image" Target="media/image4.wmf"/><Relationship Id="rId13" Type="http://schemas.openxmlformats.org/officeDocument/2006/relationships/oleObject" Target="embeddings/Microsoft_Equation4.bin"/><Relationship Id="rId14" Type="http://schemas.openxmlformats.org/officeDocument/2006/relationships/image" Target="media/image5.wmf"/><Relationship Id="rId15" Type="http://schemas.openxmlformats.org/officeDocument/2006/relationships/oleObject" Target="embeddings/Microsoft_Equation5.bin"/><Relationship Id="rId16" Type="http://schemas.openxmlformats.org/officeDocument/2006/relationships/image" Target="media/image6.wmf"/><Relationship Id="rId17" Type="http://schemas.openxmlformats.org/officeDocument/2006/relationships/oleObject" Target="embeddings/Microsoft_Equation6.bin"/><Relationship Id="rId18" Type="http://schemas.openxmlformats.org/officeDocument/2006/relationships/image" Target="media/image7.wmf"/><Relationship Id="rId19" Type="http://schemas.openxmlformats.org/officeDocument/2006/relationships/oleObject" Target="embeddings/Microsoft_Equation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13591</Words>
  <Characters>77475</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2015-11-25T00:08:00Z</dcterms:created>
  <dcterms:modified xsi:type="dcterms:W3CDTF">2015-11-25T00:08:00Z</dcterms:modified>
</cp:coreProperties>
</file>