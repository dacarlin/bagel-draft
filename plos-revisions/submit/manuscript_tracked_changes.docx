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3ECDE" w14:textId="623FF3A3" w:rsidR="00DF34E5" w:rsidRPr="0040061F" w:rsidRDefault="00DF34E5" w:rsidP="00C3374F">
      <w:pPr>
        <w:spacing w:line="480" w:lineRule="auto"/>
        <w:rPr>
          <w:b/>
        </w:rPr>
      </w:pPr>
      <w:r w:rsidRPr="0040061F">
        <w:rPr>
          <w:b/>
        </w:rPr>
        <w:t xml:space="preserve">Kinetic characterization of </w:t>
      </w:r>
      <w:del w:id="0" w:author="Justin Siegel" w:date="2015-12-08T12:50:00Z">
        <w:r w:rsidRPr="0040061F" w:rsidDel="005C4B90">
          <w:rPr>
            <w:b/>
          </w:rPr>
          <w:delText xml:space="preserve">over </w:delText>
        </w:r>
      </w:del>
      <w:r w:rsidRPr="0040061F">
        <w:rPr>
          <w:b/>
        </w:rPr>
        <w:t>100 glycoside hydrolase mutants enables the discovery of structural features correlated with kinetic constants</w:t>
      </w:r>
    </w:p>
    <w:p w14:paraId="6272D098" w14:textId="77777777" w:rsidR="00DF34E5" w:rsidRDefault="00DF34E5" w:rsidP="00C3374F">
      <w:pPr>
        <w:spacing w:line="480" w:lineRule="auto"/>
      </w:pPr>
    </w:p>
    <w:p w14:paraId="69B95027" w14:textId="415D2351" w:rsidR="00DF34E5" w:rsidRDefault="00DF34E5" w:rsidP="00C3374F">
      <w:pPr>
        <w:spacing w:line="480" w:lineRule="auto"/>
      </w:pPr>
      <w:r>
        <w:rPr>
          <w:rFonts w:hint="eastAsia"/>
        </w:rPr>
        <w:t>D</w:t>
      </w:r>
      <w:r w:rsidR="00C42201">
        <w:t xml:space="preserve">ylan </w:t>
      </w:r>
      <w:r>
        <w:rPr>
          <w:rFonts w:hint="eastAsia"/>
        </w:rPr>
        <w:t>A</w:t>
      </w:r>
      <w:r w:rsidR="00C42201">
        <w:t>lexander</w:t>
      </w:r>
      <w:r>
        <w:rPr>
          <w:rFonts w:hint="eastAsia"/>
        </w:rPr>
        <w:t xml:space="preserve"> Carlin</w:t>
      </w:r>
      <w:r w:rsidRPr="00DF34E5">
        <w:rPr>
          <w:rFonts w:hint="eastAsia"/>
          <w:vertAlign w:val="superscript"/>
        </w:rPr>
        <w:t>1</w:t>
      </w:r>
      <w:r w:rsidR="007E15D8">
        <w:rPr>
          <w:vertAlign w:val="superscript"/>
        </w:rPr>
        <w:t>*</w:t>
      </w:r>
      <w:r>
        <w:rPr>
          <w:rFonts w:hint="eastAsia"/>
        </w:rPr>
        <w:t>, R</w:t>
      </w:r>
      <w:r w:rsidR="00C42201">
        <w:t xml:space="preserve">yan </w:t>
      </w:r>
      <w:r>
        <w:rPr>
          <w:rFonts w:hint="eastAsia"/>
        </w:rPr>
        <w:t>W</w:t>
      </w:r>
      <w:r w:rsidR="00C42201">
        <w:t>.</w:t>
      </w:r>
      <w:r>
        <w:rPr>
          <w:rFonts w:hint="eastAsia"/>
        </w:rPr>
        <w:t xml:space="preserve"> Caster</w:t>
      </w:r>
      <w:r w:rsidRPr="00DF34E5">
        <w:rPr>
          <w:vertAlign w:val="superscript"/>
        </w:rPr>
        <w:t>2</w:t>
      </w:r>
      <w:r w:rsidR="007E15D8">
        <w:rPr>
          <w:vertAlign w:val="superscript"/>
        </w:rPr>
        <w:t>*</w:t>
      </w:r>
      <w:r>
        <w:rPr>
          <w:rFonts w:hint="eastAsia"/>
        </w:rPr>
        <w:t xml:space="preserve">, </w:t>
      </w:r>
      <w:proofErr w:type="spellStart"/>
      <w:r w:rsidRPr="00DC00E8">
        <w:t>X</w:t>
      </w:r>
      <w:r w:rsidR="00C42201" w:rsidRPr="00DC00E8">
        <w:t>iaokang</w:t>
      </w:r>
      <w:proofErr w:type="spellEnd"/>
      <w:r w:rsidR="00C42201" w:rsidRPr="00DC00E8">
        <w:t xml:space="preserve"> </w:t>
      </w:r>
      <w:r w:rsidRPr="00DC00E8">
        <w:t>Wang</w:t>
      </w:r>
      <w:r w:rsidR="009B3CF7">
        <w:rPr>
          <w:vertAlign w:val="superscript"/>
        </w:rPr>
        <w:t>5</w:t>
      </w:r>
      <w:r>
        <w:rPr>
          <w:rFonts w:hint="eastAsia"/>
        </w:rPr>
        <w:t>, S</w:t>
      </w:r>
      <w:r w:rsidR="00C42201">
        <w:t xml:space="preserve">tephanie </w:t>
      </w:r>
      <w:r>
        <w:rPr>
          <w:rFonts w:hint="eastAsia"/>
        </w:rPr>
        <w:t>A</w:t>
      </w:r>
      <w:r w:rsidR="00C42201">
        <w:t>.</w:t>
      </w:r>
      <w:r>
        <w:rPr>
          <w:rFonts w:hint="eastAsia"/>
        </w:rPr>
        <w:t xml:space="preserve"> Betzenderfer</w:t>
      </w:r>
      <w:r>
        <w:rPr>
          <w:vertAlign w:val="superscript"/>
        </w:rPr>
        <w:t>2</w:t>
      </w:r>
      <w:r>
        <w:rPr>
          <w:rFonts w:hint="eastAsia"/>
        </w:rPr>
        <w:t>, C</w:t>
      </w:r>
      <w:r w:rsidR="00C42201">
        <w:t xml:space="preserve">laire </w:t>
      </w:r>
      <w:r>
        <w:rPr>
          <w:rFonts w:hint="eastAsia"/>
        </w:rPr>
        <w:t>X</w:t>
      </w:r>
      <w:r w:rsidR="00C42201">
        <w:t>.</w:t>
      </w:r>
      <w:r>
        <w:rPr>
          <w:rFonts w:hint="eastAsia"/>
        </w:rPr>
        <w:t xml:space="preserve"> Chen</w:t>
      </w:r>
      <w:r w:rsidR="00C42201">
        <w:rPr>
          <w:vertAlign w:val="superscript"/>
        </w:rPr>
        <w:t>2</w:t>
      </w:r>
      <w:r>
        <w:rPr>
          <w:rFonts w:hint="eastAsia"/>
        </w:rPr>
        <w:t xml:space="preserve">, </w:t>
      </w:r>
      <w:proofErr w:type="spellStart"/>
      <w:r>
        <w:rPr>
          <w:rFonts w:hint="eastAsia"/>
        </w:rPr>
        <w:t>V</w:t>
      </w:r>
      <w:r w:rsidR="00C42201">
        <w:t>easna</w:t>
      </w:r>
      <w:proofErr w:type="spellEnd"/>
      <w:r w:rsidR="00C42201">
        <w:t xml:space="preserve"> </w:t>
      </w:r>
      <w:r>
        <w:rPr>
          <w:rFonts w:hint="eastAsia"/>
        </w:rPr>
        <w:t>M</w:t>
      </w:r>
      <w:r w:rsidR="00C42201">
        <w:t>.</w:t>
      </w:r>
      <w:r>
        <w:rPr>
          <w:rFonts w:hint="eastAsia"/>
        </w:rPr>
        <w:t xml:space="preserve"> Duong</w:t>
      </w:r>
      <w:r w:rsidR="00C42201">
        <w:rPr>
          <w:vertAlign w:val="superscript"/>
        </w:rPr>
        <w:t>2</w:t>
      </w:r>
      <w:r>
        <w:rPr>
          <w:rFonts w:hint="eastAsia"/>
        </w:rPr>
        <w:t>, C</w:t>
      </w:r>
      <w:r w:rsidR="00C42201">
        <w:t xml:space="preserve">arolina </w:t>
      </w:r>
      <w:r>
        <w:rPr>
          <w:rFonts w:hint="eastAsia"/>
        </w:rPr>
        <w:t>V</w:t>
      </w:r>
      <w:r w:rsidR="00C42201">
        <w:t>.</w:t>
      </w:r>
      <w:r>
        <w:rPr>
          <w:rFonts w:hint="eastAsia"/>
        </w:rPr>
        <w:t xml:space="preserve"> Ryklansky</w:t>
      </w:r>
      <w:r w:rsidR="00C42201">
        <w:rPr>
          <w:vertAlign w:val="superscript"/>
        </w:rPr>
        <w:t>2</w:t>
      </w:r>
      <w:r>
        <w:rPr>
          <w:rFonts w:hint="eastAsia"/>
        </w:rPr>
        <w:t>, A</w:t>
      </w:r>
      <w:r w:rsidR="00C42201">
        <w:t>lp</w:t>
      </w:r>
      <w:r>
        <w:rPr>
          <w:rFonts w:hint="eastAsia"/>
        </w:rPr>
        <w:t xml:space="preserve"> Alpekin</w:t>
      </w:r>
      <w:r w:rsidR="00C42201">
        <w:rPr>
          <w:vertAlign w:val="superscript"/>
        </w:rPr>
        <w:t>2</w:t>
      </w:r>
      <w:r>
        <w:rPr>
          <w:rFonts w:hint="eastAsia"/>
        </w:rPr>
        <w:t>, N</w:t>
      </w:r>
      <w:r w:rsidR="00C42201">
        <w:t>athan</w:t>
      </w:r>
      <w:r>
        <w:rPr>
          <w:rFonts w:hint="eastAsia"/>
        </w:rPr>
        <w:t xml:space="preserve"> Beaumont</w:t>
      </w:r>
      <w:r w:rsidR="00C42201">
        <w:rPr>
          <w:vertAlign w:val="superscript"/>
        </w:rPr>
        <w:t>2</w:t>
      </w:r>
      <w:r>
        <w:rPr>
          <w:rFonts w:hint="eastAsia"/>
        </w:rPr>
        <w:t xml:space="preserve">, </w:t>
      </w:r>
      <w:proofErr w:type="spellStart"/>
      <w:r>
        <w:rPr>
          <w:rFonts w:hint="eastAsia"/>
        </w:rPr>
        <w:t>H</w:t>
      </w:r>
      <w:r w:rsidR="00C42201">
        <w:t>ar</w:t>
      </w:r>
      <w:r w:rsidR="00DC00E8">
        <w:t>s</w:t>
      </w:r>
      <w:r w:rsidR="00C42201">
        <w:t>hul</w:t>
      </w:r>
      <w:proofErr w:type="spellEnd"/>
      <w:r>
        <w:rPr>
          <w:rFonts w:hint="eastAsia"/>
        </w:rPr>
        <w:t xml:space="preserve"> Kapoor</w:t>
      </w:r>
      <w:r w:rsidR="00C42201">
        <w:rPr>
          <w:vertAlign w:val="superscript"/>
        </w:rPr>
        <w:t>2</w:t>
      </w:r>
      <w:r>
        <w:rPr>
          <w:rFonts w:hint="eastAsia"/>
        </w:rPr>
        <w:t>, N</w:t>
      </w:r>
      <w:r w:rsidR="00C42201">
        <w:t>icole</w:t>
      </w:r>
      <w:r>
        <w:rPr>
          <w:rFonts w:hint="eastAsia"/>
        </w:rPr>
        <w:t xml:space="preserve"> Kim</w:t>
      </w:r>
      <w:r w:rsidR="00C42201">
        <w:rPr>
          <w:vertAlign w:val="superscript"/>
        </w:rPr>
        <w:t>2</w:t>
      </w:r>
      <w:r>
        <w:rPr>
          <w:rFonts w:hint="eastAsia"/>
        </w:rPr>
        <w:t xml:space="preserve">, </w:t>
      </w:r>
      <w:proofErr w:type="spellStart"/>
      <w:r>
        <w:rPr>
          <w:rFonts w:hint="eastAsia"/>
        </w:rPr>
        <w:t>H</w:t>
      </w:r>
      <w:r w:rsidR="00C42201">
        <w:t>osna</w:t>
      </w:r>
      <w:proofErr w:type="spellEnd"/>
      <w:r>
        <w:rPr>
          <w:rFonts w:hint="eastAsia"/>
        </w:rPr>
        <w:t xml:space="preserve"> Mohabbot</w:t>
      </w:r>
      <w:r w:rsidR="00C42201">
        <w:rPr>
          <w:vertAlign w:val="superscript"/>
        </w:rPr>
        <w:t>2</w:t>
      </w:r>
      <w:r>
        <w:rPr>
          <w:rFonts w:hint="eastAsia"/>
        </w:rPr>
        <w:t xml:space="preserve">, </w:t>
      </w:r>
      <w:proofErr w:type="spellStart"/>
      <w:r>
        <w:rPr>
          <w:rFonts w:hint="eastAsia"/>
        </w:rPr>
        <w:t>B</w:t>
      </w:r>
      <w:r w:rsidR="00C42201">
        <w:t>oyu</w:t>
      </w:r>
      <w:proofErr w:type="spellEnd"/>
      <w:r>
        <w:rPr>
          <w:rFonts w:hint="eastAsia"/>
        </w:rPr>
        <w:t xml:space="preserve"> Pang</w:t>
      </w:r>
      <w:r w:rsidR="00C42201">
        <w:rPr>
          <w:vertAlign w:val="superscript"/>
        </w:rPr>
        <w:t>2</w:t>
      </w:r>
      <w:r w:rsidR="00C42201">
        <w:rPr>
          <w:rFonts w:hint="eastAsia"/>
        </w:rPr>
        <w:t>, R</w:t>
      </w:r>
      <w:r w:rsidR="00C42201">
        <w:t>achel</w:t>
      </w:r>
      <w:r w:rsidR="00C42201">
        <w:rPr>
          <w:rFonts w:hint="eastAsia"/>
        </w:rPr>
        <w:t xml:space="preserve"> Teel</w:t>
      </w:r>
      <w:r w:rsidR="00C42201">
        <w:rPr>
          <w:vertAlign w:val="superscript"/>
        </w:rPr>
        <w:t>2</w:t>
      </w:r>
      <w:r>
        <w:rPr>
          <w:rFonts w:hint="eastAsia"/>
        </w:rPr>
        <w:t>, L</w:t>
      </w:r>
      <w:r w:rsidR="00C42201">
        <w:t>illian</w:t>
      </w:r>
      <w:r>
        <w:rPr>
          <w:rFonts w:hint="eastAsia"/>
        </w:rPr>
        <w:t xml:space="preserve"> Whithaus</w:t>
      </w:r>
      <w:r w:rsidR="00C42201">
        <w:rPr>
          <w:vertAlign w:val="superscript"/>
        </w:rPr>
        <w:t>2</w:t>
      </w:r>
      <w:r>
        <w:rPr>
          <w:rFonts w:hint="eastAsia"/>
        </w:rPr>
        <w:t xml:space="preserve">, </w:t>
      </w:r>
      <w:proofErr w:type="spellStart"/>
      <w:r>
        <w:rPr>
          <w:rFonts w:hint="eastAsia"/>
        </w:rPr>
        <w:t>I</w:t>
      </w:r>
      <w:r w:rsidR="00C42201">
        <w:t>lias</w:t>
      </w:r>
      <w:proofErr w:type="spellEnd"/>
      <w:r w:rsidR="00C42201">
        <w:rPr>
          <w:rFonts w:hint="eastAsia"/>
        </w:rPr>
        <w:t xml:space="preserve"> Tagkopoulos</w:t>
      </w:r>
      <w:r w:rsidR="00197777">
        <w:rPr>
          <w:vertAlign w:val="superscript"/>
        </w:rPr>
        <w:t>2</w:t>
      </w:r>
      <w:proofErr w:type="gramStart"/>
      <w:r w:rsidR="00197777">
        <w:rPr>
          <w:vertAlign w:val="superscript"/>
        </w:rPr>
        <w:t>,6</w:t>
      </w:r>
      <w:proofErr w:type="gramEnd"/>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Siegel</w:t>
      </w:r>
      <w:r w:rsidR="00197777">
        <w:rPr>
          <w:vertAlign w:val="superscript"/>
        </w:rPr>
        <w:t>2,3,4</w:t>
      </w:r>
    </w:p>
    <w:p w14:paraId="0544C874" w14:textId="77777777" w:rsidR="00C42201" w:rsidRDefault="00C42201" w:rsidP="00C3374F">
      <w:pPr>
        <w:spacing w:line="480" w:lineRule="auto"/>
      </w:pPr>
    </w:p>
    <w:p w14:paraId="3ACACD47" w14:textId="77777777" w:rsidR="00DF34E5" w:rsidRDefault="00DF34E5" w:rsidP="00C3374F">
      <w:pPr>
        <w:spacing w:line="480" w:lineRule="auto"/>
      </w:pPr>
      <w:r>
        <w:t>Author affiliations:</w:t>
      </w:r>
    </w:p>
    <w:p w14:paraId="1131ED0B" w14:textId="77777777" w:rsidR="00DF34E5" w:rsidRDefault="00DF34E5" w:rsidP="00C3374F">
      <w:pPr>
        <w:spacing w:line="480" w:lineRule="auto"/>
      </w:pPr>
      <w:r>
        <w:rPr>
          <w:rFonts w:hint="eastAsia"/>
        </w:rPr>
        <w:t>1. Biophysics Graduate Group, University of California, Davis</w:t>
      </w:r>
    </w:p>
    <w:p w14:paraId="435F8714" w14:textId="77777777" w:rsidR="00DF34E5" w:rsidRDefault="00DF34E5" w:rsidP="00C3374F">
      <w:pPr>
        <w:spacing w:line="480" w:lineRule="auto"/>
      </w:pPr>
      <w:r>
        <w:rPr>
          <w:rFonts w:hint="eastAsia"/>
        </w:rPr>
        <w:t>2. Genome Center, University of California, Davis</w:t>
      </w:r>
    </w:p>
    <w:p w14:paraId="42CDDA10" w14:textId="77777777" w:rsidR="00DF34E5" w:rsidRDefault="00DF34E5" w:rsidP="00C3374F">
      <w:pPr>
        <w:spacing w:line="480" w:lineRule="auto"/>
      </w:pPr>
      <w:r>
        <w:t xml:space="preserve">3. </w:t>
      </w:r>
      <w:r>
        <w:rPr>
          <w:rFonts w:hint="eastAsia"/>
        </w:rPr>
        <w:t>Department of Chemistry, University of California, Davis</w:t>
      </w:r>
    </w:p>
    <w:p w14:paraId="6E3382CF" w14:textId="77777777" w:rsidR="00DF34E5" w:rsidRDefault="00DF34E5" w:rsidP="00C3374F">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C3374F">
      <w:pPr>
        <w:spacing w:line="480" w:lineRule="auto"/>
      </w:pPr>
      <w:r w:rsidRPr="00DC00E8">
        <w:t>5. Department of Biomedical Engineering, University of California, Davis</w:t>
      </w:r>
    </w:p>
    <w:p w14:paraId="0AB6CD09" w14:textId="77777777" w:rsidR="00DF34E5" w:rsidRDefault="00DF34E5" w:rsidP="00C3374F">
      <w:pPr>
        <w:spacing w:line="480" w:lineRule="auto"/>
      </w:pPr>
      <w:r>
        <w:t>6. Department of Computer Science, University of California, Davis</w:t>
      </w:r>
    </w:p>
    <w:p w14:paraId="21E48A2B" w14:textId="77777777" w:rsidR="00DF34E5" w:rsidRDefault="00DF34E5" w:rsidP="00C3374F">
      <w:pPr>
        <w:spacing w:line="480" w:lineRule="auto"/>
      </w:pPr>
    </w:p>
    <w:p w14:paraId="2A3BCB4A" w14:textId="52F2A348" w:rsidR="00AE71AE" w:rsidRPr="00AE71AE" w:rsidRDefault="00DF34E5" w:rsidP="00C3374F">
      <w:pPr>
        <w:spacing w:line="480" w:lineRule="auto"/>
        <w:rPr>
          <w:b/>
        </w:rPr>
      </w:pPr>
      <w:r w:rsidRPr="00AE71AE">
        <w:rPr>
          <w:b/>
        </w:rPr>
        <w:t>ABSTRACT</w:t>
      </w:r>
    </w:p>
    <w:p w14:paraId="17BAFA64" w14:textId="4A72AFEC" w:rsidR="00DF34E5" w:rsidRDefault="00DF34E5" w:rsidP="00C3374F">
      <w:pPr>
        <w:spacing w:line="480" w:lineRule="auto"/>
      </w:pPr>
      <w:r>
        <w:t>The use of computational modeling algorithms to guide the design of novel enzyme catalysts is a rapidly growing field.</w:t>
      </w:r>
      <w:r w:rsidR="00CA4931">
        <w:t xml:space="preserve"> </w:t>
      </w:r>
      <w:r w:rsidR="00D92F42">
        <w:t xml:space="preserve">Force-field based methods have now been </w:t>
      </w:r>
      <w:r w:rsidR="00971858">
        <w:t xml:space="preserve">used </w:t>
      </w:r>
      <w:r w:rsidR="00D92F42">
        <w:t>to engineer both enzyme specificity and activity</w:t>
      </w:r>
      <w:r w:rsidR="002C4CDB">
        <w:t>.</w:t>
      </w:r>
      <w:r w:rsidR="00D92F42">
        <w:t xml:space="preserve"> </w:t>
      </w:r>
      <w:r w:rsidR="002C4CDB">
        <w:t xml:space="preserve">However, </w:t>
      </w:r>
      <w:r w:rsidR="00CC39BA">
        <w:t xml:space="preserve">the </w:t>
      </w:r>
      <w:r w:rsidR="00E84F51">
        <w:t>proportion</w:t>
      </w:r>
      <w:r w:rsidR="00CC39BA">
        <w:t xml:space="preserve"> of </w:t>
      </w:r>
      <w:r w:rsidR="00325684">
        <w:t xml:space="preserve">designed </w:t>
      </w:r>
      <w:r w:rsidR="00CC39BA">
        <w:t>mutants with</w:t>
      </w:r>
      <w:r w:rsidR="00325684">
        <w:t xml:space="preserve"> the</w:t>
      </w:r>
      <w:r w:rsidR="00CC39BA">
        <w:t xml:space="preserve"> intended function</w:t>
      </w:r>
      <w:r w:rsidR="00D92F42">
        <w:t xml:space="preserve"> </w:t>
      </w:r>
      <w:r w:rsidR="00CC39BA">
        <w:t xml:space="preserve">is </w:t>
      </w:r>
      <w:r w:rsidR="00325684">
        <w:t xml:space="preserve">often </w:t>
      </w:r>
      <w:r w:rsidR="00CC39BA">
        <w:t xml:space="preserve">less than </w:t>
      </w:r>
      <w:r w:rsidR="00D92F42">
        <w:t xml:space="preserve">ten percent. One potential reason for this is that </w:t>
      </w:r>
      <w:r>
        <w:t xml:space="preserve">current force-field based approaches are trained </w:t>
      </w:r>
      <w:r w:rsidR="002C4CDB">
        <w:t xml:space="preserve">on </w:t>
      </w:r>
      <w:r>
        <w:t xml:space="preserve">indirect measures of function rather than direct correlation to </w:t>
      </w:r>
      <w:proofErr w:type="gramStart"/>
      <w:r>
        <w:t>experimentally-</w:t>
      </w:r>
      <w:r>
        <w:lastRenderedPageBreak/>
        <w:t>determined</w:t>
      </w:r>
      <w:proofErr w:type="gramEnd"/>
      <w:r>
        <w:t xml:space="preserve"> functional effects</w:t>
      </w:r>
      <w:r w:rsidR="00850A66">
        <w:t xml:space="preserve"> of mutations</w:t>
      </w:r>
      <w:r>
        <w:t xml:space="preserve">. </w:t>
      </w:r>
      <w:del w:id="1" w:author="Justin Siegel" w:date="2015-11-27T14:17:00Z">
        <w:r w:rsidDel="003E31D8">
          <w:delText xml:space="preserve">This </w:delText>
        </w:r>
      </w:del>
      <w:ins w:id="2" w:author="Justin Siegel" w:date="2015-11-27T14:17:00Z">
        <w:r w:rsidR="003E31D8">
          <w:t xml:space="preserve">We hypothesize </w:t>
        </w:r>
      </w:ins>
      <w:ins w:id="3" w:author="Alex" w:date="2015-11-30T14:59:00Z">
        <w:r w:rsidR="00A207B4">
          <w:t xml:space="preserve">that </w:t>
        </w:r>
      </w:ins>
      <w:ins w:id="4" w:author="Justin Siegel" w:date="2015-11-27T14:17:00Z">
        <w:r w:rsidR="003E31D8">
          <w:t>this is partially</w:t>
        </w:r>
      </w:ins>
      <w:del w:id="5" w:author="Justin Siegel" w:date="2015-11-27T14:17:00Z">
        <w:r w:rsidDel="003E31D8">
          <w:delText>is</w:delText>
        </w:r>
      </w:del>
      <w:r>
        <w:t xml:space="preserve"> due to </w:t>
      </w:r>
      <w:del w:id="6" w:author="Justin Siegel" w:date="2015-11-27T14:17:00Z">
        <w:r w:rsidDel="003E31D8">
          <w:delText xml:space="preserve">the </w:delText>
        </w:r>
      </w:del>
      <w:ins w:id="7" w:author="Justin Siegel" w:date="2015-11-27T14:17:00Z">
        <w:del w:id="8" w:author="Alex" w:date="2015-11-30T14:59:00Z">
          <w:r w:rsidR="003E31D8" w:rsidDel="00A207B4">
            <w:delText>a</w:delText>
          </w:r>
        </w:del>
      </w:ins>
      <w:ins w:id="9" w:author="Alex" w:date="2015-11-30T14:59:00Z">
        <w:r w:rsidR="00A207B4">
          <w:t>the</w:t>
        </w:r>
      </w:ins>
      <w:ins w:id="10" w:author="Justin Siegel" w:date="2015-11-27T14:17:00Z">
        <w:r w:rsidR="003E31D8">
          <w:t xml:space="preserve"> </w:t>
        </w:r>
      </w:ins>
      <w:r>
        <w:t>lack of data</w:t>
      </w:r>
      <w:r w:rsidR="00850A66">
        <w:t xml:space="preserve"> </w:t>
      </w:r>
      <w:r>
        <w:t xml:space="preserve">sets for which a large panel of enzyme variants has been produced, purified, and kinetically characterized. Here we report the </w:t>
      </w:r>
      <w:r w:rsidR="004F15C1" w:rsidRPr="00AE71AE">
        <w:rPr>
          <w:i/>
        </w:rPr>
        <w:t>k</w:t>
      </w:r>
      <w:r w:rsidR="004F15C1" w:rsidRPr="00AE71AE">
        <w:rPr>
          <w:vertAlign w:val="subscript"/>
        </w:rPr>
        <w:t>cat</w:t>
      </w:r>
      <w:r>
        <w:t xml:space="preserve"> and </w:t>
      </w:r>
      <w:r w:rsidR="004F15C1">
        <w:t>K</w:t>
      </w:r>
      <w:r w:rsidR="004F15C1" w:rsidRPr="004F15C1">
        <w:rPr>
          <w:vertAlign w:val="subscript"/>
        </w:rPr>
        <w:t>M</w:t>
      </w:r>
      <w:r>
        <w:t xml:space="preserve"> values of </w:t>
      </w:r>
      <w:del w:id="11" w:author="Justin Siegel" w:date="2015-12-08T12:50:00Z">
        <w:r w:rsidDel="005C4B90">
          <w:delText xml:space="preserve">over </w:delText>
        </w:r>
      </w:del>
      <w:r>
        <w:t>100 purified mutants of a glycoside hydrolase enzyme</w:t>
      </w:r>
      <w:r w:rsidR="00D92F42">
        <w:t>. We demonstrate the utility of this data set by using machine learning to train a new algorithm that enables prediction of each kinetic parameter based on readily</w:t>
      </w:r>
      <w:ins w:id="12" w:author="Alex" w:date="2015-12-07T13:32:00Z">
        <w:r w:rsidR="00CA2F9E">
          <w:t>-</w:t>
        </w:r>
      </w:ins>
      <w:del w:id="13" w:author="Alex" w:date="2015-12-07T13:32:00Z">
        <w:r w:rsidR="00D92F42" w:rsidDel="00CA2F9E">
          <w:delText xml:space="preserve"> </w:delText>
        </w:r>
      </w:del>
      <w:r w:rsidR="00D92F42">
        <w:t xml:space="preserve">modeled </w:t>
      </w:r>
      <w:del w:id="14" w:author="Alex" w:date="2015-12-07T13:32:00Z">
        <w:r w:rsidR="00D92F42" w:rsidDel="00CA2F9E">
          <w:delText xml:space="preserve">and calculated </w:delText>
        </w:r>
      </w:del>
      <w:r w:rsidR="00D92F42">
        <w:t>structural features</w:t>
      </w:r>
      <w:r>
        <w:t xml:space="preserve">. The </w:t>
      </w:r>
      <w:r w:rsidR="00325684">
        <w:t xml:space="preserve">generated </w:t>
      </w:r>
      <w:r>
        <w:t>dataset and analyses carried out in this study not only provide insight into how this enzyme functions,</w:t>
      </w:r>
      <w:r w:rsidR="00AB676F">
        <w:t xml:space="preserve"> they also</w:t>
      </w:r>
      <w:r>
        <w:t xml:space="preserve"> provide a clear path forward for the improvement of computational enzyme redesign algorithms.</w:t>
      </w:r>
    </w:p>
    <w:p w14:paraId="30EC849B" w14:textId="77777777" w:rsidR="004F15C1" w:rsidRDefault="004F15C1">
      <w:pPr>
        <w:spacing w:line="480" w:lineRule="auto"/>
      </w:pPr>
    </w:p>
    <w:p w14:paraId="7B248C4A" w14:textId="77777777" w:rsidR="00DF34E5" w:rsidRPr="004F15C1" w:rsidRDefault="00DF34E5">
      <w:pPr>
        <w:spacing w:line="480" w:lineRule="auto"/>
        <w:rPr>
          <w:b/>
        </w:rPr>
      </w:pPr>
      <w:r w:rsidRPr="004F15C1">
        <w:rPr>
          <w:b/>
        </w:rPr>
        <w:t>INTRODUCTION</w:t>
      </w:r>
    </w:p>
    <w:p w14:paraId="4426FB67" w14:textId="6098D043" w:rsidR="00DF34E5" w:rsidRDefault="00DF34E5">
      <w:pPr>
        <w:spacing w:line="480" w:lineRule="auto"/>
      </w:pPr>
      <w:r>
        <w:t>The ability to rationally reengineer enzyme function using computational approaches has the potential to enable rapid development of highly efficient and specific catalysts tailored for needs beyond those selected for during natural evolution.</w:t>
      </w:r>
      <w:r w:rsidR="0041704D">
        <w:t xml:space="preserve"> </w:t>
      </w:r>
      <w:r w:rsidR="00696E24">
        <w:fldChar w:fldCharType="begin"/>
      </w:r>
      <w:r w:rsidR="002E280D">
        <w:instrText xml:space="preserve"> ADDIN EN.CITE &lt;EndNote&gt;&lt;Cite&gt;&lt;Author&gt;Mak&lt;/Author&gt;&lt;Year&gt;2014&lt;/Year&gt;&lt;RecNum&gt;17&lt;/RecNum&gt;&lt;DisplayText&gt;(1)&lt;/DisplayText&gt;&lt;record&gt;&lt;rec-number&gt;17&lt;/rec-number&gt;&lt;foreign-keys&gt;&lt;key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2E280D">
        <w:rPr>
          <w:noProof/>
        </w:rPr>
        <w:t>(1)</w:t>
      </w:r>
      <w:r w:rsidR="00696E24">
        <w:fldChar w:fldCharType="end"/>
      </w:r>
      <w:r>
        <w:t xml:space="preserve"> A growing route for engineering enzyme catalysts is the use of computational tools to evaluate potential mutations </w:t>
      </w:r>
      <w:r w:rsidRPr="00AA5F63">
        <w:rPr>
          <w:i/>
        </w:rPr>
        <w:t>in silico</w:t>
      </w:r>
      <w:r>
        <w:t xml:space="preserve"> prior to experimental characterization. Using the Rosetta Molecular Modeling Suite, reengineering of both specificity and chemistry has been </w:t>
      </w:r>
      <w:r w:rsidRPr="0028627B">
        <w:t>accomplished.</w:t>
      </w:r>
      <w:r w:rsidR="0041704D">
        <w:t xml:space="preserve"> </w:t>
      </w:r>
      <w:r w:rsidR="00D704B6" w:rsidRPr="0028627B">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D704B6" w:rsidRPr="0028627B">
        <w:fldChar w:fldCharType="separate"/>
      </w:r>
      <w:r w:rsidR="002E280D" w:rsidRPr="0028627B">
        <w:rPr>
          <w:noProof/>
        </w:rPr>
        <w:t>(2)</w:t>
      </w:r>
      <w:r w:rsidR="00D704B6" w:rsidRPr="0028627B">
        <w:fldChar w:fldCharType="end"/>
      </w:r>
      <w:r w:rsidR="006E40BB">
        <w:t xml:space="preserve"> </w:t>
      </w:r>
      <w:r w:rsidR="00D704B6" w:rsidRPr="007F2E8B">
        <w:fldChar w:fldCharType="begin"/>
      </w:r>
      <w:r w:rsidR="00301B98">
        <w:instrText xml:space="preserve"> ADDIN EN.CITE &lt;EndNote&gt;&lt;Cite&gt;&lt;Author&gt;Damborsky&lt;/Author&gt;&lt;Year&gt;2014&lt;/Year&gt;&lt;RecNum&gt;853&lt;/RecNum&gt;&lt;DisplayText&gt;(3)&lt;/DisplayText&gt;&lt;record&gt;&lt;rec-number&gt;853&lt;/rec-number&gt;&lt;foreign-keys&gt;&lt;key app="EN" db-id="0250psdaz5va5iepzebvtazjrrese29v05zv" timestamp="1448665087"&gt;853&lt;/key&gt;&lt;/foreign-keys&gt;&lt;ref-type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 Opin Chem Biol&lt;/full-title&gt;&lt;abbr-1&gt;Current opinion in chemical biology&lt;/abbr-1&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D704B6" w:rsidRPr="007F2E8B">
        <w:fldChar w:fldCharType="separate"/>
      </w:r>
      <w:r w:rsidR="002E280D" w:rsidRPr="007F2E8B">
        <w:rPr>
          <w:noProof/>
        </w:rPr>
        <w:t>(3)</w:t>
      </w:r>
      <w:r w:rsidR="00D704B6" w:rsidRPr="007F2E8B">
        <w:fldChar w:fldCharType="end"/>
      </w:r>
      <w:r w:rsidR="006E40BB">
        <w:t xml:space="preserve"> </w:t>
      </w:r>
      <w:r w:rsidR="00D704B6" w:rsidRPr="007F2E8B">
        <w:fldChar w:fldCharType="begin"/>
      </w:r>
      <w:r w:rsidR="001A3345">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D704B6" w:rsidRPr="007F2E8B">
        <w:fldChar w:fldCharType="separate"/>
      </w:r>
      <w:r w:rsidR="002E280D" w:rsidRPr="007F2E8B">
        <w:rPr>
          <w:noProof/>
        </w:rPr>
        <w:t>(4)</w:t>
      </w:r>
      <w:r w:rsidR="00D704B6" w:rsidRPr="007F2E8B">
        <w:fldChar w:fldCharType="end"/>
      </w:r>
      <w:r w:rsidR="006E40BB">
        <w:t xml:space="preserve"> </w:t>
      </w:r>
      <w:r w:rsidR="00D704B6" w:rsidRPr="007F2E8B">
        <w:fldChar w:fldCharType="begin"/>
      </w:r>
      <w:r w:rsidR="00301B98">
        <w:instrText xml:space="preserve"> ADDIN EN.CITE &lt;EndNote&gt;&lt;Cite&gt;&lt;Author&gt;Marcheschi&lt;/Author&gt;&lt;Year&gt;2012&lt;/Year&gt;&lt;RecNum&gt;95&lt;/RecNum&gt;&lt;DisplayText&gt;(5)&lt;/DisplayText&gt;&lt;record&gt;&lt;rec-number&gt;95&lt;/rec-number&gt;&lt;foreign-keys&gt;&lt;key app="EN" db-id="0250psdaz5va5iepzebvtazjrrese29v05zv" timestamp="1389832317"&gt;95&lt;/key&gt;&lt;/foreign-keys&gt;&lt;ref-type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 Biol&lt;/full-title&gt;&lt;abbr-1&gt;ACS chemical biology&lt;/abbr-1&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access-date&gt;2014/01/15&lt;/access-date&gt;&lt;/record&gt;&lt;/Cite&gt;&lt;/EndNote&gt;</w:instrText>
      </w:r>
      <w:r w:rsidR="00D704B6" w:rsidRPr="007F2E8B">
        <w:fldChar w:fldCharType="separate"/>
      </w:r>
      <w:r w:rsidR="002E280D" w:rsidRPr="007F2E8B">
        <w:rPr>
          <w:noProof/>
        </w:rPr>
        <w:t>(5)</w:t>
      </w:r>
      <w:r w:rsidR="00D704B6" w:rsidRPr="007F2E8B">
        <w:fldChar w:fldCharType="end"/>
      </w:r>
      <w:r w:rsidR="006E40BB">
        <w:t xml:space="preserve"> </w:t>
      </w:r>
      <w:r w:rsidR="00D704B6" w:rsidRPr="007F2E8B">
        <w:fldChar w:fldCharType="begin"/>
      </w:r>
      <w:r w:rsidR="001A3345">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D704B6" w:rsidRPr="007F2E8B">
        <w:fldChar w:fldCharType="separate"/>
      </w:r>
      <w:r w:rsidR="002E280D" w:rsidRPr="007F2E8B">
        <w:rPr>
          <w:noProof/>
        </w:rPr>
        <w:t>(6)</w:t>
      </w:r>
      <w:r w:rsidR="00D704B6" w:rsidRPr="007F2E8B">
        <w:fldChar w:fldCharType="end"/>
      </w:r>
      <w:r w:rsidRPr="0028627B">
        <w:t xml:space="preserve"> However</w:t>
      </w:r>
      <w:r>
        <w:t xml:space="preserve">, </w:t>
      </w:r>
      <w:r w:rsidR="00893A9D">
        <w:t xml:space="preserve">often less than ten percent of </w:t>
      </w:r>
      <w:r>
        <w:t xml:space="preserve">designs </w:t>
      </w:r>
      <w:r w:rsidR="00893A9D">
        <w:t>engineered</w:t>
      </w:r>
      <w:r w:rsidR="00AB676F">
        <w:t xml:space="preserve"> using this force-field based approach </w:t>
      </w:r>
      <w:r w:rsidR="00893A9D">
        <w:t>are found to have</w:t>
      </w:r>
      <w:r>
        <w:t xml:space="preserve"> the intended functiona</w:t>
      </w:r>
      <w:r w:rsidR="00AF585E">
        <w:t xml:space="preserve">l effect. </w:t>
      </w:r>
      <w:r>
        <w:t xml:space="preserve">Furthermore, there have been no reports evaluating the predictive power of the Rosetta Molecular Modeling Suite on the functional effects of enzyme mutations. Therefore efforts to both evaluate and </w:t>
      </w:r>
      <w:r>
        <w:lastRenderedPageBreak/>
        <w:t xml:space="preserve">improve the predictive power of this computationally inexpensive and widely accessible algorithm </w:t>
      </w:r>
      <w:r w:rsidR="00AB676F">
        <w:t>are necessary</w:t>
      </w:r>
      <w:r>
        <w:t>.</w:t>
      </w:r>
      <w:r w:rsidR="00AF585E">
        <w:t xml:space="preserve"> </w:t>
      </w:r>
    </w:p>
    <w:p w14:paraId="26877676" w14:textId="06BE6B26" w:rsidR="00DF34E5" w:rsidRDefault="00AF585E">
      <w:pPr>
        <w:spacing w:line="480" w:lineRule="auto"/>
      </w:pPr>
      <w:r>
        <w:tab/>
      </w:r>
      <w:r w:rsidR="00ED003A">
        <w:t xml:space="preserve">The use of large datasets to train and evaluate </w:t>
      </w:r>
      <w:proofErr w:type="gramStart"/>
      <w:r w:rsidR="00ED003A">
        <w:t>force-field</w:t>
      </w:r>
      <w:proofErr w:type="gramEnd"/>
      <w:r w:rsidR="00ED003A">
        <w:t xml:space="preserve"> based algorithms for protein function has been previously validated in the context of protein </w:t>
      </w:r>
      <w:proofErr w:type="spellStart"/>
      <w:r w:rsidR="00ED003A">
        <w:t>thermostability</w:t>
      </w:r>
      <w:proofErr w:type="spellEnd"/>
      <w:r w:rsidR="00ED003A">
        <w:t xml:space="preserve">. For example, the </w:t>
      </w:r>
      <w:proofErr w:type="spellStart"/>
      <w:proofErr w:type="gramStart"/>
      <w:r w:rsidR="00ED003A">
        <w:t>ProTherm</w:t>
      </w:r>
      <w:proofErr w:type="spellEnd"/>
      <w:proofErr w:type="gramEnd"/>
      <w:r w:rsidR="00ED003A">
        <w:t xml:space="preserve"> database has over twenty thousand measured effects of mutations on </w:t>
      </w:r>
      <w:proofErr w:type="spellStart"/>
      <w:r w:rsidR="00ED003A">
        <w:t>thermostability</w:t>
      </w:r>
      <w:proofErr w:type="spellEnd"/>
      <w:r w:rsidR="00ED003A">
        <w:t xml:space="preserve">, and serves as the gold standard for the development of numerous algorithms developed to predict effects of mutations on </w:t>
      </w:r>
      <w:proofErr w:type="spellStart"/>
      <w:r w:rsidR="00ED003A" w:rsidRPr="0028627B">
        <w:t>thermostability</w:t>
      </w:r>
      <w:proofErr w:type="spellEnd"/>
      <w:r w:rsidR="00ED003A" w:rsidRPr="0028627B">
        <w:t>.</w:t>
      </w:r>
      <w:r w:rsidR="0041704D">
        <w:t xml:space="preserve"> </w:t>
      </w:r>
      <w:r w:rsidR="00ED003A" w:rsidRPr="007F2E8B">
        <w:fldChar w:fldCharType="begin"/>
      </w:r>
      <w:r w:rsidR="001A3345">
        <w:instrText xml:space="preserve"> ADDIN EN.CITE &lt;EndNote&gt;&lt;Cite&gt;&lt;Author&gt;Kumar&lt;/Author&gt;&lt;Year&gt;2006&lt;/Year&gt;&lt;RecNum&gt;18&lt;/RecNum&gt;&lt;DisplayText&gt;(7)&lt;/DisplayText&gt;&lt;record&gt;&lt;rec-number&gt;18&lt;/rec-number&gt;&lt;foreign-keys&gt;&lt;key app="EN" db-id="d22eawd51p0xrpezwr7vdtw2vasp9sx0w25d" timestamp="1431380700"&gt;18&lt;/key&gt;&lt;/foreign-keys&gt;&lt;ref-type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Research&lt;/full-title&gt;&lt;/periodical&gt;&lt;pages&gt;D204-D206&lt;/pages&gt;&lt;volume&gt;34&lt;/volume&gt;&lt;number&gt;suppl 1&lt;/number&gt;&lt;dates&gt;&lt;year&gt;2006&lt;/year&gt;&lt;/dates&gt;&lt;isbn&gt;0305-1048&lt;/isbn&gt;&lt;urls&gt;&lt;/urls&gt;&lt;/record&gt;&lt;/Cite&gt;&lt;/EndNote&gt;</w:instrText>
      </w:r>
      <w:r w:rsidR="00ED003A" w:rsidRPr="007F2E8B">
        <w:fldChar w:fldCharType="separate"/>
      </w:r>
      <w:r w:rsidR="002E280D" w:rsidRPr="007F2E8B">
        <w:rPr>
          <w:noProof/>
        </w:rPr>
        <w:t>(7)</w:t>
      </w:r>
      <w:r w:rsidR="00ED003A" w:rsidRPr="007F2E8B">
        <w:fldChar w:fldCharType="end"/>
      </w:r>
      <w:r w:rsidR="0041704D">
        <w:t xml:space="preserve"> </w:t>
      </w:r>
      <w:r w:rsidR="00ED003A" w:rsidRPr="007F2E8B">
        <w:fldChar w:fldCharType="begin"/>
      </w:r>
      <w:r w:rsidR="001A3345">
        <w:instrText xml:space="preserve"> ADDIN EN.CITE &lt;EndNote&gt;&lt;Cite&gt;&lt;Author&gt;Kellogg&lt;/Author&gt;&lt;Year&gt;2011&lt;/Year&gt;&lt;RecNum&gt;19&lt;/RecNum&gt;&lt;DisplayText&gt;(8)&lt;/DisplayText&gt;&lt;record&gt;&lt;rec-number&gt;19&lt;/rec-number&gt;&lt;foreign-keys&gt;&lt;key app="EN" db-id="d22eawd51p0xrpezwr7vdtw2vasp9sx0w25d" timestamp="1431380770"&gt;19&lt;/</w:instrText>
      </w:r>
      <w:r w:rsidR="001A3345">
        <w:rPr>
          <w:rFonts w:hint="eastAsia"/>
        </w:rPr>
        <w:instrText>key&gt;&lt;/foreign-keys&gt;&lt;ref-type name="Journal Article"&gt;17&lt;/ref-type&gt;&lt;contributors&gt;&lt;authors&gt;&lt;author&gt;Kellogg, Elizabeth H&lt;/author&gt;&lt;author&gt;Leaver</w:instrText>
      </w:r>
      <w:r w:rsidR="001A3345">
        <w:rPr>
          <w:rFonts w:hint="eastAsia"/>
        </w:rPr>
        <w:instrText>‐</w:instrText>
      </w:r>
      <w:r w:rsidR="001A3345">
        <w:rPr>
          <w:rFonts w:hint="eastAsia"/>
        </w:rPr>
        <w:instrText>Fay, Andrew&lt;/author&gt;&lt;author&gt;Baker, David&lt;/author&gt;&lt;/authors&gt;&lt;/contributors&gt;&lt;titles&gt;&lt;title&gt;Role of conformational sampling in computing mutation</w:instrText>
      </w:r>
      <w:r w:rsidR="001A3345">
        <w:rPr>
          <w:rFonts w:hint="eastAsia"/>
        </w:rPr>
        <w:instrText>‐</w:instrText>
      </w:r>
      <w:r w:rsidR="001A3345">
        <w:rPr>
          <w:rFonts w:hint="eastAsia"/>
        </w:rPr>
        <w:instrText>induced changes in protein structure and stability&lt;/title&gt;&lt;secondary-title&gt;Proteins: Structure, Function, and Bioinformatics&lt;/secondary-title&gt;&lt;/titles&gt;&lt;periodical&gt;&lt;full-title&gt;Proteins: Structure, Function, and Bioinformatics&lt;/f</w:instrText>
      </w:r>
      <w:r w:rsidR="001A3345">
        <w:instrText>ull-title&gt;&lt;/periodical&gt;&lt;pages&gt;830-838&lt;/pages&gt;&lt;volume&gt;79&lt;/volume&gt;&lt;number&gt;3&lt;/number&gt;&lt;dates&gt;&lt;year&gt;2011&lt;/year&gt;&lt;/dates&gt;&lt;isbn&gt;1097-0134&lt;/isbn&gt;&lt;urls&gt;&lt;/urls&gt;&lt;/record&gt;&lt;/Cite&gt;&lt;/EndNote&gt;</w:instrText>
      </w:r>
      <w:r w:rsidR="00ED003A" w:rsidRPr="007F2E8B">
        <w:fldChar w:fldCharType="separate"/>
      </w:r>
      <w:r w:rsidR="002E280D" w:rsidRPr="007F2E8B">
        <w:rPr>
          <w:noProof/>
        </w:rPr>
        <w:t>(8)</w:t>
      </w:r>
      <w:r w:rsidR="00ED003A" w:rsidRPr="007F2E8B">
        <w:fldChar w:fldCharType="end"/>
      </w:r>
      <w:r w:rsidR="0041704D">
        <w:t xml:space="preserve"> </w:t>
      </w:r>
      <w:r w:rsidR="00ED003A" w:rsidRPr="007F2E8B">
        <w:fldChar w:fldCharType="begin"/>
      </w:r>
      <w:r w:rsidR="001A3345">
        <w:instrText xml:space="preserve"> ADDIN EN.CITE &lt;EndNote&gt;&lt;Cite&gt;&lt;Author&gt;Guerois&lt;/Author&gt;&lt;Year&gt;2002&lt;/Year&gt;&lt;RecNum&gt;25&lt;/RecNum&gt;&lt;DisplayText&gt;(9)&lt;/DisplayText&gt;&lt;record&gt;&lt;rec-number&gt;25&lt;/rec-number&gt;&lt;foreign-keys&gt;&lt;key app="EN" db-id="d22eawd51p0xrpezwr7vdtw2vasp9sx0w25d" timestamp="1431388836"&gt;25&lt;/key&gt;&lt;/foreign-keys&gt;&lt;ref-type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periodical&gt;&lt;pages&gt;369-387&lt;/pages&gt;&lt;volume&gt;320&lt;/volume&gt;&lt;number&gt;2&lt;/number&gt;&lt;dates&gt;&lt;year&gt;2002&lt;/year&gt;&lt;/dates&gt;&lt;isbn&gt;0022-2836&lt;/isbn&gt;&lt;urls&gt;&lt;/urls&gt;&lt;/record&gt;&lt;/Cite&gt;&lt;/EndNote&gt;</w:instrText>
      </w:r>
      <w:r w:rsidR="00ED003A" w:rsidRPr="007F2E8B">
        <w:fldChar w:fldCharType="separate"/>
      </w:r>
      <w:r w:rsidR="002E280D" w:rsidRPr="007F2E8B">
        <w:rPr>
          <w:noProof/>
        </w:rPr>
        <w:t>(9)</w:t>
      </w:r>
      <w:r w:rsidR="00ED003A" w:rsidRPr="007F2E8B">
        <w:fldChar w:fldCharType="end"/>
      </w:r>
      <w:r w:rsidR="00ED003A" w:rsidRPr="0028627B">
        <w:t xml:space="preserve"> Current</w:t>
      </w:r>
      <w:r w:rsidR="00ED003A">
        <w:t xml:space="preserve"> algorithms for protein redesign</w:t>
      </w:r>
      <w:ins w:id="15" w:author="Alex" w:date="2015-12-07T13:34:00Z">
        <w:r w:rsidR="001D0E1A">
          <w:t>, in contrast,</w:t>
        </w:r>
      </w:ins>
      <w:r w:rsidR="00ED003A">
        <w:t xml:space="preserve"> are not directly trained on experimentally measured effects, but rather indirect measures such as sequence recovery (</w:t>
      </w:r>
      <w:r w:rsidR="00ED003A" w:rsidRPr="00AF585E">
        <w:rPr>
          <w:i/>
        </w:rPr>
        <w:t>i.e.</w:t>
      </w:r>
      <w:r w:rsidR="00ED003A">
        <w:t xml:space="preserve"> the ability to recapitulate a known active site after running a design simulation). </w:t>
      </w:r>
      <w:r w:rsidR="003D3114">
        <w:t xml:space="preserve">While there have been several previous efforts </w:t>
      </w:r>
      <w:r w:rsidR="00AB676F">
        <w:t xml:space="preserve">to </w:t>
      </w:r>
      <w:r w:rsidR="003D3114">
        <w:t>construct</w:t>
      </w:r>
      <w:r w:rsidR="004A39CD">
        <w:t xml:space="preserve"> large families of </w:t>
      </w:r>
      <w:proofErr w:type="gramStart"/>
      <w:r w:rsidR="003D3114">
        <w:t>functional</w:t>
      </w:r>
      <w:r w:rsidR="00AB676F">
        <w:t>ly-</w:t>
      </w:r>
      <w:r w:rsidR="003D3114">
        <w:t>characterized</w:t>
      </w:r>
      <w:proofErr w:type="gramEnd"/>
      <w:r w:rsidR="003D3114">
        <w:t xml:space="preserve"> mutants, none have produced, purified, and measured the kinetic constants of more than </w:t>
      </w:r>
      <w:del w:id="16" w:author="Justin Siegel" w:date="2015-11-27T14:19:00Z">
        <w:r w:rsidR="003D3114" w:rsidDel="00CD62CC">
          <w:delText xml:space="preserve">20 </w:delText>
        </w:r>
      </w:del>
      <w:ins w:id="17" w:author="Justin Siegel" w:date="2015-11-27T14:19:00Z">
        <w:r w:rsidR="00CD62CC">
          <w:t xml:space="preserve">twenty </w:t>
        </w:r>
      </w:ins>
      <w:r w:rsidR="004A39CD">
        <w:t>mutants</w:t>
      </w:r>
      <w:r w:rsidR="00636EB4">
        <w:t>.</w:t>
      </w:r>
      <w:r w:rsidR="0041704D">
        <w:t xml:space="preserve"> </w:t>
      </w:r>
      <w:r w:rsidR="00995751">
        <w:fldChar w:fldCharType="begin"/>
      </w:r>
      <w:r w:rsidR="00301B98">
        <w:instrText xml:space="preserve"> ADDIN EN.CITE &lt;EndNote&gt;&lt;Cite&gt;&lt;Author&gt;Minshull&lt;/Author&gt;&lt;Year&gt;2005&lt;/Year&gt;&lt;RecNum&gt;859&lt;/RecNum&gt;&lt;DisplayText&gt;(10)&lt;/DisplayText&gt;&lt;record&gt;&lt;rec-number&gt;859&lt;/rec-number&gt;&lt;foreign-keys&gt;&lt;key app="EN" db-id="0250psdaz5va5iepzebvtazjrrese29v05zv" timestamp="1448665087"&gt;859&lt;/key&gt;&lt;/foreign-keys&gt;&lt;ref-type name="Journal Article"&gt;17&lt;/ref-type&gt;&lt;contributors&gt;&lt;authors&gt;&lt;author&gt;Minshull, Jeremy&lt;/author&gt;&lt;author&gt;Ness, Jon E.&lt;/author&gt;&lt;author&gt;Gustafsson, Claes&lt;/author&gt;&lt;author&gt;Govindarajan, Sridhar&lt;/author&gt;&lt;/authors&gt;&lt;/contributors&gt;&lt;titles&gt;&lt;title&gt;Predicting enzyme function from protein sequence&lt;/title&gt;&lt;secondary-title&gt;Current Opinion in Chemical Biology&lt;/secondary-title&gt;&lt;/titles&gt;&lt;periodical&gt;&lt;full-title&gt;Curr Opin Chem Biol&lt;/full-title&gt;&lt;abbr-1&gt;Current opinion in chemical biology&lt;/abbr-1&gt;&lt;/periodical&gt;&lt;pages&gt;202-209&lt;/pages&gt;&lt;volume&gt;9&lt;/volume&gt;&lt;number&gt;2&lt;/number&gt;&lt;dates&gt;&lt;year&gt;2005&lt;/year&gt;&lt;pub-dates&gt;&lt;date&gt;4//&lt;/date&gt;&lt;/pub-dates&gt;&lt;/dates&gt;&lt;isbn&gt;1367-5931&lt;/isbn&gt;&lt;urls&gt;&lt;related-urls&gt;&lt;url&gt;http://www.sciencedirect.com/science/article/pii/S1367593105000189&lt;/url&gt;&lt;/related-urls&gt;&lt;/urls&gt;&lt;electronic-resource-num&gt;http://dx.doi.org/10.1016/j.cbpa.2005.02.003&lt;/electronic-resource-num&gt;&lt;/record&gt;&lt;/Cite&gt;&lt;/EndNote&gt;</w:instrText>
      </w:r>
      <w:r w:rsidR="00995751">
        <w:fldChar w:fldCharType="separate"/>
      </w:r>
      <w:r w:rsidR="002E280D">
        <w:rPr>
          <w:noProof/>
        </w:rPr>
        <w:t>(10)</w:t>
      </w:r>
      <w:r w:rsidR="00995751">
        <w:fldChar w:fldCharType="end"/>
      </w:r>
      <w:r w:rsidR="0041704D">
        <w:t xml:space="preserve"> </w:t>
      </w:r>
      <w:r w:rsidR="0041704D">
        <w:fldChar w:fldCharType="begin"/>
      </w:r>
      <w:r w:rsidR="001A3345">
        <w:instrText xml:space="preserve"> ADDIN EN.CITE &lt;EndNote&gt;&lt;Cite&gt;&lt;Author&gt;Govindarajan&lt;/Author&gt;&lt;Year&gt;2014&lt;/Year&gt;&lt;RecNum&gt;37&lt;/RecNum&gt;&lt;DisplayText&gt;(11)&lt;/DisplayText&gt;&lt;record&gt;&lt;rec-number&gt;37&lt;/rec-number&gt;&lt;foreign-keys&gt;&lt;key app="EN" db-id="d22eawd51p0xrpezwr7vdtw2vasp9sx0w25d" timestamp="1437789900"&gt;37&lt;/key&gt;&lt;/foreign-keys&gt;&lt;ref-type name="Journal Article"&gt;17&lt;/ref-type&gt;&lt;contributors&gt;&lt;authors&gt;&lt;author&gt;Govindarajan, Sridhar&lt;/author&gt;&lt;author&gt;Mannervik, Bengt&lt;/author&gt;&lt;author&gt;Silverman, Joshua A&lt;/author&gt;&lt;author&gt;Wright, Kathy&lt;/author&gt;&lt;author&gt;Regitsky, Drew&lt;/author&gt;&lt;author&gt;Hegazy, Usama&lt;/author&gt;&lt;author&gt;Purcell, Thomas J&lt;/author&gt;&lt;author&gt;Welch, Mark&lt;/author&gt;&lt;author&gt;Minshull, Jeremy&lt;/author&gt;&lt;author&gt;Gustafsson, Claes&lt;/author&gt;&lt;/authors&gt;&lt;/contributors&gt;&lt;titles&gt;&lt;title&gt;Mapping of amino acid substitutions conferring herbicide resistance in wheat glutathione transferase&lt;/title&gt;&lt;secondary-title&gt;ACS synthetic biology&lt;/secondary-title&gt;&lt;/titles&gt;&lt;periodical&gt;&lt;full-title&gt;ACS synthetic biology&lt;/full-title&gt;&lt;/periodical&gt;&lt;pages&gt;221-227&lt;/pages&gt;&lt;volume&gt;4&lt;/volume&gt;&lt;number&gt;3&lt;/number&gt;&lt;dates&gt;&lt;year&gt;2014&lt;/year&gt;&lt;/dates&gt;&lt;isbn&gt;2161-5063&lt;/isbn&gt;&lt;urls&gt;&lt;/urls&gt;&lt;/record&gt;&lt;/Cite&gt;&lt;/EndNote&gt;</w:instrText>
      </w:r>
      <w:r w:rsidR="0041704D">
        <w:fldChar w:fldCharType="separate"/>
      </w:r>
      <w:r w:rsidR="0041704D">
        <w:rPr>
          <w:noProof/>
        </w:rPr>
        <w:t>(11)</w:t>
      </w:r>
      <w:r w:rsidR="0041704D">
        <w:fldChar w:fldCharType="end"/>
      </w:r>
      <w:r w:rsidR="0041704D">
        <w:t xml:space="preserve"> </w:t>
      </w:r>
      <w:r w:rsidR="0041704D">
        <w:fldChar w:fldCharType="begin"/>
      </w:r>
      <w:r w:rsidR="001A3345">
        <w:instrText xml:space="preserve"> ADDIN EN.CITE &lt;EndNote&gt;&lt;Cite&gt;&lt;Author&gt;Liao&lt;/Author&gt;&lt;Year&gt;2007&lt;/Year&gt;&lt;RecNum&gt;38&lt;/RecNum&gt;&lt;DisplayText&gt;(12)&lt;/DisplayText&gt;&lt;record&gt;&lt;rec-number&gt;38&lt;/rec-number&gt;&lt;foreign-keys&gt;&lt;key app="EN" db-id="d22eawd51p0xrpezwr7vdtw2vasp9sx0w25d" timestamp="1437789900"&gt;38&lt;/key&gt;&lt;/foreign-keys&gt;&lt;ref-type name="Journal Article"&gt;17&lt;/ref-type&gt;&lt;contributors&gt;&lt;authors&gt;&lt;author&gt;Liao, Jun&lt;/author&gt;&lt;author&gt;Warmuth, Manfred K&lt;/author&gt;&lt;author&gt;Govindarajan, Sridhar&lt;/author&gt;&lt;author&gt;Ness, Jon E&lt;/author&gt;&lt;author&gt;Wang, Rebecca P&lt;/author&gt;&lt;author&gt;Gustafsson, Claes&lt;/author&gt;&lt;author&gt;Minshull, Jeremy&lt;/author&gt;&lt;/authors&gt;&lt;/contributors&gt;&lt;titles&gt;&lt;title&gt;Engineering proteinase K using machine learning and synthetic genes&lt;/title&gt;&lt;secondary-title&gt;BMC biotechnology&lt;/secondary-title&gt;&lt;/titles&gt;&lt;periodical&gt;&lt;full-title&gt;BMC biotechnology&lt;/full-title&gt;&lt;/periodical&gt;&lt;pages&gt;16&lt;/pages&gt;&lt;volume&gt;7&lt;/volume&gt;&lt;number&gt;1&lt;/number&gt;&lt;dates&gt;&lt;year&gt;2007&lt;/year&gt;&lt;/dates&gt;&lt;isbn&gt;1472-6750&lt;/isbn&gt;&lt;urls&gt;&lt;/urls&gt;&lt;/record&gt;&lt;/Cite&gt;&lt;/EndNote&gt;</w:instrText>
      </w:r>
      <w:r w:rsidR="0041704D">
        <w:fldChar w:fldCharType="separate"/>
      </w:r>
      <w:r w:rsidR="0041704D">
        <w:rPr>
          <w:noProof/>
        </w:rPr>
        <w:t>(12)</w:t>
      </w:r>
      <w:r w:rsidR="0041704D">
        <w:fldChar w:fldCharType="end"/>
      </w:r>
      <w:r w:rsidR="0041704D">
        <w:t xml:space="preserve"> </w:t>
      </w:r>
      <w:r w:rsidR="0041704D">
        <w:fldChar w:fldCharType="begin"/>
      </w:r>
      <w:r w:rsidR="001A3345">
        <w:instrText xml:space="preserve"> ADDIN EN.CITE &lt;EndNote&gt;&lt;Cite&gt;&lt;Author&gt;Romero&lt;/Author&gt;&lt;Year&gt;2015&lt;/Year&gt;&lt;RecNum&gt;36&lt;/RecNum&gt;&lt;DisplayText&gt;(13)&lt;/DisplayText&gt;&lt;record&gt;&lt;rec-number&gt;36&lt;/rec-number&gt;&lt;foreign-keys&gt;&lt;key app="EN" db-id="d22eawd51p0xrpezwr7vdtw2vasp9sx0w25d" timestamp="1437789900"&gt;36&lt;/key&gt;&lt;/foreign-keys&gt;&lt;ref-type name="Journal Article"&gt;17&lt;/ref-type&gt;&lt;contributors&gt;&lt;authors&gt;&lt;author&gt;Romero, Philip A&lt;/author&gt;&lt;author&gt;Tran, Tuan M&lt;/author&gt;&lt;author&gt;Abate, Adam R&lt;/author&gt;&lt;/authors&gt;&lt;/contributors&gt;&lt;titles&gt;&lt;title&gt;Dissecting enzyme function with microfluidic-based deep mutational scanning&lt;/title&gt;&lt;secondary-title&gt;Proceedings of the National Academy of Sciences&lt;/secondary-title&gt;&lt;/titles&gt;&lt;periodical&gt;&lt;full-title&gt;Proceedings of the National Academy of Sciences&lt;/full-title&gt;&lt;/periodical&gt;&lt;pages&gt;201422285&lt;/pages&gt;&lt;dates&gt;&lt;year&gt;2015&lt;/year&gt;&lt;/dates&gt;&lt;isbn&gt;0027-8424&lt;/isbn&gt;&lt;urls&gt;&lt;/urls&gt;&lt;/record&gt;&lt;/Cite&gt;&lt;/EndNote&gt;</w:instrText>
      </w:r>
      <w:r w:rsidR="0041704D">
        <w:fldChar w:fldCharType="separate"/>
      </w:r>
      <w:r w:rsidR="0041704D">
        <w:rPr>
          <w:noProof/>
        </w:rPr>
        <w:t>(13)</w:t>
      </w:r>
      <w:r w:rsidR="0041704D">
        <w:fldChar w:fldCharType="end"/>
      </w:r>
      <w:r w:rsidR="0041704D">
        <w:t xml:space="preserve"> </w:t>
      </w:r>
      <w:r w:rsidR="0041704D">
        <w:fldChar w:fldCharType="begin"/>
      </w:r>
      <w:r w:rsidR="001A3345">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Function of Purifying Selection in TEM-1 β-Lactamase&lt;/title&gt;&lt;secondary-title&gt;Cell&lt;/secondary-title&gt;&lt;/titles&gt;&lt;periodical&gt;&lt;full-title&gt;Cell&lt;/full-title&gt;&lt;/periodical&gt;&lt;pages&gt;882-892&lt;/pages&gt;&lt;volume&gt;160&lt;/volume&gt;&lt;number&gt;5&lt;/number&gt;&lt;dates&gt;&lt;year&gt;2015&lt;/year&gt;&lt;/dates&gt;&lt;isbn&gt;0092-8674&lt;/isbn&gt;&lt;urls&gt;&lt;/urls&gt;&lt;/record&gt;&lt;/Cite&gt;&lt;/EndNote&gt;</w:instrText>
      </w:r>
      <w:r w:rsidR="0041704D">
        <w:fldChar w:fldCharType="separate"/>
      </w:r>
      <w:r w:rsidR="0041704D">
        <w:rPr>
          <w:noProof/>
        </w:rPr>
        <w:t>(14)</w:t>
      </w:r>
      <w:r w:rsidR="0041704D">
        <w:fldChar w:fldCharType="end"/>
      </w:r>
      <w:r w:rsidR="0041704D">
        <w:t xml:space="preserve"> </w:t>
      </w:r>
      <w:r w:rsidR="00893A9D">
        <w:t>In order to</w:t>
      </w:r>
      <w:r w:rsidR="009410DD">
        <w:t xml:space="preserve"> </w:t>
      </w:r>
      <w:r w:rsidR="00893A9D">
        <w:t xml:space="preserve">develop </w:t>
      </w:r>
      <w:r w:rsidR="009410DD">
        <w:t xml:space="preserve">algorithms </w:t>
      </w:r>
      <w:r w:rsidR="00893A9D">
        <w:t>for the rational modulation of kinetic parameters</w:t>
      </w:r>
      <w:ins w:id="18" w:author="Alex" w:date="2015-12-07T13:34:00Z">
        <w:r w:rsidR="001D0E1A">
          <w:t>,</w:t>
        </w:r>
      </w:ins>
      <w:r w:rsidR="00893A9D">
        <w:t xml:space="preserve"> </w:t>
      </w:r>
      <w:ins w:id="19" w:author="Justin Siegel" w:date="2015-11-27T14:20:00Z">
        <w:r w:rsidR="00CD62CC">
          <w:t xml:space="preserve">we hypothesize that </w:t>
        </w:r>
      </w:ins>
      <w:r w:rsidR="00893A9D">
        <w:t xml:space="preserve">it will be necessary to </w:t>
      </w:r>
      <w:del w:id="20" w:author="Alex" w:date="2015-12-07T13:35:00Z">
        <w:r w:rsidR="009410DD" w:rsidDel="001D0E1A">
          <w:delText xml:space="preserve">explicitly </w:delText>
        </w:r>
      </w:del>
      <w:r w:rsidR="00893A9D">
        <w:t>develop libraries of mutant enzymes for which the</w:t>
      </w:r>
      <w:r w:rsidR="009410DD">
        <w:t xml:space="preserve"> </w:t>
      </w:r>
      <w:del w:id="21" w:author="Justin Siegel" w:date="2015-11-27T14:20:00Z">
        <w:r w:rsidR="009410DD" w:rsidDel="00CD62CC">
          <w:delText xml:space="preserve">the </w:delText>
        </w:r>
      </w:del>
      <w:r w:rsidR="009410DD">
        <w:t>functional effects of mutations on</w:t>
      </w:r>
      <w:r w:rsidR="004A39CD">
        <w:t xml:space="preserve"> catalytic efficiency</w:t>
      </w:r>
      <w:r w:rsidR="00922CB6">
        <w:t xml:space="preserve"> (</w:t>
      </w:r>
      <w:r w:rsidR="00922CB6" w:rsidRPr="007F2E8B">
        <w:rPr>
          <w:i/>
        </w:rPr>
        <w:t>k</w:t>
      </w:r>
      <w:r w:rsidR="00922CB6" w:rsidRPr="007F2E8B">
        <w:rPr>
          <w:vertAlign w:val="subscript"/>
        </w:rPr>
        <w:t>cat</w:t>
      </w:r>
      <w:r w:rsidR="00922CB6">
        <w:t>/K</w:t>
      </w:r>
      <w:r w:rsidR="00922CB6" w:rsidRPr="007F2E8B">
        <w:rPr>
          <w:vertAlign w:val="subscript"/>
        </w:rPr>
        <w:t>M</w:t>
      </w:r>
      <w:r w:rsidR="00922CB6">
        <w:t>), apparent substrate affinity (estimated by K</w:t>
      </w:r>
      <w:r w:rsidR="00922CB6" w:rsidRPr="007F2E8B">
        <w:rPr>
          <w:vertAlign w:val="subscript"/>
        </w:rPr>
        <w:t>M</w:t>
      </w:r>
      <w:r w:rsidR="00922CB6">
        <w:t xml:space="preserve">), </w:t>
      </w:r>
      <w:r w:rsidR="009410DD">
        <w:t>and</w:t>
      </w:r>
      <w:r w:rsidR="00922CB6">
        <w:t xml:space="preserve"> turnover rate (</w:t>
      </w:r>
      <w:r w:rsidR="00922CB6" w:rsidRPr="007F2E8B">
        <w:rPr>
          <w:i/>
        </w:rPr>
        <w:t>k</w:t>
      </w:r>
      <w:r w:rsidR="00922CB6" w:rsidRPr="007F2E8B">
        <w:rPr>
          <w:vertAlign w:val="subscript"/>
        </w:rPr>
        <w:t>cat</w:t>
      </w:r>
      <w:r w:rsidR="00922CB6">
        <w:t>)</w:t>
      </w:r>
      <w:r w:rsidR="00893A9D">
        <w:t xml:space="preserve"> have been </w:t>
      </w:r>
      <w:del w:id="22" w:author="Alex" w:date="2015-12-07T13:35:00Z">
        <w:r w:rsidR="00893A9D" w:rsidDel="001D0E1A">
          <w:delText xml:space="preserve">explicitly </w:delText>
        </w:r>
      </w:del>
      <w:r w:rsidR="00893A9D">
        <w:t>measured.</w:t>
      </w:r>
      <w:r w:rsidR="00922CB6">
        <w:t xml:space="preserve"> </w:t>
      </w:r>
    </w:p>
    <w:p w14:paraId="35D850C1" w14:textId="564BD1E3" w:rsidR="00DF34E5" w:rsidRDefault="00C52DCD">
      <w:pPr>
        <w:spacing w:line="480" w:lineRule="auto"/>
      </w:pPr>
      <w:r>
        <w:tab/>
      </w:r>
      <w:r w:rsidR="00DF34E5">
        <w:t>Here, we take the first step towards developing a data set of enzyme mutants with measured effects on kinetic constants that is both large enough and has a wide enough dynamic range to enable training of computational protein design algorithms. The initial enzyme of focus is a family 1 glycoside hydrolase</w:t>
      </w:r>
      <w:r w:rsidR="00AD3EB3">
        <w:t>: ß</w:t>
      </w:r>
      <w:r w:rsidR="00DF34E5">
        <w:t xml:space="preserve">-glucosidase B </w:t>
      </w:r>
      <w:r w:rsidR="00AD3EB3">
        <w:t xml:space="preserve">(BglB) </w:t>
      </w:r>
      <w:r w:rsidR="00DF34E5">
        <w:t xml:space="preserve">from </w:t>
      </w:r>
      <w:proofErr w:type="spellStart"/>
      <w:r w:rsidR="00DF34E5" w:rsidRPr="00AD3EB3">
        <w:rPr>
          <w:i/>
        </w:rPr>
        <w:t>Paenibacillus</w:t>
      </w:r>
      <w:proofErr w:type="spellEnd"/>
      <w:r w:rsidR="00DF34E5" w:rsidRPr="00AD3EB3">
        <w:rPr>
          <w:i/>
        </w:rPr>
        <w:t xml:space="preserve"> </w:t>
      </w:r>
      <w:proofErr w:type="spellStart"/>
      <w:r w:rsidR="00DF34E5" w:rsidRPr="00AD3EB3">
        <w:rPr>
          <w:i/>
        </w:rPr>
        <w:t>polymyxa</w:t>
      </w:r>
      <w:proofErr w:type="spellEnd"/>
      <w:r w:rsidR="00DF34E5">
        <w:t xml:space="preserve">. The </w:t>
      </w:r>
      <w:proofErr w:type="gramStart"/>
      <w:r w:rsidR="00DF34E5">
        <w:t xml:space="preserve">family 1 glycoside hydrolases </w:t>
      </w:r>
      <w:r w:rsidR="00DF34E5">
        <w:lastRenderedPageBreak/>
        <w:t>have</w:t>
      </w:r>
      <w:proofErr w:type="gramEnd"/>
      <w:r w:rsidR="00DF34E5">
        <w:t xml:space="preserve"> been the subject of numerous structural and kinetic studies due to their importance as the penultimate step in cellular</w:t>
      </w:r>
      <w:r w:rsidR="00E95C64">
        <w:t xml:space="preserve"> </w:t>
      </w:r>
      <w:proofErr w:type="spellStart"/>
      <w:r w:rsidR="00E95C64">
        <w:t>ligno</w:t>
      </w:r>
      <w:proofErr w:type="spellEnd"/>
      <w:r w:rsidR="00E95C64">
        <w:t>-cellulose utilization.</w:t>
      </w:r>
      <w:r w:rsidR="0041704D">
        <w:t xml:space="preserve"> </w:t>
      </w:r>
      <w:r w:rsidR="00DE3799">
        <w:fldChar w:fldCharType="begin"/>
      </w:r>
      <w:r w:rsidR="001A3345">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41704D">
        <w:rPr>
          <w:noProof/>
        </w:rPr>
        <w:t>(15)</w:t>
      </w:r>
      <w:r w:rsidR="00DE3799">
        <w:fldChar w:fldCharType="end"/>
      </w:r>
      <w:r w:rsidR="00DF34E5">
        <w:t xml:space="preserve"> </w:t>
      </w:r>
      <w:del w:id="23" w:author="Justin Siegel" w:date="2015-11-27T14:21:00Z">
        <w:r w:rsidR="00DF34E5" w:rsidDel="00CD62CC">
          <w:delText>An X-ray crystal</w:delText>
        </w:r>
      </w:del>
      <w:ins w:id="24" w:author="Justin Siegel" w:date="2015-11-27T14:21:00Z">
        <w:r w:rsidR="00CD62CC">
          <w:t>The</w:t>
        </w:r>
      </w:ins>
      <w:r w:rsidR="00DF34E5">
        <w:t xml:space="preserve"> structure of BglB indicates that </w:t>
      </w:r>
      <w:r w:rsidR="00BB2E28">
        <w:t xml:space="preserve">it </w:t>
      </w:r>
      <w:r w:rsidR="00DF34E5">
        <w:t xml:space="preserve">follows a classical </w:t>
      </w:r>
      <w:proofErr w:type="spellStart"/>
      <w:r w:rsidR="00DF34E5">
        <w:t>Koshland</w:t>
      </w:r>
      <w:proofErr w:type="spellEnd"/>
      <w:r w:rsidR="00DF34E5">
        <w:t xml:space="preserve"> double-displacement mechanism in which E353 performs a </w:t>
      </w:r>
      <w:proofErr w:type="spellStart"/>
      <w:r w:rsidR="00DE3799">
        <w:t>nucleo</w:t>
      </w:r>
      <w:r w:rsidR="00DF34E5">
        <w:t>philic</w:t>
      </w:r>
      <w:proofErr w:type="spellEnd"/>
      <w:r w:rsidR="00DF34E5">
        <w:t xml:space="preserve"> attack on the </w:t>
      </w:r>
      <w:proofErr w:type="spellStart"/>
      <w:r w:rsidR="00DF34E5">
        <w:t>anomeric</w:t>
      </w:r>
      <w:proofErr w:type="spellEnd"/>
      <w:r w:rsidR="00DF34E5">
        <w:t xml:space="preserve"> carbon of the substrate’s glucose moiety. The leaving group is protonated by E164. A third active site residue, Y295, orients E353 for catalysis</w:t>
      </w:r>
      <w:r w:rsidR="00DE3799">
        <w:t xml:space="preserve"> with a hydrogen bond.</w:t>
      </w:r>
      <w:r w:rsidR="0041704D">
        <w:t xml:space="preserve"> </w:t>
      </w:r>
      <w:r w:rsidR="00DE3799">
        <w:fldChar w:fldCharType="begin"/>
      </w:r>
      <w:r w:rsidR="001A3345">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CB72DD">
        <w:rPr>
          <w:noProof/>
        </w:rPr>
        <w:t>(15)</w:t>
      </w:r>
      <w:r w:rsidR="00DE3799">
        <w:fldChar w:fldCharType="end"/>
      </w:r>
      <w:r w:rsidR="00DE3799">
        <w:t xml:space="preserve"> </w:t>
      </w:r>
      <w:r w:rsidR="00DF34E5">
        <w:t xml:space="preserve">The protein structure and reaction scheme are provided in Figure 1. </w:t>
      </w:r>
    </w:p>
    <w:p w14:paraId="405154BB" w14:textId="77777777" w:rsidR="00661954" w:rsidRDefault="00661954">
      <w:pPr>
        <w:spacing w:line="480" w:lineRule="auto"/>
      </w:pPr>
    </w:p>
    <w:p w14:paraId="12EF22D8" w14:textId="5616C851" w:rsidR="00661954" w:rsidRPr="00794F66" w:rsidDel="00D114FE" w:rsidRDefault="00661954">
      <w:pPr>
        <w:spacing w:line="480" w:lineRule="auto"/>
        <w:rPr>
          <w:del w:id="25" w:author="Alex" w:date="2015-12-07T13:36:00Z"/>
          <w:b/>
        </w:rPr>
      </w:pPr>
      <w:r w:rsidRPr="00794F66">
        <w:rPr>
          <w:b/>
        </w:rPr>
        <w:t xml:space="preserve">Figure 1. </w:t>
      </w:r>
      <w:proofErr w:type="gramStart"/>
      <w:r w:rsidRPr="00794F66">
        <w:rPr>
          <w:b/>
        </w:rPr>
        <w:t>Structure and catalyzed reaction of BglB</w:t>
      </w:r>
      <w:ins w:id="26" w:author="Alex" w:date="2015-12-07T13:36:00Z">
        <w:r w:rsidR="00D114FE">
          <w:rPr>
            <w:b/>
          </w:rPr>
          <w:t>.</w:t>
        </w:r>
        <w:proofErr w:type="gramEnd"/>
        <w:r w:rsidR="00D114FE">
          <w:rPr>
            <w:b/>
          </w:rPr>
          <w:t xml:space="preserve"> </w:t>
        </w:r>
      </w:ins>
      <w:del w:id="27" w:author="Alex" w:date="2015-12-07T13:36:00Z">
        <w:r w:rsidRPr="00794F66" w:rsidDel="00D114FE">
          <w:rPr>
            <w:b/>
          </w:rPr>
          <w:delText xml:space="preserve"> </w:delText>
        </w:r>
      </w:del>
    </w:p>
    <w:p w14:paraId="0B2C53AB" w14:textId="343D7265" w:rsidR="00661954" w:rsidRDefault="00661954">
      <w:pPr>
        <w:spacing w:line="480" w:lineRule="auto"/>
      </w:pPr>
      <w:r>
        <w:t xml:space="preserve">(A) Structure of BglB in complex with the modeled </w:t>
      </w:r>
      <w:r w:rsidRPr="00AD4DE1">
        <w:rPr>
          <w:i/>
        </w:rPr>
        <w:t>p</w:t>
      </w:r>
      <w:r>
        <w:t>-</w:t>
      </w:r>
      <w:proofErr w:type="spellStart"/>
      <w:r>
        <w:t>nitrophenyl</w:t>
      </w:r>
      <w:proofErr w:type="spellEnd"/>
      <w:r>
        <w:t>-ß-D-</w:t>
      </w:r>
      <w:proofErr w:type="spellStart"/>
      <w:r>
        <w:t>glucoside</w:t>
      </w:r>
      <w:proofErr w:type="spellEnd"/>
      <w:r>
        <w:t xml:space="preserve"> </w:t>
      </w:r>
      <w:r w:rsidR="000650B5">
        <w:t xml:space="preserve">(pNPG) </w:t>
      </w:r>
      <w:r>
        <w:t xml:space="preserve">used for design. Alpha carbons of residues mutated shown as blue spheres. The image was </w:t>
      </w:r>
      <w:del w:id="28" w:author="Alex" w:date="2015-12-07T13:37:00Z">
        <w:r w:rsidDel="00623877">
          <w:delText xml:space="preserve">generated </w:delText>
        </w:r>
      </w:del>
      <w:ins w:id="29" w:author="Alex" w:date="2015-12-07T13:37:00Z">
        <w:r w:rsidR="00623877">
          <w:t xml:space="preserve">drawn </w:t>
        </w:r>
      </w:ins>
      <w:r>
        <w:t xml:space="preserve">with </w:t>
      </w:r>
      <w:proofErr w:type="spellStart"/>
      <w:r>
        <w:t>PyMOL</w:t>
      </w:r>
      <w:proofErr w:type="spellEnd"/>
      <w:r>
        <w:t>.</w:t>
      </w:r>
      <w:r w:rsidR="0041704D">
        <w:t xml:space="preserve"> </w:t>
      </w:r>
      <w:r>
        <w:fldChar w:fldCharType="begin"/>
      </w:r>
      <w:r w:rsidR="001A3345">
        <w:instrText xml:space="preserve"> ADDIN EN.CITE &lt;EndNote&gt;&lt;Cite&gt;&lt;Author&gt;DeLano&lt;/Author&gt;&lt;Year&gt;2002&lt;/Year&gt;&lt;RecNum&gt;26&lt;/RecNum&gt;&lt;DisplayText&gt;(16)&lt;/DisplayText&gt;&lt;record&gt;&lt;rec-number&gt;26&lt;/rec-number&gt;&lt;foreign-keys&gt;&lt;key app="EN" db-id="d22eawd51p0xrpezwr7vdtw2vasp9sx0w25d" timestamp="1431388962"&gt;26&lt;/key&gt;&lt;/foreign-keys&gt;&lt;ref-type name="Journal Article"&gt;17&lt;/ref-type&gt;&lt;contributors&gt;&lt;authors&gt;&lt;author&gt;DeLano, Warren L&lt;/author&gt;&lt;/authors&gt;&lt;/contributors&gt;&lt;titles&gt;&lt;title&gt;The PyMOL molecular graphics system&lt;/title&gt;&lt;/titles&gt;&lt;dates&gt;&lt;year&gt;2002&lt;/year&gt;&lt;/dates&gt;&lt;urls&gt;&lt;/urls&gt;&lt;/record&gt;&lt;/Cite&gt;&lt;/EndNote&gt;</w:instrText>
      </w:r>
      <w:r>
        <w:fldChar w:fldCharType="separate"/>
      </w:r>
      <w:r w:rsidR="00CB72DD">
        <w:rPr>
          <w:noProof/>
        </w:rPr>
        <w:t>(16)</w:t>
      </w:r>
      <w:r>
        <w:fldChar w:fldCharType="end"/>
      </w:r>
      <w:r>
        <w:t xml:space="preserve"> (B) The BglB–catalyzed reaction on </w:t>
      </w:r>
      <w:r w:rsidR="00977C49">
        <w:t>pNPG</w:t>
      </w:r>
      <w:r>
        <w:t xml:space="preserve"> used to evaluate kinetic constants of designed mutants</w:t>
      </w:r>
    </w:p>
    <w:p w14:paraId="3E927068" w14:textId="77777777" w:rsidR="00661954" w:rsidRDefault="00661954">
      <w:pPr>
        <w:spacing w:line="480" w:lineRule="auto"/>
      </w:pPr>
    </w:p>
    <w:p w14:paraId="469EC551" w14:textId="0AB5F312" w:rsidR="00DF34E5" w:rsidRDefault="00DE3799">
      <w:pPr>
        <w:spacing w:line="480" w:lineRule="auto"/>
      </w:pPr>
      <w:r>
        <w:tab/>
      </w:r>
      <w:r w:rsidR="00DF34E5">
        <w:t xml:space="preserve">In this study we report the largest data set of its kind, in which </w:t>
      </w:r>
      <w:del w:id="30" w:author="Alex" w:date="2015-12-07T13:50:00Z">
        <w:r w:rsidR="00DF34E5" w:rsidDel="00A5540C">
          <w:delText>10</w:delText>
        </w:r>
      </w:del>
      <w:ins w:id="31" w:author="Alex" w:date="2015-12-07T13:50:00Z">
        <w:r w:rsidR="00A5540C">
          <w:t>100</w:t>
        </w:r>
      </w:ins>
      <w:del w:id="32" w:author="Alex" w:date="2015-11-24T11:43:00Z">
        <w:r w:rsidR="00DF34E5" w:rsidDel="001E29D7">
          <w:delText>4</w:delText>
        </w:r>
      </w:del>
      <w:r w:rsidR="00DF34E5">
        <w:t xml:space="preserve"> mutants of BglB are produced, purified, and </w:t>
      </w:r>
      <w:r w:rsidR="004A52E3">
        <w:t>kinetically characterized (</w:t>
      </w:r>
      <w:r w:rsidR="004A52E3">
        <w:rPr>
          <w:i/>
        </w:rPr>
        <w:t xml:space="preserve">i.e., </w:t>
      </w:r>
      <w:r w:rsidR="004A52E3">
        <w:t xml:space="preserve">kinetic constants </w:t>
      </w:r>
      <w:r w:rsidR="004F15C1" w:rsidRPr="00AE71AE">
        <w:rPr>
          <w:i/>
        </w:rPr>
        <w:t>k</w:t>
      </w:r>
      <w:r w:rsidR="004F15C1" w:rsidRPr="00AE71AE">
        <w:rPr>
          <w:vertAlign w:val="subscript"/>
        </w:rPr>
        <w:t>cat</w:t>
      </w:r>
      <w:r w:rsidR="00DF34E5">
        <w:t xml:space="preserve">, </w:t>
      </w:r>
      <w:r w:rsidR="004F15C1">
        <w:t>K</w:t>
      </w:r>
      <w:r w:rsidR="004F15C1" w:rsidRPr="004F15C1">
        <w:rPr>
          <w:vertAlign w:val="subscript"/>
        </w:rPr>
        <w:t>M</w:t>
      </w:r>
      <w:r w:rsidR="00DF34E5">
        <w:t xml:space="preserve">, </w:t>
      </w:r>
      <w:ins w:id="33" w:author="Alex" w:date="2015-12-07T13:38:00Z">
        <w:r w:rsidR="00FF0657">
          <w:t xml:space="preserve">and </w:t>
        </w:r>
      </w:ins>
      <w:r w:rsidR="00DF34E5">
        <w:t>K</w:t>
      </w:r>
      <w:r w:rsidR="00BB2E28">
        <w:rPr>
          <w:vertAlign w:val="subscript"/>
        </w:rPr>
        <w:t>i</w:t>
      </w:r>
      <w:r w:rsidR="004A52E3">
        <w:t xml:space="preserve"> measured) </w:t>
      </w:r>
      <w:r w:rsidR="00DF34E5">
        <w:t xml:space="preserve">using the reporter substrate </w:t>
      </w:r>
      <w:r w:rsidR="00DF34E5" w:rsidRPr="004A52E3">
        <w:rPr>
          <w:i/>
        </w:rPr>
        <w:t>p</w:t>
      </w:r>
      <w:r w:rsidR="00DF34E5">
        <w:t>-</w:t>
      </w:r>
      <w:proofErr w:type="spellStart"/>
      <w:r w:rsidR="00DF34E5">
        <w:t>nitrophenyl</w:t>
      </w:r>
      <w:proofErr w:type="spellEnd"/>
      <w:r w:rsidR="00DF34E5">
        <w:t>-ß-D-</w:t>
      </w:r>
      <w:proofErr w:type="spellStart"/>
      <w:r w:rsidR="00DF34E5">
        <w:t>glucoside</w:t>
      </w:r>
      <w:proofErr w:type="spellEnd"/>
      <w:r w:rsidR="00DF34E5">
        <w:t xml:space="preserve"> (pNPG). The production of this dataset revealed several mutations to non-catalytic residues (</w:t>
      </w:r>
      <w:r w:rsidR="00DF34E5" w:rsidRPr="0073693D">
        <w:rPr>
          <w:i/>
        </w:rPr>
        <w:t>i.e.</w:t>
      </w:r>
      <w:r w:rsidR="00DF34E5">
        <w:t xml:space="preserv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r w:rsidR="004F15C1" w:rsidRPr="00AE71AE">
        <w:rPr>
          <w:i/>
        </w:rPr>
        <w:t>k</w:t>
      </w:r>
      <w:r w:rsidR="004F15C1" w:rsidRPr="00AE71AE">
        <w:rPr>
          <w:vertAlign w:val="subscript"/>
        </w:rPr>
        <w:t>cat</w:t>
      </w:r>
      <w:r w:rsidR="00DF34E5">
        <w:t xml:space="preserve">, </w:t>
      </w:r>
      <w:r w:rsidR="004F15C1">
        <w:t>K</w:t>
      </w:r>
      <w:r w:rsidR="004F15C1" w:rsidRPr="004F15C1">
        <w:rPr>
          <w:vertAlign w:val="subscript"/>
        </w:rPr>
        <w:t>M</w:t>
      </w:r>
      <w:r w:rsidR="00DF34E5">
        <w:t xml:space="preserve">, and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using </w:t>
      </w:r>
      <w:r w:rsidR="00CC39BA">
        <w:t>readily</w:t>
      </w:r>
      <w:ins w:id="34" w:author="Alex" w:date="2015-12-07T13:38:00Z">
        <w:r w:rsidR="001D1931">
          <w:t>-</w:t>
        </w:r>
      </w:ins>
      <w:del w:id="35" w:author="Alex" w:date="2015-12-07T13:38:00Z">
        <w:r w:rsidR="00CC39BA" w:rsidDel="001D1931">
          <w:delText xml:space="preserve"> </w:delText>
        </w:r>
      </w:del>
      <w:r w:rsidR="00CC39BA">
        <w:t xml:space="preserve">calculated </w:t>
      </w:r>
      <w:r w:rsidR="00DF34E5">
        <w:t xml:space="preserve">metrics derived from molecular modeling. Finally, we illustrate how machine learning can be used to </w:t>
      </w:r>
      <w:r w:rsidR="00DF34E5">
        <w:lastRenderedPageBreak/>
        <w:t>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pPr>
        <w:spacing w:line="480" w:lineRule="auto"/>
      </w:pPr>
      <w:r>
        <w:t xml:space="preserve"> </w:t>
      </w:r>
    </w:p>
    <w:p w14:paraId="507BD9B9" w14:textId="77777777" w:rsidR="00DF34E5" w:rsidRPr="005815CD" w:rsidRDefault="00DF34E5">
      <w:pPr>
        <w:spacing w:line="480" w:lineRule="auto"/>
        <w:rPr>
          <w:b/>
        </w:rPr>
      </w:pPr>
      <w:r w:rsidRPr="005815CD">
        <w:rPr>
          <w:b/>
        </w:rPr>
        <w:t xml:space="preserve">RESULTS </w:t>
      </w:r>
    </w:p>
    <w:p w14:paraId="3A5C7C5A" w14:textId="77777777" w:rsidR="00DF34E5" w:rsidRPr="005815CD" w:rsidRDefault="00DF34E5">
      <w:pPr>
        <w:spacing w:line="480" w:lineRule="auto"/>
        <w:rPr>
          <w:b/>
        </w:rPr>
      </w:pPr>
      <w:proofErr w:type="gramStart"/>
      <w:r w:rsidRPr="005815CD">
        <w:rPr>
          <w:b/>
        </w:rPr>
        <w:t>Computationally-directed</w:t>
      </w:r>
      <w:proofErr w:type="gramEnd"/>
      <w:r w:rsidRPr="005815CD">
        <w:rPr>
          <w:b/>
        </w:rPr>
        <w:t xml:space="preserve"> engineering of BglB</w:t>
      </w:r>
    </w:p>
    <w:p w14:paraId="091B62FD" w14:textId="689EC3A3" w:rsidR="00DF34E5" w:rsidRDefault="00DF34E5">
      <w:pPr>
        <w:spacing w:line="480" w:lineRule="auto"/>
      </w:pPr>
      <w:del w:id="36" w:author="Justin Siegel" w:date="2015-11-27T14:22:00Z">
        <w:r w:rsidDel="00CD62CC">
          <w:delText xml:space="preserve">The </w:delText>
        </w:r>
      </w:del>
      <w:ins w:id="37" w:author="Justin Siegel" w:date="2015-11-27T14:22:00Z">
        <w:r w:rsidR="00CD62CC">
          <w:t xml:space="preserve">A </w:t>
        </w:r>
      </w:ins>
      <w:r>
        <w:t xml:space="preserve">crystal structure (PDB 2JIE) of recombinant BglB </w:t>
      </w:r>
      <w:r w:rsidR="00C93127">
        <w:t xml:space="preserve">in complex </w:t>
      </w:r>
      <w:r>
        <w:t>with the substrate analog 2-deoxy-2-fluoro-</w:t>
      </w:r>
      <w:r w:rsidRPr="00BD24A7">
        <w:rPr>
          <w:rFonts w:ascii="Symbol" w:hAnsi="Symbol"/>
        </w:rPr>
        <w:t></w:t>
      </w:r>
      <w:r>
        <w:t>-D-</w:t>
      </w:r>
      <w:proofErr w:type="spellStart"/>
      <w:r>
        <w:t>glucopyranose</w:t>
      </w:r>
      <w:proofErr w:type="spellEnd"/>
      <w:r>
        <w:t xml:space="preserve"> was used to identify the substrate binding pocket and the catalytic residues. To generate a molecular model </w:t>
      </w:r>
      <w:r w:rsidR="009314FE">
        <w:t xml:space="preserve">representative of </w:t>
      </w:r>
      <w:r w:rsidR="00893A9D">
        <w:t>a</w:t>
      </w:r>
      <w:r>
        <w:t xml:space="preserve"> proposed transition state </w:t>
      </w:r>
      <w:r w:rsidR="00893A9D">
        <w:t xml:space="preserve">in </w:t>
      </w:r>
      <w:r>
        <w:t>the hydrolysis of pNPG, an S</w:t>
      </w:r>
      <w:r w:rsidRPr="009C31AA">
        <w:rPr>
          <w:vertAlign w:val="subscript"/>
        </w:rPr>
        <w:t>N</w:t>
      </w:r>
      <w:r>
        <w:t xml:space="preserve">2-like transition state </w:t>
      </w:r>
      <w:r w:rsidR="009314FE">
        <w:t xml:space="preserve">structure </w:t>
      </w:r>
      <w:r>
        <w:t xml:space="preserve">was built and minimized in Spartan based on a 3D conformer of </w:t>
      </w:r>
      <w:proofErr w:type="spellStart"/>
      <w:r>
        <w:t>PubChem</w:t>
      </w:r>
      <w:proofErr w:type="spellEnd"/>
      <w:r>
        <w:t xml:space="preserve"> CID 92930. Functional constraints were used to define catalytic distances, angles, and dihedrals between pNPG, the acid-base E164, the nucleophile E353, and Y295, which is proposed to </w:t>
      </w:r>
      <w:r w:rsidR="00532ABB">
        <w:t xml:space="preserve">orient </w:t>
      </w:r>
      <w:r>
        <w:t xml:space="preserve">the </w:t>
      </w:r>
      <w:proofErr w:type="spellStart"/>
      <w:r>
        <w:t>nucleophilic</w:t>
      </w:r>
      <w:proofErr w:type="spellEnd"/>
      <w:r>
        <w:t xml:space="preserve"> glutamate. The angle between the attacking oxygen from E353, the </w:t>
      </w:r>
      <w:proofErr w:type="spellStart"/>
      <w:r>
        <w:t>anomeric</w:t>
      </w:r>
      <w:proofErr w:type="spellEnd"/>
      <w:r>
        <w:t xml:space="preserve"> carbon, and the phenolic oxygen was constrained to 180˚, in accordance with an S</w:t>
      </w:r>
      <w:r w:rsidRPr="00EB4AF5">
        <w:rPr>
          <w:vertAlign w:val="subscript"/>
        </w:rPr>
        <w:t>N</w:t>
      </w:r>
      <w:r>
        <w:t>2-like mechanism</w:t>
      </w:r>
      <w:r w:rsidR="005352D3">
        <w:t>.</w:t>
      </w:r>
      <w:r w:rsidR="0041704D">
        <w:t xml:space="preserve"> </w:t>
      </w:r>
      <w:r w:rsidR="005352D3">
        <w:fldChar w:fldCharType="begin"/>
      </w:r>
      <w:r w:rsidR="001A3345">
        <w:instrText xml:space="preserve"> ADDIN EN.CITE &lt;EndNote&gt;&lt;Cite&gt;&lt;Author&gt;Rye&lt;/Author&gt;&lt;Year&gt;2000&lt;/Year&gt;&lt;RecNum&gt;32&lt;/RecNum&gt;&lt;DisplayText&gt;(17)&lt;/DisplayText&gt;&lt;record&gt;&lt;rec-number&gt;32&lt;/rec-number&gt;&lt;foreign-keys&gt;&lt;key app="EN" db-id="d22eawd51p0xrpezwr7vdtw2vasp9sx0w25d" timestamp="1431991483"&gt;32&lt;/key&gt;&lt;/foreign-keys&gt;&lt;ref-type name="Journal Article"&gt;17&lt;/ref-type&gt;&lt;contributors&gt;&lt;authors&gt;&lt;author&gt;Rye, Carl S&lt;/author&gt;&lt;author&gt;Withers, Stephen G&lt;/author&gt;&lt;/authors&gt;&lt;/contributors&gt;&lt;titles&gt;&lt;title&gt;Glycosidase mechanisms&lt;/title&gt;&lt;secondary-title&gt;Current opinion in chemical biology&lt;/secondary-title&gt;&lt;/titles&gt;&lt;periodical&gt;&lt;full-title&gt;Current opinion in chemical biology&lt;/full-title&gt;&lt;/periodical&gt;&lt;pages&gt;573-580&lt;/pages&gt;&lt;volume&gt;4&lt;/volume&gt;&lt;number&gt;5&lt;/number&gt;&lt;dates&gt;&lt;year&gt;2000&lt;/year&gt;&lt;/dates&gt;&lt;isbn&gt;1367-5931&lt;/isbn&gt;&lt;urls&gt;&lt;/urls&gt;&lt;/record&gt;&lt;/Cite&gt;&lt;/EndNote&gt;</w:instrText>
      </w:r>
      <w:r w:rsidR="005352D3">
        <w:fldChar w:fldCharType="separate"/>
      </w:r>
      <w:r w:rsidR="00CB72DD">
        <w:rPr>
          <w:noProof/>
        </w:rPr>
        <w:t>(17)</w:t>
      </w:r>
      <w:r w:rsidR="005352D3">
        <w:fldChar w:fldCharType="end"/>
      </w:r>
      <w:proofErr w:type="gramStart"/>
      <w:r>
        <w:t xml:space="preserve"> </w:t>
      </w:r>
      <w:ins w:id="38" w:author="Justin Siegel" w:date="2015-11-27T14:23:00Z">
        <w:r w:rsidR="00CD62CC">
          <w:t xml:space="preserve"> A</w:t>
        </w:r>
        <w:proofErr w:type="gramEnd"/>
        <w:r w:rsidR="00CD62CC">
          <w:t xml:space="preserve"> complete set of files that were used for modeling are </w:t>
        </w:r>
      </w:ins>
      <w:ins w:id="39" w:author="Justin Siegel" w:date="2015-11-27T14:24:00Z">
        <w:r w:rsidR="00CD62CC">
          <w:t>provided</w:t>
        </w:r>
      </w:ins>
      <w:ins w:id="40" w:author="Justin Siegel" w:date="2015-11-27T14:23:00Z">
        <w:r w:rsidR="00CD62CC">
          <w:t xml:space="preserve"> </w:t>
        </w:r>
      </w:ins>
      <w:ins w:id="41" w:author="Alex" w:date="2015-11-30T14:59:00Z">
        <w:r w:rsidR="00A207B4">
          <w:t>in S10</w:t>
        </w:r>
      </w:ins>
      <w:ins w:id="42" w:author="Justin Siegel" w:date="2015-11-27T14:23:00Z">
        <w:del w:id="43" w:author="Alex" w:date="2015-11-30T14:59:00Z">
          <w:r w:rsidR="00CD62CC" w:rsidDel="00A207B4">
            <w:delText>in XXX</w:delText>
          </w:r>
        </w:del>
      </w:ins>
      <w:ins w:id="44" w:author="Justin Siegel" w:date="2015-11-27T14:38:00Z">
        <w:del w:id="45" w:author="Alex" w:date="2015-11-30T14:59:00Z">
          <w:r w:rsidR="00FC1261" w:rsidDel="00A207B4">
            <w:delText xml:space="preserve"> (PROVIDE ZIP</w:delText>
          </w:r>
        </w:del>
      </w:ins>
      <w:ins w:id="46" w:author="Justin Siegel" w:date="2015-11-27T14:39:00Z">
        <w:del w:id="47" w:author="Alex" w:date="2015-11-30T14:59:00Z">
          <w:r w:rsidR="00FC1261" w:rsidDel="00A207B4">
            <w:delText>/TAR/SOMETHING</w:delText>
          </w:r>
        </w:del>
      </w:ins>
      <w:ins w:id="48" w:author="Justin Siegel" w:date="2015-11-27T14:38:00Z">
        <w:del w:id="49" w:author="Alex" w:date="2015-11-30T14:59:00Z">
          <w:r w:rsidR="00FC1261" w:rsidDel="00A207B4">
            <w:delText xml:space="preserve"> FILE)</w:delText>
          </w:r>
        </w:del>
      </w:ins>
      <w:ins w:id="50" w:author="Justin Siegel" w:date="2015-11-27T14:23:00Z">
        <w:r w:rsidR="00CD62CC">
          <w:t>.</w:t>
        </w:r>
      </w:ins>
    </w:p>
    <w:p w14:paraId="7AB132AA" w14:textId="415757C8" w:rsidR="00DF34E5" w:rsidRDefault="00DF34E5">
      <w:pPr>
        <w:spacing w:line="480" w:lineRule="auto"/>
      </w:pPr>
      <w:r>
        <w:tab/>
        <w:t xml:space="preserve">Two approaches were used to establish a set of mutants to generate and kinetically characterize. The first approach </w:t>
      </w:r>
      <w:r w:rsidR="00532ABB">
        <w:t>was</w:t>
      </w:r>
      <w:r>
        <w:t xml:space="preserve"> </w:t>
      </w:r>
      <w:proofErr w:type="gramStart"/>
      <w:r w:rsidR="00532ABB">
        <w:t xml:space="preserve">a </w:t>
      </w:r>
      <w:r>
        <w:t>systematic alanine scan</w:t>
      </w:r>
      <w:proofErr w:type="gramEnd"/>
      <w:r>
        <w:t xml:space="preserve"> of the BglB active site where each residue within 12 Å of the ligand in our model was individually mutated to alanine. In the second approach, mutations predicted to be </w:t>
      </w:r>
      <w:r>
        <w:lastRenderedPageBreak/>
        <w:t xml:space="preserve">compatible with the modeled pNPG transition state in BglB structure were selected </w:t>
      </w:r>
      <w:ins w:id="51" w:author="Justin Siegel" w:date="2015-11-27T14:25:00Z">
        <w:r w:rsidR="00CD62CC">
          <w:t xml:space="preserve">by students learning about molecular modeling </w:t>
        </w:r>
      </w:ins>
      <w:r>
        <w:t xml:space="preserve">through the program Foldit, a graphical user interface to the Rosetta Molecular </w:t>
      </w:r>
      <w:r w:rsidRPr="0028627B">
        <w:t>Modeling Suite</w:t>
      </w:r>
      <w:r w:rsidR="002A23EA" w:rsidRPr="0028627B">
        <w:t>.</w:t>
      </w:r>
      <w:r w:rsidR="0041704D">
        <w:t xml:space="preserve"> </w:t>
      </w:r>
      <w:r w:rsidR="002A23EA" w:rsidRPr="007F2E8B">
        <w:fldChar w:fldCharType="begin"/>
      </w:r>
      <w:r w:rsidR="001A3345">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2A23EA" w:rsidRPr="007F2E8B">
        <w:fldChar w:fldCharType="separate"/>
      </w:r>
      <w:r w:rsidR="00251327">
        <w:rPr>
          <w:noProof/>
        </w:rPr>
        <w:t>(4)</w:t>
      </w:r>
      <w:r w:rsidR="002A23EA" w:rsidRPr="007F2E8B">
        <w:fldChar w:fldCharType="end"/>
      </w:r>
      <w:r w:rsidR="0041704D">
        <w:t xml:space="preserve"> </w:t>
      </w:r>
      <w:r w:rsidR="002A23EA" w:rsidRPr="007F2E8B">
        <w:fldChar w:fldCharType="begin"/>
      </w:r>
      <w:r w:rsidR="001A3345">
        <w:instrText xml:space="preserve"> ADDIN EN.CITE &lt;EndNote&gt;&lt;Cite&gt;&lt;Author&gt;Wu&lt;/Author&gt;&lt;Year&gt;2011&lt;/Year&gt;&lt;RecNum&gt;21&lt;/RecNum&gt;&lt;DisplayText&gt;(18)&lt;/DisplayText&gt;&lt;record&gt;&lt;rec-number&gt;21&lt;/rec-number&gt;&lt;foreign-keys&gt;&lt;key app="EN" db-id="d22eawd51p0xrpezwr7vdtw2vasp9sx0w25d" timestamp="1431381436"&gt;21&lt;/key&gt;&lt;/foreign-keys&gt;&lt;ref-type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7F2E8B">
        <w:fldChar w:fldCharType="separate"/>
      </w:r>
      <w:r w:rsidR="00251327">
        <w:rPr>
          <w:noProof/>
        </w:rPr>
        <w:t>(18)</w:t>
      </w:r>
      <w:r w:rsidR="002A23EA" w:rsidRPr="007F2E8B">
        <w:fldChar w:fldCharType="end"/>
      </w:r>
      <w:r w:rsidRPr="0028627B">
        <w:t xml:space="preserve"> Mutations</w:t>
      </w:r>
      <w:r>
        <w:t xml:space="preserve"> were modeled and scored in Foldit and a selection of mutations that were either favorable or did not increase the energy of the overall system by greater than 5 Rosetta energy units were chosen to synthesize and experimentally characterize. Figure 1A illustrates the positions in the protein where mutations were introduced, and </w:t>
      </w:r>
      <w:ins w:id="52" w:author="Alex" w:date="2015-11-24T14:44:00Z">
        <w:r w:rsidR="002F05F2">
          <w:t>the</w:t>
        </w:r>
      </w:ins>
      <w:del w:id="53" w:author="Alex" w:date="2015-11-24T14:44:00Z">
        <w:r w:rsidDel="002F05F2">
          <w:delText>a</w:delText>
        </w:r>
      </w:del>
      <w:r>
        <w:t xml:space="preserve"> </w:t>
      </w:r>
      <w:del w:id="54" w:author="Alex" w:date="2015-11-24T14:44:00Z">
        <w:r w:rsidDel="002F05F2">
          <w:delText xml:space="preserve">full </w:delText>
        </w:r>
      </w:del>
      <w:ins w:id="55" w:author="Alex" w:date="2015-11-24T14:44:00Z">
        <w:r w:rsidR="002F05F2">
          <w:t xml:space="preserve">complete </w:t>
        </w:r>
      </w:ins>
      <w:del w:id="56" w:author="Alex" w:date="2015-11-24T14:44:00Z">
        <w:r w:rsidDel="002F05F2">
          <w:delText xml:space="preserve">list </w:delText>
        </w:r>
      </w:del>
      <w:ins w:id="57" w:author="Alex" w:date="2015-11-24T14:44:00Z">
        <w:r w:rsidR="002F05F2">
          <w:t xml:space="preserve">set </w:t>
        </w:r>
      </w:ins>
      <w:r>
        <w:t xml:space="preserve">of mutations selected is listed in </w:t>
      </w:r>
      <w:del w:id="58" w:author="Alex" w:date="2015-11-24T14:43:00Z">
        <w:r w:rsidDel="002F05F2">
          <w:delText xml:space="preserve">Supplemental </w:delText>
        </w:r>
      </w:del>
      <w:ins w:id="59" w:author="Alex" w:date="2015-11-24T14:43:00Z">
        <w:r w:rsidR="002F05F2">
          <w:t>S1</w:t>
        </w:r>
      </w:ins>
      <w:del w:id="60" w:author="Alex" w:date="2015-11-24T14:44:00Z">
        <w:r w:rsidDel="002F05F2">
          <w:delText>Table</w:delText>
        </w:r>
      </w:del>
      <w:del w:id="61" w:author="Alex" w:date="2015-11-24T14:43:00Z">
        <w:r w:rsidDel="002F05F2">
          <w:delText xml:space="preserve"> 1</w:delText>
        </w:r>
      </w:del>
      <w:r>
        <w:t xml:space="preserve">. A total of 69 positions were covered over the </w:t>
      </w:r>
      <w:del w:id="62" w:author="Alex" w:date="2015-12-07T13:50:00Z">
        <w:r w:rsidDel="00A5540C">
          <w:delText>10</w:delText>
        </w:r>
      </w:del>
      <w:ins w:id="63" w:author="Alex" w:date="2015-12-07T13:50:00Z">
        <w:r w:rsidR="00A5540C">
          <w:t>100</w:t>
        </w:r>
      </w:ins>
      <w:del w:id="64" w:author="Alex" w:date="2015-11-24T11:44:00Z">
        <w:r w:rsidDel="001962FB">
          <w:delText>4</w:delText>
        </w:r>
      </w:del>
      <w:r>
        <w:t xml:space="preserve"> mutants made. </w:t>
      </w:r>
    </w:p>
    <w:p w14:paraId="7AF18AC8" w14:textId="77777777" w:rsidR="00DF34E5" w:rsidRDefault="00DF34E5">
      <w:pPr>
        <w:spacing w:line="480" w:lineRule="auto"/>
      </w:pPr>
    </w:p>
    <w:p w14:paraId="1F661192" w14:textId="77777777" w:rsidR="00DF34E5" w:rsidRPr="009F55F8" w:rsidRDefault="00DF34E5">
      <w:pPr>
        <w:spacing w:line="480" w:lineRule="auto"/>
        <w:rPr>
          <w:b/>
        </w:rPr>
      </w:pPr>
      <w:r w:rsidRPr="009F55F8">
        <w:rPr>
          <w:b/>
        </w:rPr>
        <w:t>Protein production and purification</w:t>
      </w:r>
    </w:p>
    <w:p w14:paraId="29BCCBB5" w14:textId="087A2953" w:rsidR="00DF34E5" w:rsidRDefault="00DF34E5">
      <w:pPr>
        <w:spacing w:line="480" w:lineRule="auto"/>
      </w:pPr>
      <w:r>
        <w:t xml:space="preserve">Each of the </w:t>
      </w:r>
      <w:del w:id="65" w:author="Alex" w:date="2015-12-07T13:50:00Z">
        <w:r w:rsidDel="00A5540C">
          <w:delText>10</w:delText>
        </w:r>
      </w:del>
      <w:ins w:id="66" w:author="Alex" w:date="2015-12-07T13:50:00Z">
        <w:r w:rsidR="00A5540C">
          <w:t>100</w:t>
        </w:r>
      </w:ins>
      <w:del w:id="67" w:author="Alex" w:date="2015-11-24T11:43:00Z">
        <w:r w:rsidDel="001E29D7">
          <w:delText>4</w:delText>
        </w:r>
      </w:del>
      <w:r>
        <w:t xml:space="preserve"> mutants was made via Kunkel mutagenesis</w:t>
      </w:r>
      <w:r w:rsidR="00532ABB">
        <w:t xml:space="preserve"> </w:t>
      </w:r>
      <w:r w:rsidR="009F55F8">
        <w:fldChar w:fldCharType="begin"/>
      </w:r>
      <w:r w:rsidR="001A3345">
        <w:instrText xml:space="preserve"> ADDIN EN.CITE &lt;EndNote&gt;&lt;Cite&gt;&lt;Author&gt;Kunkel&lt;/Author&gt;&lt;Year&gt;1985&lt;/Year&gt;&lt;RecNum&gt;1&lt;/RecNum&gt;&lt;DisplayText&gt;(19)&lt;/DisplayText&gt;&lt;record&gt;&lt;rec-number&gt;1&lt;/rec-number&gt;&lt;foreign-keys&gt;&lt;key app="EN" db-id="d22eawd51p0xrpezwr7vdtw2vasp9sx0w25d" timestamp="1424463869"&gt;1&lt;/key&gt;&lt;/foreign-keys&gt;&lt;ref-type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251327">
        <w:rPr>
          <w:noProof/>
        </w:rPr>
        <w:t>(19)</w:t>
      </w:r>
      <w:r w:rsidR="009F55F8">
        <w:fldChar w:fldCharType="end"/>
      </w:r>
      <w:r>
        <w:t xml:space="preserve"> using the Transcriptic cloud laboratory platform and</w:t>
      </w:r>
      <w:ins w:id="68" w:author="Alex" w:date="2015-12-07T13:40:00Z">
        <w:r w:rsidR="00BD47B8">
          <w:t xml:space="preserve"> </w:t>
        </w:r>
      </w:ins>
      <w:del w:id="69" w:author="Alex" w:date="2015-12-07T13:40:00Z">
        <w:r w:rsidDel="00BD47B8">
          <w:delText xml:space="preserve"> sequence-</w:delText>
        </w:r>
      </w:del>
      <w:r>
        <w:t>verified</w:t>
      </w:r>
      <w:ins w:id="70" w:author="Alex" w:date="2015-12-07T13:40:00Z">
        <w:r w:rsidR="00BD47B8">
          <w:t xml:space="preserve"> by Sanger sequencing</w:t>
        </w:r>
      </w:ins>
      <w:r>
        <w:t xml:space="preserve">. </w:t>
      </w:r>
      <w:r w:rsidR="00325684">
        <w:t>P</w:t>
      </w:r>
      <w:r>
        <w:t>lasmids</w:t>
      </w:r>
      <w:r w:rsidR="00325684">
        <w:t xml:space="preserve"> containing the mutant genes</w:t>
      </w:r>
      <w:r>
        <w:t xml:space="preserve"> were transformed into </w:t>
      </w:r>
      <w:r w:rsidRPr="009F55F8">
        <w:rPr>
          <w:i/>
        </w:rPr>
        <w:t>Escherichia coli</w:t>
      </w:r>
      <w:r>
        <w:t xml:space="preserve"> </w:t>
      </w:r>
      <w:proofErr w:type="gramStart"/>
      <w:r>
        <w:t>BL21(</w:t>
      </w:r>
      <w:proofErr w:type="gramEnd"/>
      <w:r>
        <w:t>DE3),</w:t>
      </w:r>
      <w:r w:rsidR="00734744">
        <w:t xml:space="preserve"> 5 mL</w:t>
      </w:r>
      <w:r>
        <w:t xml:space="preserve"> </w:t>
      </w:r>
      <w:r w:rsidR="00734744">
        <w:t xml:space="preserve">cultures grown </w:t>
      </w:r>
      <w:r w:rsidR="00CB112C">
        <w:t xml:space="preserve">in Terrific Broth </w:t>
      </w:r>
      <w:r w:rsidR="00734744">
        <w:t xml:space="preserve">and </w:t>
      </w:r>
      <w:r w:rsidR="00CB112C">
        <w:t>expression induced</w:t>
      </w:r>
      <w:r w:rsidR="00734744">
        <w:t xml:space="preserve"> with IPTG</w:t>
      </w:r>
      <w:r w:rsidR="00CB112C">
        <w:t>.</w:t>
      </w:r>
      <w:r w:rsidR="00D611EC">
        <w:t xml:space="preserve"> </w:t>
      </w:r>
      <w:r w:rsidR="00CB112C">
        <w:t>P</w:t>
      </w:r>
      <w:r w:rsidR="00734744">
        <w:t xml:space="preserve">roteins </w:t>
      </w:r>
      <w:ins w:id="71" w:author="Alex" w:date="2015-12-07T13:41:00Z">
        <w:r w:rsidR="00BD47B8">
          <w:t xml:space="preserve">were </w:t>
        </w:r>
      </w:ins>
      <w:r>
        <w:t>purified via immobilized metal affinity chromatography</w:t>
      </w:r>
      <w:r w:rsidR="00734744">
        <w:t xml:space="preserve"> </w:t>
      </w:r>
      <w:r w:rsidR="00CB112C">
        <w:t xml:space="preserve">and eluted </w:t>
      </w:r>
      <w:r w:rsidR="00734744">
        <w:t>i</w:t>
      </w:r>
      <w:r w:rsidR="00B61AAC">
        <w:t>n 200 µL</w:t>
      </w:r>
      <w:r w:rsidR="00734744">
        <w:t xml:space="preserve"> </w:t>
      </w:r>
      <w:r w:rsidR="00532ABB">
        <w:t xml:space="preserve">HEPES </w:t>
      </w:r>
      <w:r w:rsidR="00734744">
        <w:t xml:space="preserve">buffer, as described in detail in </w:t>
      </w:r>
      <w:del w:id="72" w:author="Alex" w:date="2015-11-24T14:45:00Z">
        <w:r w:rsidR="00734744" w:rsidDel="00083AB7">
          <w:delText>the Supplemental Methods</w:delText>
        </w:r>
      </w:del>
      <w:ins w:id="73" w:author="Alex" w:date="2015-11-24T14:45:00Z">
        <w:r w:rsidR="00083AB7">
          <w:t>S8</w:t>
        </w:r>
      </w:ins>
      <w:r w:rsidR="00734744">
        <w:t>.</w:t>
      </w:r>
      <w:r>
        <w:t xml:space="preserve"> </w:t>
      </w:r>
      <w:r w:rsidR="00CB112C">
        <w:t>The a</w:t>
      </w:r>
      <w:r w:rsidR="004A477D">
        <w:t>bsorbance</w:t>
      </w:r>
      <w:r w:rsidR="00031D61">
        <w:t xml:space="preserve"> at</w:t>
      </w:r>
      <w:r w:rsidR="00734744">
        <w:t xml:space="preserve"> </w:t>
      </w:r>
      <w:r>
        <w:t>280 nm</w:t>
      </w:r>
      <w:r w:rsidR="00CB112C">
        <w:t xml:space="preserve"> of eluted protein</w:t>
      </w:r>
      <w:r>
        <w:t xml:space="preserve"> was used to quantify protein yield and SDS-PAGE was used to evaluate purity</w:t>
      </w:r>
      <w:ins w:id="74" w:author="Justin Siegel" w:date="2015-11-27T14:26:00Z">
        <w:r w:rsidR="00CD62CC">
          <w:t xml:space="preserve"> (</w:t>
        </w:r>
      </w:ins>
      <w:ins w:id="75" w:author="Alex" w:date="2015-11-30T15:00:00Z">
        <w:r w:rsidR="00F30C32">
          <w:t>S2</w:t>
        </w:r>
      </w:ins>
      <w:ins w:id="76" w:author="Justin Siegel" w:date="2015-11-27T14:26:00Z">
        <w:del w:id="77" w:author="Alex" w:date="2015-11-30T15:00:00Z">
          <w:r w:rsidR="00CD62CC" w:rsidDel="00F30C32">
            <w:delText>Figure SXXX</w:delText>
          </w:r>
        </w:del>
      </w:ins>
      <w:ins w:id="78" w:author="Justin Siegel" w:date="2015-11-27T14:27:00Z">
        <w:r w:rsidR="00CD62CC">
          <w:t>)</w:t>
        </w:r>
      </w:ins>
      <w:r>
        <w:t xml:space="preserve">. All proteins used in this study were greater than </w:t>
      </w:r>
      <w:r w:rsidR="00BB2E28">
        <w:t>8</w:t>
      </w:r>
      <w:r>
        <w:t xml:space="preserve">0% pure, and fresh resin was used for each mutant to prevent wild type contamination. </w:t>
      </w:r>
    </w:p>
    <w:p w14:paraId="4ADFA509" w14:textId="19F6A5E2" w:rsidR="00DF34E5" w:rsidRDefault="00DF34E5">
      <w:pPr>
        <w:spacing w:line="480" w:lineRule="auto"/>
      </w:pPr>
      <w:r>
        <w:tab/>
        <w:t xml:space="preserve">A total of ten biological replicates of the native BglB were used to assess expression and purification. The average </w:t>
      </w:r>
      <w:r w:rsidR="00CC39BA">
        <w:t xml:space="preserve">concentration of proteins after purification was </w:t>
      </w:r>
      <w:r>
        <w:t>found to be 1.2 ± 0.4 mg/</w:t>
      </w:r>
      <w:proofErr w:type="spellStart"/>
      <w:r>
        <w:t>mL.</w:t>
      </w:r>
      <w:proofErr w:type="spellEnd"/>
      <w:r>
        <w:t xml:space="preserve"> Of the </w:t>
      </w:r>
      <w:del w:id="79" w:author="Alex" w:date="2015-12-07T13:50:00Z">
        <w:r w:rsidDel="00A5540C">
          <w:delText>10</w:delText>
        </w:r>
      </w:del>
      <w:ins w:id="80" w:author="Alex" w:date="2015-12-07T13:50:00Z">
        <w:r w:rsidR="00A5540C">
          <w:t>100</w:t>
        </w:r>
      </w:ins>
      <w:del w:id="81" w:author="Alex" w:date="2015-11-24T11:44:00Z">
        <w:r w:rsidDel="001E29D7">
          <w:delText>4</w:delText>
        </w:r>
      </w:del>
      <w:r>
        <w:t xml:space="preserve"> mutants synthesized, </w:t>
      </w:r>
      <w:del w:id="82" w:author="Alex" w:date="2015-11-24T14:54:00Z">
        <w:r w:rsidDel="00552061">
          <w:delText xml:space="preserve">90 </w:delText>
        </w:r>
      </w:del>
      <w:ins w:id="83" w:author="Alex" w:date="2015-11-24T14:54:00Z">
        <w:r w:rsidR="00552061">
          <w:t xml:space="preserve">89 </w:t>
        </w:r>
      </w:ins>
      <w:r>
        <w:t xml:space="preserve">express and </w:t>
      </w:r>
      <w:r>
        <w:lastRenderedPageBreak/>
        <w:t xml:space="preserve">purify as soluble protein (Figure 2). The </w:t>
      </w:r>
      <w:r w:rsidR="00CC39BA">
        <w:t xml:space="preserve">final concentrations </w:t>
      </w:r>
      <w:r>
        <w:t xml:space="preserve">for all </w:t>
      </w:r>
      <w:del w:id="84" w:author="Alex" w:date="2015-12-07T13:50:00Z">
        <w:r w:rsidDel="00A5540C">
          <w:delText>10</w:delText>
        </w:r>
      </w:del>
      <w:ins w:id="85" w:author="Alex" w:date="2015-12-07T13:50:00Z">
        <w:r w:rsidR="00A5540C">
          <w:t>100</w:t>
        </w:r>
      </w:ins>
      <w:del w:id="86" w:author="Alex" w:date="2015-11-24T11:44:00Z">
        <w:r w:rsidDel="001E29D7">
          <w:delText>4</w:delText>
        </w:r>
      </w:del>
      <w:r>
        <w:t xml:space="preserve"> mutants </w:t>
      </w:r>
      <w:r w:rsidR="00B95A22">
        <w:t>are included in</w:t>
      </w:r>
      <w:r>
        <w:t xml:space="preserve"> </w:t>
      </w:r>
      <w:r w:rsidR="00B95A22">
        <w:t>S</w:t>
      </w:r>
      <w:del w:id="87" w:author="Alex" w:date="2015-11-24T14:45:00Z">
        <w:r w:rsidR="00B95A22" w:rsidDel="00873EC8">
          <w:delText xml:space="preserve">upplemental Table </w:delText>
        </w:r>
      </w:del>
      <w:r w:rsidR="00B95A22">
        <w:t>1</w:t>
      </w:r>
      <w:r>
        <w:t xml:space="preserve">. Greater than 35% maintained the yields obtained for native BglB, and 15% </w:t>
      </w:r>
      <w:r w:rsidR="00CC39BA">
        <w:t xml:space="preserve">did </w:t>
      </w:r>
      <w:r>
        <w:t>not express and purif</w:t>
      </w:r>
      <w:r w:rsidR="00CC39BA">
        <w:t>y</w:t>
      </w:r>
      <w:r>
        <w:t xml:space="preserve"> as a soluble protein above our limit of detection</w:t>
      </w:r>
      <w:r w:rsidR="00CC39BA">
        <w:t xml:space="preserve"> (0.1 mg/mL) for protein yield after purification</w:t>
      </w:r>
      <w:r>
        <w:t xml:space="preserve"> based on A</w:t>
      </w:r>
      <w:r w:rsidRPr="0073693D">
        <w:rPr>
          <w:vertAlign w:val="subscript"/>
        </w:rPr>
        <w:t>280</w:t>
      </w:r>
      <w:r>
        <w:t xml:space="preserve"> and SDS-PAGE.</w:t>
      </w:r>
    </w:p>
    <w:p w14:paraId="03DDF989" w14:textId="77777777" w:rsidR="00661954" w:rsidRDefault="00661954">
      <w:pPr>
        <w:spacing w:line="480" w:lineRule="auto"/>
      </w:pPr>
    </w:p>
    <w:p w14:paraId="0E62BEC2" w14:textId="77777777" w:rsidR="00DF34E5" w:rsidRPr="006314A2" w:rsidRDefault="00DF34E5">
      <w:pPr>
        <w:spacing w:line="480" w:lineRule="auto"/>
        <w:rPr>
          <w:b/>
        </w:rPr>
      </w:pPr>
      <w:r w:rsidRPr="006314A2">
        <w:rPr>
          <w:b/>
        </w:rPr>
        <w:t>Kinetic characterization of mutants</w:t>
      </w:r>
    </w:p>
    <w:p w14:paraId="7D3CD1A5" w14:textId="59AC8D86" w:rsidR="00DF34E5" w:rsidRDefault="00DF34E5">
      <w:pPr>
        <w:spacing w:line="480" w:lineRule="auto"/>
      </w:pPr>
      <w:r>
        <w:t xml:space="preserve">Michaelis-Menten kinetic constants for each of the </w:t>
      </w:r>
      <w:del w:id="88" w:author="Alex" w:date="2015-12-07T13:50:00Z">
        <w:r w:rsidDel="00A5540C">
          <w:delText>10</w:delText>
        </w:r>
      </w:del>
      <w:ins w:id="89" w:author="Alex" w:date="2015-12-07T13:50:00Z">
        <w:r w:rsidR="00A5540C">
          <w:t>100</w:t>
        </w:r>
      </w:ins>
      <w:del w:id="90" w:author="Alex" w:date="2015-11-24T11:44:00Z">
        <w:r w:rsidDel="0038771D">
          <w:delText>4</w:delText>
        </w:r>
      </w:del>
      <w:r>
        <w:t xml:space="preserve"> mutants were determined using the colorimetric assay of pNPG hydrolysis</w:t>
      </w:r>
      <w:ins w:id="91" w:author="Alex" w:date="2015-12-07T13:42:00Z">
        <w:r w:rsidR="0056705D">
          <w:t>.</w:t>
        </w:r>
      </w:ins>
      <w:r>
        <w:t xml:space="preserve"> </w:t>
      </w:r>
      <w:del w:id="92" w:author="Alex" w:date="2015-12-07T13:42:00Z">
        <w:r w:rsidDel="0056705D">
          <w:delText xml:space="preserve">and </w:delText>
        </w:r>
        <w:r w:rsidR="00CC39BA" w:rsidDel="0056705D">
          <w:delText>t</w:delText>
        </w:r>
      </w:del>
      <w:ins w:id="93" w:author="Alex" w:date="2015-12-07T13:42:00Z">
        <w:r w:rsidR="0056705D">
          <w:t>T</w:t>
        </w:r>
      </w:ins>
      <w:r w:rsidR="00CC39BA">
        <w:t xml:space="preserve">he results </w:t>
      </w:r>
      <w:r>
        <w:t xml:space="preserve">are represented as a </w:t>
      </w:r>
      <w:proofErr w:type="spellStart"/>
      <w:r>
        <w:t>heatmap</w:t>
      </w:r>
      <w:proofErr w:type="spellEnd"/>
      <w:r>
        <w:t xml:space="preserve"> in Figure 2. Ten biological replicates of the wild type enzyme </w:t>
      </w:r>
      <w:r w:rsidR="002C6335">
        <w:t xml:space="preserve">have </w:t>
      </w:r>
      <w:r>
        <w:t xml:space="preserve">an average </w:t>
      </w:r>
      <w:r w:rsidR="004F15C1" w:rsidRPr="00AE71AE">
        <w:rPr>
          <w:i/>
        </w:rPr>
        <w:t>k</w:t>
      </w:r>
      <w:r w:rsidR="004F15C1" w:rsidRPr="00AE71AE">
        <w:rPr>
          <w:vertAlign w:val="subscript"/>
        </w:rPr>
        <w:t>cat</w:t>
      </w:r>
      <w:r>
        <w:t xml:space="preserve"> of 880 ± 10 min</w:t>
      </w:r>
      <w:r w:rsidRPr="00D73DA9">
        <w:rPr>
          <w:vertAlign w:val="superscript"/>
        </w:rPr>
        <w:t>–1</w:t>
      </w:r>
      <w:r>
        <w:t xml:space="preserve">, </w:t>
      </w:r>
      <w:r w:rsidR="004F15C1">
        <w:t>K</w:t>
      </w:r>
      <w:r w:rsidR="004F15C1" w:rsidRPr="004F15C1">
        <w:rPr>
          <w:vertAlign w:val="subscript"/>
        </w:rPr>
        <w:t>M</w:t>
      </w:r>
      <w:r>
        <w:t xml:space="preserve"> of 5</w:t>
      </w:r>
      <w:ins w:id="94" w:author="Justin Siegel" w:date="2015-12-08T12:53:00Z">
        <w:r w:rsidR="005C4B90">
          <w:t>.0</w:t>
        </w:r>
      </w:ins>
      <w:r>
        <w:t xml:space="preserve"> ± 0.2 </w:t>
      </w:r>
      <w:proofErr w:type="spellStart"/>
      <w:r>
        <w:t>mM</w:t>
      </w:r>
      <w:proofErr w:type="spellEnd"/>
      <w:r>
        <w:t xml:space="preserve">, and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To determine kinetic constants, observed rates at 8 substrate concentrations were fit to the Michaelis-Menten equation</w:t>
      </w:r>
      <w:r w:rsidR="00CC39BA">
        <w:t>. If no clear saturation was observed then a linear equation was used to determine</w:t>
      </w:r>
      <w:ins w:id="95" w:author="Alex" w:date="2015-12-07T13:42:00Z">
        <w:r w:rsidR="0056705D">
          <w:t xml:space="preserve"> </w:t>
        </w:r>
        <w:del w:id="96" w:author="Justin Siegel" w:date="2015-12-08T12:53:00Z">
          <w:r w:rsidR="0056705D" w:rsidDel="005C4B90">
            <w:delText>a lower bound for</w:delText>
          </w:r>
        </w:del>
      </w:ins>
      <w:del w:id="97" w:author="Justin Siegel" w:date="2015-12-08T12:53:00Z">
        <w:r w:rsidR="00CC39BA" w:rsidDel="005C4B90">
          <w:delText xml:space="preserve"> </w:delText>
        </w:r>
      </w:del>
      <w:r w:rsidR="00CC39BA" w:rsidRPr="00AE71AE">
        <w:rPr>
          <w:i/>
        </w:rPr>
        <w:t>k</w:t>
      </w:r>
      <w:r w:rsidR="00CC39BA" w:rsidRPr="00AE71AE">
        <w:rPr>
          <w:vertAlign w:val="subscript"/>
        </w:rPr>
        <w:t>cat</w:t>
      </w:r>
      <w:r w:rsidR="00CC39BA">
        <w:t>/K</w:t>
      </w:r>
      <w:r w:rsidR="00CC39BA" w:rsidRPr="004F15C1">
        <w:rPr>
          <w:vertAlign w:val="subscript"/>
        </w:rPr>
        <w:t>M</w:t>
      </w:r>
      <w:r>
        <w:t>. Experimentally measured kinetic constants</w:t>
      </w:r>
      <w:r w:rsidR="005625F4">
        <w:t xml:space="preserve"> </w:t>
      </w:r>
      <w:r w:rsidR="00AE4269">
        <w:t>and nonlinear regression analysi</w:t>
      </w:r>
      <w:r w:rsidR="005625F4">
        <w:t>s</w:t>
      </w:r>
      <w:r>
        <w:t xml:space="preserve"> for each mutant can </w:t>
      </w:r>
      <w:r w:rsidR="00C37BC1">
        <w:t>be found in S</w:t>
      </w:r>
      <w:del w:id="98" w:author="Alex" w:date="2015-11-24T14:46:00Z">
        <w:r w:rsidR="00C37BC1" w:rsidDel="005210D7">
          <w:delText xml:space="preserve">upplemental Table </w:delText>
        </w:r>
      </w:del>
      <w:r w:rsidR="00C37BC1">
        <w:t>1</w:t>
      </w:r>
      <w:ins w:id="99" w:author="Justin Siegel" w:date="2015-11-27T14:28:00Z">
        <w:r w:rsidR="00071770">
          <w:t xml:space="preserve"> and S5</w:t>
        </w:r>
        <w:del w:id="100" w:author="Alex" w:date="2015-11-30T15:01:00Z">
          <w:r w:rsidR="00071770" w:rsidDel="000539FF">
            <w:delText xml:space="preserve"> (???)</w:delText>
          </w:r>
        </w:del>
        <w:r w:rsidR="00071770">
          <w:t>, respectively</w:t>
        </w:r>
      </w:ins>
      <w:r>
        <w:t xml:space="preserve">. </w:t>
      </w:r>
    </w:p>
    <w:p w14:paraId="32F1DBC0" w14:textId="77777777" w:rsidR="00532ABB" w:rsidRDefault="00532ABB">
      <w:pPr>
        <w:spacing w:line="480" w:lineRule="auto"/>
      </w:pPr>
    </w:p>
    <w:p w14:paraId="10FC5EC3" w14:textId="3108400D" w:rsidR="00532ABB" w:rsidRPr="00794F66" w:rsidRDefault="00532ABB">
      <w:pPr>
        <w:spacing w:line="480" w:lineRule="auto"/>
        <w:rPr>
          <w:b/>
        </w:rPr>
      </w:pPr>
      <w:r w:rsidRPr="00794F66">
        <w:rPr>
          <w:b/>
        </w:rPr>
        <w:t xml:space="preserve">Figure 2. Log scale relative kinetic constants of </w:t>
      </w:r>
      <w:del w:id="101" w:author="Alex" w:date="2015-12-07T13:50:00Z">
        <w:r w:rsidRPr="00794F66" w:rsidDel="00A5540C">
          <w:rPr>
            <w:b/>
          </w:rPr>
          <w:delText>10</w:delText>
        </w:r>
      </w:del>
      <w:ins w:id="102" w:author="Alex" w:date="2015-12-07T13:50:00Z">
        <w:r w:rsidR="00A5540C">
          <w:rPr>
            <w:b/>
          </w:rPr>
          <w:t>100</w:t>
        </w:r>
      </w:ins>
      <w:del w:id="103" w:author="Alex" w:date="2015-11-24T11:44:00Z">
        <w:r w:rsidRPr="00794F66" w:rsidDel="00A3511C">
          <w:rPr>
            <w:b/>
          </w:rPr>
          <w:delText>4</w:delText>
        </w:r>
      </w:del>
      <w:r w:rsidRPr="00794F66">
        <w:rPr>
          <w:b/>
        </w:rPr>
        <w:t xml:space="preserve"> BglB mutants</w:t>
      </w:r>
    </w:p>
    <w:p w14:paraId="1A6788EB" w14:textId="7680B41B" w:rsidR="00532ABB" w:rsidDel="00071770" w:rsidRDefault="00532ABB">
      <w:pPr>
        <w:spacing w:line="480" w:lineRule="auto"/>
        <w:rPr>
          <w:del w:id="104" w:author="Alex" w:date="2015-11-24T14:46:00Z"/>
        </w:rPr>
      </w:pPr>
      <w:r>
        <w:t xml:space="preserve">The </w:t>
      </w:r>
      <w:proofErr w:type="spellStart"/>
      <w:r>
        <w:t>heatmap</w:t>
      </w:r>
      <w:proofErr w:type="spellEnd"/>
      <w:r>
        <w:t xml:space="preserve"> depicts the effect of each mutation on each kinetic constant relative to native BglB, normalized at 0. As indicated in the color legend, gold is for higher value and blue for a lower value. The metric 1/K</w:t>
      </w:r>
      <w:r w:rsidRPr="00BE115D">
        <w:rPr>
          <w:vertAlign w:val="subscript"/>
        </w:rPr>
        <w:t>M</w:t>
      </w:r>
      <w:r>
        <w:t xml:space="preserve"> is used so a higher value is consistently corresponding to a </w:t>
      </w:r>
      <w:ins w:id="105" w:author="Justin Siegel" w:date="2015-11-27T14:30:00Z">
        <w:r w:rsidR="00071770">
          <w:t>“</w:t>
        </w:r>
      </w:ins>
      <w:r>
        <w:t>better</w:t>
      </w:r>
      <w:ins w:id="106" w:author="Justin Siegel" w:date="2015-11-27T14:30:00Z">
        <w:r w:rsidR="00071770">
          <w:t>”</w:t>
        </w:r>
      </w:ins>
      <w:r>
        <w:t xml:space="preserve"> kinetic constant</w:t>
      </w:r>
      <w:ins w:id="107" w:author="Justin Siegel" w:date="2015-11-27T14:30:00Z">
        <w:r w:rsidR="00071770">
          <w:t xml:space="preserve"> (assuming a lower K</w:t>
        </w:r>
        <w:r w:rsidR="00071770" w:rsidRPr="00071770">
          <w:rPr>
            <w:vertAlign w:val="subscript"/>
            <w:rPrChange w:id="108" w:author="Justin Siegel" w:date="2015-11-27T14:30:00Z">
              <w:rPr/>
            </w:rPrChange>
          </w:rPr>
          <w:t>M</w:t>
        </w:r>
        <w:r w:rsidR="00071770">
          <w:t xml:space="preserve"> is better)</w:t>
        </w:r>
      </w:ins>
      <w:r>
        <w:t xml:space="preserve"> when evaluating </w:t>
      </w:r>
      <w:r w:rsidRPr="00BE115D">
        <w:rPr>
          <w:i/>
        </w:rPr>
        <w:t>k</w:t>
      </w:r>
      <w:r w:rsidRPr="00BE115D">
        <w:rPr>
          <w:vertAlign w:val="subscript"/>
        </w:rPr>
        <w:t>cat</w:t>
      </w:r>
      <w:r>
        <w:t xml:space="preserve">, </w:t>
      </w:r>
      <w:r w:rsidRPr="00BE115D">
        <w:rPr>
          <w:i/>
        </w:rPr>
        <w:t>k</w:t>
      </w:r>
      <w:r w:rsidRPr="00BE115D">
        <w:rPr>
          <w:vertAlign w:val="subscript"/>
        </w:rPr>
        <w:t>cat</w:t>
      </w:r>
      <w:r>
        <w:t>/K</w:t>
      </w:r>
      <w:r>
        <w:rPr>
          <w:vertAlign w:val="subscript"/>
        </w:rPr>
        <w:t>M</w:t>
      </w:r>
      <w:r>
        <w:t>, and K</w:t>
      </w:r>
      <w:r w:rsidRPr="00BE115D">
        <w:rPr>
          <w:vertAlign w:val="subscript"/>
        </w:rPr>
        <w:t>M</w:t>
      </w:r>
      <w:r>
        <w:t xml:space="preserve">. If the kinetic constant was not measurable, an X is depicted in the box. Proteins that were expressed as soluble protein with a </w:t>
      </w:r>
      <w:ins w:id="109" w:author="Justin Siegel" w:date="2015-11-27T13:51:00Z">
        <w:r w:rsidR="00BF2EC0">
          <w:t xml:space="preserve">final </w:t>
        </w:r>
      </w:ins>
      <w:r>
        <w:lastRenderedPageBreak/>
        <w:t xml:space="preserve">purification </w:t>
      </w:r>
      <w:del w:id="110" w:author="Justin Siegel" w:date="2015-11-27T13:51:00Z">
        <w:r w:rsidDel="00BF2EC0">
          <w:delText xml:space="preserve">yield </w:delText>
        </w:r>
      </w:del>
      <w:ins w:id="111" w:author="Justin Siegel" w:date="2015-11-27T13:51:00Z">
        <w:r w:rsidR="00BF2EC0">
          <w:t xml:space="preserve">concentration </w:t>
        </w:r>
      </w:ins>
      <w:r>
        <w:t>of &gt;0.1 mg/mL</w:t>
      </w:r>
      <w:del w:id="112" w:author="Alex" w:date="2015-11-30T15:02:00Z">
        <w:r w:rsidDel="000539FF">
          <w:delText>,</w:delText>
        </w:r>
      </w:del>
      <w:r>
        <w:t xml:space="preserve"> and validated by SDS-PAGE are labeled with a black box in the first column. Those below our limit of detection of 0.1 mg/mL are labeled with an empty box. Values are on a log scale and the ranges are as follows: 10–11,000 min</w:t>
      </w:r>
      <w:r w:rsidRPr="00B26AAC">
        <w:rPr>
          <w:vertAlign w:val="superscript"/>
        </w:rPr>
        <w:t>-1</w:t>
      </w:r>
      <w:r>
        <w:t xml:space="preserve"> (</w:t>
      </w:r>
      <w:r w:rsidRPr="00AE71AE">
        <w:rPr>
          <w:i/>
        </w:rPr>
        <w:t>k</w:t>
      </w:r>
      <w:r w:rsidRPr="00AE71AE">
        <w:rPr>
          <w:vertAlign w:val="subscript"/>
        </w:rPr>
        <w:t>cat</w:t>
      </w:r>
      <w:r>
        <w:t xml:space="preserve">), 0.6–85 </w:t>
      </w:r>
      <w:proofErr w:type="spellStart"/>
      <w:r>
        <w:t>mM</w:t>
      </w:r>
      <w:proofErr w:type="spellEnd"/>
      <w:r>
        <w:t xml:space="preserve"> (K</w:t>
      </w:r>
      <w:r w:rsidRPr="004F15C1">
        <w:rPr>
          <w:vertAlign w:val="subscript"/>
        </w:rPr>
        <w:t>M</w:t>
      </w:r>
      <w:r>
        <w:t>), and 10–560,000 M</w:t>
      </w:r>
      <w:r w:rsidRPr="00B26AAC">
        <w:rPr>
          <w:vertAlign w:val="superscript"/>
        </w:rPr>
        <w:t>-1</w:t>
      </w:r>
      <w:r>
        <w:t>min</w:t>
      </w:r>
      <w:r w:rsidRPr="00B26AAC">
        <w:rPr>
          <w:vertAlign w:val="superscript"/>
        </w:rPr>
        <w:t>-1</w:t>
      </w:r>
      <w:r>
        <w:t xml:space="preserve"> (</w:t>
      </w:r>
      <w:r w:rsidRPr="00AE71AE">
        <w:rPr>
          <w:i/>
        </w:rPr>
        <w:t>k</w:t>
      </w:r>
      <w:r w:rsidRPr="00AE71AE">
        <w:rPr>
          <w:vertAlign w:val="subscript"/>
        </w:rPr>
        <w:t>cat</w:t>
      </w:r>
      <w:r>
        <w:t>/K</w:t>
      </w:r>
      <w:r w:rsidRPr="004F15C1">
        <w:rPr>
          <w:vertAlign w:val="subscript"/>
        </w:rPr>
        <w:t>M</w:t>
      </w:r>
      <w:r>
        <w:t>) with wild type constants of 880 ± 10 min</w:t>
      </w:r>
      <w:r w:rsidRPr="00B26AAC">
        <w:rPr>
          <w:vertAlign w:val="superscript"/>
        </w:rPr>
        <w:t>-1</w:t>
      </w:r>
      <w:r>
        <w:t xml:space="preserve">, 5.0 ± 0.2 </w:t>
      </w:r>
      <w:proofErr w:type="spellStart"/>
      <w:r>
        <w:t>mM</w:t>
      </w:r>
      <w:proofErr w:type="spellEnd"/>
      <w:r>
        <w:t>, and 171,000 ± 8000 M</w:t>
      </w:r>
      <w:r w:rsidRPr="00B26AAC">
        <w:rPr>
          <w:vertAlign w:val="superscript"/>
        </w:rPr>
        <w:t>-1</w:t>
      </w:r>
      <w:r>
        <w:t xml:space="preserve"> min</w:t>
      </w:r>
      <w:r w:rsidRPr="00B26AAC">
        <w:rPr>
          <w:vertAlign w:val="superscript"/>
        </w:rPr>
        <w:t>-1</w:t>
      </w:r>
      <w:r>
        <w:t xml:space="preserve"> for </w:t>
      </w:r>
      <w:r w:rsidRPr="00AE71AE">
        <w:rPr>
          <w:i/>
        </w:rPr>
        <w:t>k</w:t>
      </w:r>
      <w:r w:rsidRPr="00AE71AE">
        <w:rPr>
          <w:vertAlign w:val="subscript"/>
        </w:rPr>
        <w:t>cat</w:t>
      </w:r>
      <w:r>
        <w:t>, K</w:t>
      </w:r>
      <w:r w:rsidRPr="004F15C1">
        <w:rPr>
          <w:vertAlign w:val="subscript"/>
        </w:rPr>
        <w:t>M</w:t>
      </w:r>
      <w:r>
        <w:t xml:space="preserve">, and </w:t>
      </w:r>
      <w:r w:rsidRPr="00AE71AE">
        <w:rPr>
          <w:i/>
        </w:rPr>
        <w:t>k</w:t>
      </w:r>
      <w:r w:rsidRPr="00AE71AE">
        <w:rPr>
          <w:vertAlign w:val="subscript"/>
        </w:rPr>
        <w:t>cat</w:t>
      </w:r>
      <w:r>
        <w:t>/K</w:t>
      </w:r>
      <w:r w:rsidRPr="004F15C1">
        <w:rPr>
          <w:vertAlign w:val="subscript"/>
        </w:rPr>
        <w:t>M</w:t>
      </w:r>
      <w:r>
        <w:t xml:space="preserve"> respectively. A full table of kinetic constants and substrate versus velocity curves for each are provided in</w:t>
      </w:r>
      <w:del w:id="113" w:author="Alex" w:date="2015-11-24T14:46:00Z">
        <w:r w:rsidDel="00427021">
          <w:delText xml:space="preserve"> </w:delText>
        </w:r>
      </w:del>
      <w:ins w:id="114" w:author="Alex" w:date="2015-11-24T14:46:00Z">
        <w:r w:rsidR="00427021">
          <w:t xml:space="preserve"> S</w:t>
        </w:r>
      </w:ins>
      <w:ins w:id="115" w:author="Justin Siegel" w:date="2015-11-27T14:31:00Z">
        <w:r w:rsidR="00071770">
          <w:t>1 and S5</w:t>
        </w:r>
      </w:ins>
      <w:ins w:id="116" w:author="Alex" w:date="2015-11-24T14:46:00Z">
        <w:del w:id="117" w:author="Justin Siegel" w:date="2015-11-27T14:31:00Z">
          <w:r w:rsidR="00427021" w:rsidDel="00071770">
            <w:delText>8</w:delText>
          </w:r>
        </w:del>
      </w:ins>
      <w:del w:id="118" w:author="Alex" w:date="2015-11-24T14:46:00Z">
        <w:r w:rsidDel="00427021">
          <w:delText>the Supplemental Materials</w:delText>
        </w:r>
      </w:del>
      <w:r>
        <w:t>.</w:t>
      </w:r>
    </w:p>
    <w:p w14:paraId="428A5DBB" w14:textId="77777777" w:rsidR="00071770" w:rsidRDefault="00071770">
      <w:pPr>
        <w:spacing w:line="480" w:lineRule="auto"/>
        <w:rPr>
          <w:ins w:id="119" w:author="Justin Siegel" w:date="2015-11-27T14:31:00Z"/>
        </w:rPr>
      </w:pPr>
    </w:p>
    <w:p w14:paraId="03882E5E" w14:textId="77777777" w:rsidR="00532ABB" w:rsidRDefault="00532ABB">
      <w:pPr>
        <w:spacing w:line="480" w:lineRule="auto"/>
      </w:pPr>
    </w:p>
    <w:p w14:paraId="2143A2FD" w14:textId="714B6037" w:rsidR="00DF34E5" w:rsidRDefault="00DF34E5">
      <w:pPr>
        <w:spacing w:line="480" w:lineRule="auto"/>
      </w:pPr>
      <w:r>
        <w:tab/>
        <w:t xml:space="preserve">Based on the maximum concentration of enzyme used in our assays and colorimetric absorbance changes at the highest substrate concentration used, we estimate our limit of detection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to be 10 M</w:t>
      </w:r>
      <w:r w:rsidRPr="00BA6497">
        <w:rPr>
          <w:vertAlign w:val="superscript"/>
        </w:rPr>
        <w:t>-1</w:t>
      </w:r>
      <w:r>
        <w:t>min</w:t>
      </w:r>
      <w:r w:rsidR="00BA6497" w:rsidRPr="00BA6497">
        <w:rPr>
          <w:vertAlign w:val="superscript"/>
        </w:rPr>
        <w:t>-1</w:t>
      </w:r>
      <w:r>
        <w:t xml:space="preserve">. Of the </w:t>
      </w:r>
      <w:del w:id="120" w:author="Alex" w:date="2015-11-24T14:55:00Z">
        <w:r w:rsidDel="00E46992">
          <w:delText xml:space="preserve">90 </w:delText>
        </w:r>
      </w:del>
      <w:ins w:id="121" w:author="Alex" w:date="2015-11-24T14:55:00Z">
        <w:r w:rsidR="00E46992">
          <w:t xml:space="preserve">89 </w:t>
        </w:r>
      </w:ins>
      <w:proofErr w:type="spellStart"/>
      <w:r>
        <w:t>solubly</w:t>
      </w:r>
      <w:proofErr w:type="spellEnd"/>
      <w:r>
        <w:t xml:space="preserve"> purified mutants, 6 are below the limit of detection. The highest catalytic efficiency observed is 56</w:t>
      </w:r>
      <w:r w:rsidR="00190869">
        <w:t>0,000</w:t>
      </w:r>
      <w:r>
        <w:t xml:space="preserve"> M</w:t>
      </w:r>
      <w:r w:rsidR="00BA6497" w:rsidRPr="00BA6497">
        <w:rPr>
          <w:vertAlign w:val="superscript"/>
        </w:rPr>
        <w:t>-1</w:t>
      </w:r>
      <w:r>
        <w:t>min</w:t>
      </w:r>
      <w:r w:rsidR="00BA6497" w:rsidRPr="00BA6497">
        <w:rPr>
          <w:vertAlign w:val="superscript"/>
        </w:rPr>
        <w:t>-1</w:t>
      </w:r>
      <w:r>
        <w:t xml:space="preserve"> for mutation R240A. In addition, while no substrate inhibition is observed for the wild type BglB, four mutants exhibit measurable substrate inhibit</w:t>
      </w:r>
      <w:r w:rsidR="001F1063">
        <w:t>ion (the inhibition parameter K</w:t>
      </w:r>
      <w:r w:rsidR="00BB2E28">
        <w:rPr>
          <w:vertAlign w:val="subscript"/>
        </w:rPr>
        <w:t>i</w:t>
      </w:r>
      <w:r>
        <w:t xml:space="preserve"> for </w:t>
      </w:r>
      <w:r w:rsidR="00570E75">
        <w:t xml:space="preserve">only </w:t>
      </w:r>
      <w:r>
        <w:t xml:space="preserve">these mutants is </w:t>
      </w:r>
      <w:r w:rsidR="001F1063">
        <w:t>reported in S</w:t>
      </w:r>
      <w:del w:id="122" w:author="Alex" w:date="2015-11-24T14:49:00Z">
        <w:r w:rsidR="001F1063" w:rsidDel="00065C52">
          <w:delText xml:space="preserve">upplemental Table </w:delText>
        </w:r>
      </w:del>
      <w:r w:rsidR="001F1063">
        <w:t>1</w:t>
      </w:r>
      <w:r w:rsidR="00570E75">
        <w:t xml:space="preserve"> as it was not measurable for most mutants</w:t>
      </w:r>
      <w:r>
        <w:t xml:space="preserve">). </w:t>
      </w:r>
    </w:p>
    <w:p w14:paraId="3AD07F54" w14:textId="77777777" w:rsidR="00DF34E5" w:rsidRDefault="00DF34E5">
      <w:pPr>
        <w:spacing w:line="480" w:lineRule="auto"/>
      </w:pPr>
    </w:p>
    <w:p w14:paraId="6BB194ED" w14:textId="77777777" w:rsidR="00DF34E5" w:rsidRPr="00957C69" w:rsidRDefault="00DF34E5">
      <w:pPr>
        <w:spacing w:line="480" w:lineRule="auto"/>
        <w:rPr>
          <w:b/>
        </w:rPr>
      </w:pPr>
      <w:r w:rsidRPr="00957C69">
        <w:rPr>
          <w:b/>
        </w:rPr>
        <w:t>Observed sequence–structure–function relationships in BglB</w:t>
      </w:r>
    </w:p>
    <w:p w14:paraId="16AB3904" w14:textId="0237C9B7" w:rsidR="00DF34E5" w:rsidRDefault="00DF34E5">
      <w:pPr>
        <w:spacing w:line="480" w:lineRule="auto"/>
      </w:pPr>
      <w:r>
        <w:t>In agreement with previous studies, our results demonstrate the importance of E164, E353, and Y295 for catalysis. Mutating any of these residues to alanine results in a &gt;85,000-fold re</w:t>
      </w:r>
      <w:r w:rsidR="00841818">
        <w:t>duction in catalytic efficiency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w:t>
      </w:r>
      <w:r>
        <w:lastRenderedPageBreak/>
        <w:t xml:space="preserve">ligand revealed mutations which have an equivalent functional effect to mutating the established catalytic residues to alanine. </w:t>
      </w:r>
    </w:p>
    <w:p w14:paraId="41B71E1A" w14:textId="15C5E2A2" w:rsidR="00DF34E5" w:rsidRDefault="00DF34E5">
      <w:pPr>
        <w:spacing w:line="480" w:lineRule="auto"/>
      </w:pPr>
      <w:r>
        <w:tab/>
      </w:r>
      <w:r w:rsidR="002E43CF">
        <w:t>For example</w:t>
      </w:r>
      <w:r w:rsidR="002C6335">
        <w:t>, the Q19A mutant showed a dramatic effect on function</w:t>
      </w:r>
      <w:r w:rsidR="00D611EC">
        <w:t>:</w:t>
      </w:r>
      <w:r w:rsidR="002C6335">
        <w:t xml:space="preserve"> catalytic efficiency decreased by 57,000-fold. A</w:t>
      </w:r>
      <w:r>
        <w:t xml:space="preserve">nalysis of the crystal structure of BglB </w:t>
      </w:r>
      <w:r w:rsidR="00961C7B">
        <w:t xml:space="preserve">suggests </w:t>
      </w:r>
      <w:r>
        <w:t xml:space="preserve">that both the nitrogen and oxygen of the amide sidechain interact with hydroxyl groups on the substrate (Figure 3A). </w:t>
      </w:r>
      <w:r w:rsidR="00961C7B">
        <w:t xml:space="preserve">A multiple sequence alignment of the BglB enzyme family in the </w:t>
      </w:r>
      <w:proofErr w:type="spellStart"/>
      <w:r w:rsidR="00961C7B">
        <w:t>Pfam</w:t>
      </w:r>
      <w:proofErr w:type="spellEnd"/>
      <w:r w:rsidR="00961C7B">
        <w:t xml:space="preserve"> database (</w:t>
      </w:r>
      <w:del w:id="123" w:author="Alex" w:date="2015-12-07T13:45:00Z">
        <w:r w:rsidR="00961C7B" w:rsidDel="0056705D">
          <w:delText xml:space="preserve">comprising </w:delText>
        </w:r>
      </w:del>
      <w:ins w:id="124" w:author="Alex" w:date="2015-12-07T13:46:00Z">
        <w:r w:rsidR="0056705D">
          <w:t>including</w:t>
        </w:r>
      </w:ins>
      <w:ins w:id="125" w:author="Alex" w:date="2015-12-07T13:45:00Z">
        <w:r w:rsidR="0056705D">
          <w:t xml:space="preserve"> </w:t>
        </w:r>
      </w:ins>
      <w:r w:rsidR="00961C7B">
        <w:t>1,554 non-redundant proteins</w:t>
      </w:r>
      <w:proofErr w:type="gramStart"/>
      <w:r w:rsidR="00961C7B">
        <w:t>),</w:t>
      </w:r>
      <w:proofErr w:type="gramEnd"/>
      <w:r w:rsidR="00961C7B">
        <w:t xml:space="preserve"> </w:t>
      </w:r>
      <w:r w:rsidR="00CB112C">
        <w:t>revealed</w:t>
      </w:r>
      <w:r w:rsidR="00961C7B">
        <w:t xml:space="preserve"> that Q19 is 95% conserved in this family (Figure 3B)</w:t>
      </w:r>
      <w:r w:rsidR="00EE34DE">
        <w:t xml:space="preserve">. </w:t>
      </w:r>
      <w:r>
        <w:t xml:space="preserve">Unlike E353, the </w:t>
      </w:r>
      <w:proofErr w:type="spellStart"/>
      <w:r>
        <w:t>nucleophilic</w:t>
      </w:r>
      <w:proofErr w:type="spellEnd"/>
      <w:r>
        <w:t xml:space="preserve"> glutamate directly involved in the reaction chemistry, Q19 is not</w:t>
      </w:r>
      <w:r w:rsidR="002C6335">
        <w:t xml:space="preserve"> directly</w:t>
      </w:r>
      <w:r>
        <w:t xml:space="preserve"> involved in the reaction.</w:t>
      </w:r>
      <w:r w:rsidR="00570E75">
        <w:t xml:space="preserve"> </w:t>
      </w:r>
      <w:r w:rsidR="007A2526">
        <w:t>This</w:t>
      </w:r>
      <w:r w:rsidR="003D3114">
        <w:t xml:space="preserve"> is consistent with t</w:t>
      </w:r>
      <w:r w:rsidR="00A64618">
        <w:t xml:space="preserve">he theory that </w:t>
      </w:r>
      <w:r w:rsidR="003D3114">
        <w:t>orientation of the substrate is a critical aspect of catalysis</w:t>
      </w:r>
      <w:r w:rsidR="007A2526">
        <w:t xml:space="preserve"> ("orbital steering")</w:t>
      </w:r>
      <w:r w:rsidR="003D3114">
        <w:t xml:space="preserve"> </w:t>
      </w:r>
      <w:r w:rsidR="00A64618">
        <w:t>for which Q19 is likely crucial</w:t>
      </w:r>
      <w:r w:rsidR="00570E75">
        <w:t>.</w:t>
      </w:r>
      <w:r w:rsidR="0028627B">
        <w:t xml:space="preserve"> </w:t>
      </w:r>
      <w:r w:rsidR="0028627B">
        <w:fldChar w:fldCharType="begin"/>
      </w:r>
      <w:r w:rsidR="001A3345">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28627B">
        <w:fldChar w:fldCharType="separate"/>
      </w:r>
      <w:r w:rsidR="00251327">
        <w:rPr>
          <w:noProof/>
        </w:rPr>
        <w:t>(20)</w:t>
      </w:r>
      <w:r w:rsidR="0028627B">
        <w:fldChar w:fldCharType="end"/>
      </w:r>
      <w:r>
        <w:t xml:space="preserve"> A crystal structure </w:t>
      </w:r>
      <w:r w:rsidR="008752E2">
        <w:t xml:space="preserve">of BglB Q19A </w:t>
      </w:r>
      <w:r>
        <w:t>in complex with the 2-deoxy-2-fluoro-</w:t>
      </w:r>
      <w:r w:rsidR="0075290A" w:rsidRPr="0075290A">
        <w:rPr>
          <w:rFonts w:ascii="Symbol" w:hAnsi="Symbol"/>
        </w:rPr>
        <w:t></w:t>
      </w:r>
      <w:r>
        <w:t>-D-</w:t>
      </w:r>
      <w:proofErr w:type="spellStart"/>
      <w:r>
        <w:t>glucopyranose</w:t>
      </w:r>
      <w:proofErr w:type="spellEnd"/>
      <w:r>
        <w:t xml:space="preserve"> inhibitor may help elucidate the structural effect of this mutation. Based on molecular modeling, no major structural change for this mutant is </w:t>
      </w:r>
      <w:r w:rsidR="006927C5">
        <w:t>predicted (</w:t>
      </w:r>
      <w:del w:id="126" w:author="Alex" w:date="2015-11-24T14:47:00Z">
        <w:r w:rsidR="006927C5" w:rsidDel="00D43B2E">
          <w:delText>Supplemental Figure 2</w:delText>
        </w:r>
        <w:r w:rsidR="005D2F49" w:rsidDel="00D43B2E">
          <w:delText>A</w:delText>
        </w:r>
      </w:del>
      <w:ins w:id="127" w:author="Alex" w:date="2015-11-24T14:47:00Z">
        <w:r w:rsidR="00D43B2E">
          <w:t>S3</w:t>
        </w:r>
      </w:ins>
      <w:r>
        <w:t xml:space="preserve">). </w:t>
      </w:r>
    </w:p>
    <w:p w14:paraId="744B7B20" w14:textId="77777777" w:rsidR="00661954" w:rsidRDefault="00661954">
      <w:pPr>
        <w:spacing w:line="480" w:lineRule="auto"/>
      </w:pPr>
    </w:p>
    <w:p w14:paraId="5E7F7ABC" w14:textId="77777777" w:rsidR="00661954" w:rsidRPr="00794F66" w:rsidRDefault="00661954">
      <w:pPr>
        <w:spacing w:line="480" w:lineRule="auto"/>
        <w:rPr>
          <w:b/>
        </w:rPr>
      </w:pPr>
      <w:r w:rsidRPr="00794F66">
        <w:rPr>
          <w:b/>
        </w:rPr>
        <w:t xml:space="preserve">Figure 3. Active site model and conservation analysis of BglB </w:t>
      </w:r>
    </w:p>
    <w:p w14:paraId="5B946DA4" w14:textId="77777777" w:rsidR="00661954" w:rsidRDefault="00661954">
      <w:pPr>
        <w:spacing w:line="480" w:lineRule="auto"/>
      </w:pPr>
      <w:r>
        <w:t xml:space="preserve">(A) Docked model of pNPG in the active site of BglB showing established catalytic residues (navy) and a selection of residues mutated (gold). A multiple sequence alignment of the </w:t>
      </w:r>
      <w:proofErr w:type="spellStart"/>
      <w:r>
        <w:t>Pfam</w:t>
      </w:r>
      <w:proofErr w:type="spellEnd"/>
      <w:r>
        <w:t xml:space="preserve"> database’s collection of 1,554 family 1 glycoside hydrolases was made and the sequence logo for (B) selected regions around specific residues discussed in the text and (C) over the entire BglB coding sequence is represented. The height for each amino acid indicates the sequence conservation at that position.</w:t>
      </w:r>
    </w:p>
    <w:p w14:paraId="0EBF5DD5" w14:textId="77777777" w:rsidR="00661954" w:rsidRDefault="00661954">
      <w:pPr>
        <w:spacing w:line="480" w:lineRule="auto"/>
      </w:pPr>
    </w:p>
    <w:p w14:paraId="02610D0C" w14:textId="77777777" w:rsidR="00661954" w:rsidRDefault="00661954">
      <w:pPr>
        <w:spacing w:line="480" w:lineRule="auto"/>
      </w:pPr>
    </w:p>
    <w:p w14:paraId="6D4328DF" w14:textId="47EC8CF7" w:rsidR="007A2526" w:rsidRDefault="00DF34E5">
      <w:pPr>
        <w:spacing w:line="480" w:lineRule="auto"/>
      </w:pPr>
      <w:r>
        <w:tab/>
        <w:t xml:space="preserve">A </w:t>
      </w:r>
      <w:r w:rsidR="007A2526">
        <w:t xml:space="preserve">novel </w:t>
      </w:r>
      <w:r>
        <w:t xml:space="preserve">finding was a tenfold increase of </w:t>
      </w:r>
      <w:r w:rsidR="004F15C1" w:rsidRPr="00AE71AE">
        <w:rPr>
          <w:i/>
        </w:rPr>
        <w:t>k</w:t>
      </w:r>
      <w:r w:rsidR="004F15C1" w:rsidRPr="00AE71AE">
        <w:rPr>
          <w:vertAlign w:val="subscript"/>
        </w:rPr>
        <w:t>cat</w:t>
      </w:r>
      <w:r>
        <w:t xml:space="preserve"> by a single point mutant, R240A. The BglB crystal structure reveals that R240 forms two hydrogen bonds with E222 (Figure 3A). Molecular modeling of the R240A mutant predicts that E222 </w:t>
      </w:r>
      <w:r w:rsidR="002C6335">
        <w:t xml:space="preserve">would </w:t>
      </w:r>
      <w:r>
        <w:t xml:space="preserve">adopt an alternative conformation in which the acid functional group of the glutamate is </w:t>
      </w:r>
      <w:r w:rsidR="001C54BB">
        <w:t>2 Å</w:t>
      </w:r>
      <w:r>
        <w:t xml:space="preserve"> closer to the ac</w:t>
      </w:r>
      <w:r w:rsidR="009E2237">
        <w:t>tive site (</w:t>
      </w:r>
      <w:del w:id="128" w:author="Alex" w:date="2015-11-24T14:47:00Z">
        <w:r w:rsidR="009E2237" w:rsidDel="00B0280E">
          <w:delText xml:space="preserve">Supplemental Figure </w:delText>
        </w:r>
        <w:r w:rsidR="00EE4854" w:rsidDel="00B0280E">
          <w:delText>2</w:delText>
        </w:r>
        <w:r w:rsidR="009E2237" w:rsidDel="00B0280E">
          <w:delText>B</w:delText>
        </w:r>
      </w:del>
      <w:ins w:id="129" w:author="Alex" w:date="2015-11-24T14:47:00Z">
        <w:r w:rsidR="00B0280E">
          <w:t>S3</w:t>
        </w:r>
      </w:ins>
      <w:r>
        <w:t>). This would</w:t>
      </w:r>
      <w:r w:rsidR="002C6335">
        <w:t xml:space="preserve"> likely</w:t>
      </w:r>
      <w:r>
        <w:t xml:space="preserve"> result in a significant change of the electrostatic environment around the active site, </w:t>
      </w:r>
      <w:r w:rsidR="002C6335">
        <w:t>and indicates</w:t>
      </w:r>
      <w:r>
        <w:t xml:space="preserve"> that the electronegative environment enhances catalysis of pNPG hydrolysis. Consistent with this hypothesis is the observation that the mutation E222A decreases </w:t>
      </w:r>
      <w:r w:rsidR="004F15C1" w:rsidRPr="00AE71AE">
        <w:rPr>
          <w:i/>
        </w:rPr>
        <w:t>k</w:t>
      </w:r>
      <w:r w:rsidR="004F15C1" w:rsidRPr="00AE71AE">
        <w:rPr>
          <w:vertAlign w:val="subscript"/>
        </w:rPr>
        <w:t>cat</w:t>
      </w:r>
      <w:r>
        <w:t xml:space="preserve"> by ten</w:t>
      </w:r>
      <w:del w:id="130" w:author="Alex" w:date="2015-12-07T13:47:00Z">
        <w:r w:rsidDel="0056705D">
          <w:delText xml:space="preserve"> </w:delText>
        </w:r>
      </w:del>
      <w:r>
        <w:t xml:space="preserve">fold. Both observations support </w:t>
      </w:r>
      <w:r w:rsidR="002C6335">
        <w:t xml:space="preserve">previous </w:t>
      </w:r>
      <w:r w:rsidR="007509FD">
        <w:t>evidence</w:t>
      </w:r>
      <w:r w:rsidR="00491D69">
        <w:t xml:space="preserve"> that the </w:t>
      </w:r>
      <w:r>
        <w:t xml:space="preserve">electrostatic environment </w:t>
      </w:r>
      <w:ins w:id="131" w:author="Alex" w:date="2015-11-05T15:10:00Z">
        <w:r w:rsidR="004F373F">
          <w:t xml:space="preserve">of an </w:t>
        </w:r>
      </w:ins>
      <w:r>
        <w:t>enzyme</w:t>
      </w:r>
      <w:ins w:id="132" w:author="Alex" w:date="2015-11-05T15:10:00Z">
        <w:r w:rsidR="004F373F">
          <w:t>'s</w:t>
        </w:r>
      </w:ins>
      <w:r>
        <w:t xml:space="preserve"> active site</w:t>
      </w:r>
      <w:del w:id="133" w:author="Alex" w:date="2015-11-05T15:10:00Z">
        <w:r w:rsidR="002C6335" w:rsidDel="004F373F">
          <w:delText>s</w:delText>
        </w:r>
      </w:del>
      <w:r>
        <w:t xml:space="preserve"> </w:t>
      </w:r>
      <w:del w:id="134" w:author="Alex" w:date="2015-11-05T15:10:00Z">
        <w:r w:rsidR="002C6335" w:rsidDel="004F373F">
          <w:delText xml:space="preserve">are </w:delText>
        </w:r>
      </w:del>
      <w:ins w:id="135" w:author="Alex" w:date="2015-11-05T15:10:00Z">
        <w:r w:rsidR="004F373F">
          <w:t xml:space="preserve">is </w:t>
        </w:r>
      </w:ins>
      <w:r>
        <w:t>of primary i</w:t>
      </w:r>
      <w:r w:rsidR="00E31C1E">
        <w:t>mportance to catalysis</w:t>
      </w:r>
      <w:r>
        <w:t>.</w:t>
      </w:r>
      <w:r w:rsidR="0041704D">
        <w:t xml:space="preserve"> </w:t>
      </w:r>
      <w:r w:rsidR="002866B9">
        <w:fldChar w:fldCharType="begin"/>
      </w:r>
      <w:r w:rsidR="00301B98">
        <w:instrText xml:space="preserve"> ADDIN EN.CITE &lt;EndNote&gt;&lt;Cite&gt;&lt;Author&gt;Warshel&lt;/Author&gt;&lt;Year&gt;2006&lt;/Year&gt;&lt;RecNum&gt;870&lt;/RecNum&gt;&lt;DisplayText&gt;(21)&lt;/DisplayText&gt;&lt;record&gt;&lt;rec-number&gt;870&lt;/rec-number&gt;&lt;foreign-keys&gt;&lt;key app="EN" db-id="0250psdaz5va5iepzebvtazjrrese29v05zv" timestamp="1448665087"&gt;870&lt;/key&gt;&lt;/foreign-keys&gt;&lt;ref-type name="Journal Article"&gt;17&lt;/ref-type&gt;&lt;contributors&gt;&lt;authors&gt;&lt;author&gt;Warshel, Arieh&lt;/author&gt;&lt;author&gt;Sharma, Pankaz K.&lt;/author&gt;&lt;author&gt;Kato, Mitsunori&lt;/author&gt;&lt;author&gt;Xiang, Yun&lt;/author&gt;&lt;author&gt;Liu, Hanbin&lt;/author&gt;&lt;author&gt;Olsson, Mats H. M.&lt;/author&gt;&lt;/authors&gt;&lt;/contributors&gt;&lt;titles&gt;&lt;title&gt;Electrostatic Basis for Enzyme Catalysis&lt;/title&gt;&lt;secondary-title&gt;Chemical Reviews&lt;/secondary-title&gt;&lt;/titles&gt;&lt;periodical&gt;&lt;full-title&gt;Chemical Reviews&lt;/full-title&gt;&lt;/periodical&gt;&lt;pages&gt;3210-3235&lt;/pages&gt;&lt;volume&gt;106&lt;/volume&gt;&lt;number&gt;8&lt;/number&gt;&lt;dates&gt;&lt;year&gt;2006&lt;/year&gt;&lt;pub-dates&gt;&lt;date&gt;2006/08/01&lt;/date&gt;&lt;/pub-dates&gt;&lt;/dates&gt;&lt;publisher&gt;American Chemical Society&lt;/publisher&gt;&lt;isbn&gt;0009-2665&lt;/isbn&gt;&lt;urls&gt;&lt;related-urls&gt;&lt;url&gt;http://dx.doi.org/10.1021/cr0503106&lt;/url&gt;&lt;/related-urls&gt;&lt;/urls&gt;&lt;electronic-resource-num&gt;10.1021/cr0503106&lt;/electronic-resource-num&gt;&lt;/record&gt;&lt;/Cite&gt;&lt;/EndNote&gt;</w:instrText>
      </w:r>
      <w:r w:rsidR="002866B9">
        <w:fldChar w:fldCharType="separate"/>
      </w:r>
      <w:r w:rsidR="00251327">
        <w:rPr>
          <w:noProof/>
        </w:rPr>
        <w:t>(21)</w:t>
      </w:r>
      <w:r w:rsidR="002866B9">
        <w:fldChar w:fldCharType="end"/>
      </w:r>
    </w:p>
    <w:p w14:paraId="18EF4DA2" w14:textId="77777777" w:rsidR="00DF34E5" w:rsidRDefault="00DF34E5">
      <w:pPr>
        <w:spacing w:line="480" w:lineRule="auto"/>
      </w:pPr>
    </w:p>
    <w:p w14:paraId="2F82017D" w14:textId="77777777" w:rsidR="00DF34E5" w:rsidRPr="00B83E76" w:rsidRDefault="00DF34E5">
      <w:pPr>
        <w:spacing w:line="480" w:lineRule="auto"/>
        <w:rPr>
          <w:b/>
        </w:rPr>
      </w:pPr>
      <w:r w:rsidRPr="00B83E76">
        <w:rPr>
          <w:b/>
        </w:rPr>
        <w:t>Conservation analysis of the BglB active site</w:t>
      </w:r>
    </w:p>
    <w:p w14:paraId="297FF6BF" w14:textId="52C6CD30" w:rsidR="00DF34E5" w:rsidRDefault="00DF34E5">
      <w:pPr>
        <w:spacing w:line="480" w:lineRule="auto"/>
      </w:pPr>
      <w:r>
        <w:t>Of the 44 positions in the active site systematically mutated to alanine, 11 are conserved by &gt;85% in amino acid identity with respect to 1</w:t>
      </w:r>
      <w:r w:rsidR="00632B58">
        <w:t>,</w:t>
      </w:r>
      <w:r>
        <w:t xml:space="preserve">554 homologues in the </w:t>
      </w:r>
      <w:proofErr w:type="spellStart"/>
      <w:r>
        <w:t>Pfam</w:t>
      </w:r>
      <w:proofErr w:type="spellEnd"/>
      <w:r>
        <w:t xml:space="preserve"> database.</w:t>
      </w:r>
      <w:r w:rsidR="00AF585E">
        <w:t xml:space="preserve"> </w:t>
      </w:r>
      <w:r>
        <w:t>When any one of these amino acids is mutated to alanine, catalytic efficiency decreases</w:t>
      </w:r>
      <w:r w:rsidR="00045EB9">
        <w:t xml:space="preserve"> &gt;100-fold (</w:t>
      </w:r>
      <w:del w:id="136" w:author="Alex" w:date="2015-11-24T14:47:00Z">
        <w:r w:rsidR="00045EB9" w:rsidDel="004D13C8">
          <w:delText xml:space="preserve">Supplemental Table </w:delText>
        </w:r>
        <w:r w:rsidR="00383E10" w:rsidDel="004D13C8">
          <w:delText>3</w:delText>
        </w:r>
      </w:del>
      <w:ins w:id="137" w:author="Alex" w:date="2015-11-24T14:47:00Z">
        <w:r w:rsidR="004D13C8">
          <w:t>S7</w:t>
        </w:r>
      </w:ins>
      <w:r>
        <w:t xml:space="preserve">). This supports the widely held assumption that highly conserved residues within an enzyme active site are functionally important. However, only 11 of the 44 residues within 12 Å of the active site are &gt;85% conserved. Of the 33 </w:t>
      </w:r>
      <w:r w:rsidR="002C6335">
        <w:t xml:space="preserve">remaining </w:t>
      </w:r>
      <w:r>
        <w:t>residues within 12 Å of the active site, only 8 alanine mutations resulted in a decrease in catalytic efficiency of greater than 100-fold, and 10 of these 33 mutations w</w:t>
      </w:r>
      <w:r w:rsidR="00D22F0B">
        <w:t xml:space="preserve">ere not found to significantly </w:t>
      </w:r>
      <w:r w:rsidR="007A2526">
        <w:t>a</w:t>
      </w:r>
      <w:r>
        <w:t xml:space="preserve">ffect catalytic efficiency. </w:t>
      </w:r>
    </w:p>
    <w:p w14:paraId="2D29CB2A" w14:textId="6829E4A2" w:rsidR="00DF34E5" w:rsidRDefault="00D22F0B">
      <w:pPr>
        <w:spacing w:line="480" w:lineRule="auto"/>
      </w:pPr>
      <w:r>
        <w:lastRenderedPageBreak/>
        <w:tab/>
      </w:r>
      <w:r w:rsidR="00DF34E5">
        <w:t xml:space="preserve">Based on these findings, there does not appear to be a strong correlation between residue </w:t>
      </w:r>
      <w:proofErr w:type="gramStart"/>
      <w:r w:rsidR="00DF34E5">
        <w:t>identity</w:t>
      </w:r>
      <w:proofErr w:type="gramEnd"/>
      <w:r w:rsidR="00DF34E5">
        <w:t xml:space="preserve"> and function if a particular residue is &lt;85% conserved. </w:t>
      </w:r>
      <w:ins w:id="138" w:author="Justin Siegel" w:date="2015-11-27T14:36:00Z">
        <w:r w:rsidR="00071770">
          <w:t xml:space="preserve">This observation supports the hypothesis that </w:t>
        </w:r>
      </w:ins>
      <w:ins w:id="139" w:author="Justin Siegel" w:date="2015-11-27T14:37:00Z">
        <w:r w:rsidR="00071770">
          <w:t xml:space="preserve">native </w:t>
        </w:r>
      </w:ins>
      <w:ins w:id="140" w:author="Justin Siegel" w:date="2015-11-27T14:36:00Z">
        <w:r w:rsidR="00071770">
          <w:t xml:space="preserve">sequence recovery is not a good metric for </w:t>
        </w:r>
      </w:ins>
      <w:ins w:id="141" w:author="Justin Siegel" w:date="2015-11-27T14:37:00Z">
        <w:r w:rsidR="00071770">
          <w:t xml:space="preserve">training design algorithms. </w:t>
        </w:r>
      </w:ins>
      <w:r w:rsidR="000E5CDA">
        <w:t>In addition</w:t>
      </w:r>
      <w:r w:rsidR="00D611EC">
        <w:t>,</w:t>
      </w:r>
      <w:r w:rsidR="00DF34E5">
        <w:t xml:space="preserve"> the mutation R240A, which is not observed in any natural variant in the </w:t>
      </w:r>
      <w:r w:rsidR="00A03469">
        <w:t xml:space="preserve">glycoside </w:t>
      </w:r>
      <w:r w:rsidR="00DF34E5">
        <w:t xml:space="preserve">hydrolase 1 family, resulted in a 10-fold increase in </w:t>
      </w:r>
      <w:r w:rsidR="004F15C1" w:rsidRPr="00AE71AE">
        <w:rPr>
          <w:i/>
        </w:rPr>
        <w:t>k</w:t>
      </w:r>
      <w:r w:rsidR="004F15C1" w:rsidRPr="00AE71AE">
        <w:rPr>
          <w:vertAlign w:val="subscript"/>
        </w:rPr>
        <w:t>cat</w:t>
      </w:r>
      <w:r w:rsidR="00A03469">
        <w:t xml:space="preserve"> on pNPG.</w:t>
      </w:r>
      <w:r w:rsidR="00DF34E5">
        <w:t xml:space="preserve"> This emphasizes the importance of not limiting design efforts to changes previously observed in nature when engineering function towards a </w:t>
      </w:r>
      <w:r w:rsidR="0055232C">
        <w:t xml:space="preserve">new </w:t>
      </w:r>
      <w:r w:rsidR="00DF34E5">
        <w:t>substrate.</w:t>
      </w:r>
    </w:p>
    <w:p w14:paraId="3763D291" w14:textId="77777777" w:rsidR="00DF34E5" w:rsidRDefault="00DF34E5">
      <w:pPr>
        <w:spacing w:line="480" w:lineRule="auto"/>
      </w:pPr>
    </w:p>
    <w:p w14:paraId="0B91C305" w14:textId="77777777" w:rsidR="00DF34E5" w:rsidRPr="00632C3C" w:rsidRDefault="00DF34E5">
      <w:pPr>
        <w:spacing w:line="480" w:lineRule="auto"/>
        <w:rPr>
          <w:b/>
        </w:rPr>
      </w:pPr>
      <w:r w:rsidRPr="00632C3C">
        <w:rPr>
          <w:b/>
        </w:rPr>
        <w:t>Computational modeling and evaluation of predictive ability</w:t>
      </w:r>
    </w:p>
    <w:p w14:paraId="71F34F16" w14:textId="7F87A922" w:rsidR="00DF34E5" w:rsidRDefault="00DF34E5">
      <w:pPr>
        <w:spacing w:line="480" w:lineRule="auto"/>
      </w:pPr>
      <w:r>
        <w:t xml:space="preserve">In order to evaluate the Rosetta Molecular Modeling Suite’s ability to </w:t>
      </w:r>
      <w:r w:rsidR="008137D5">
        <w:t xml:space="preserve">predict </w:t>
      </w:r>
      <w:r>
        <w:t xml:space="preserve">the functional effects of mutations on BglB kinetic properties, molecular models were generated for each of the </w:t>
      </w:r>
      <w:del w:id="142" w:author="Alex" w:date="2015-12-07T13:50:00Z">
        <w:r w:rsidDel="00A5540C">
          <w:delText>10</w:delText>
        </w:r>
      </w:del>
      <w:ins w:id="143" w:author="Alex" w:date="2015-12-07T13:50:00Z">
        <w:r w:rsidR="00A5540C">
          <w:t>100</w:t>
        </w:r>
      </w:ins>
      <w:del w:id="144" w:author="Alex" w:date="2015-11-24T11:44:00Z">
        <w:r w:rsidDel="007C1B1A">
          <w:delText>4</w:delText>
        </w:r>
      </w:del>
      <w:r>
        <w:t xml:space="preserve"> BglB mutants. For each mutant, the modeled pNPG previously described was docked into the active site</w:t>
      </w:r>
      <w:r w:rsidR="00005289">
        <w:t xml:space="preserve"> by a</w:t>
      </w:r>
      <w:r>
        <w:t xml:space="preserve"> Monte Carlo simulation with random perturbation of the ligand followed by functional constraint optimization through rigid body minimization of the ligand, sidechain and ligand conformational sampling, and</w:t>
      </w:r>
      <w:ins w:id="145" w:author="Alex" w:date="2015-12-07T14:28:00Z">
        <w:r w:rsidR="002C33B6">
          <w:t>,</w:t>
        </w:r>
      </w:ins>
      <w:r>
        <w:t xml:space="preserve"> finally</w:t>
      </w:r>
      <w:ins w:id="146" w:author="Alex" w:date="2015-12-07T14:28:00Z">
        <w:r w:rsidR="002C33B6">
          <w:t>,</w:t>
        </w:r>
      </w:ins>
      <w:r>
        <w:t xml:space="preserve"> ligand, sidechain, </w:t>
      </w:r>
      <w:r w:rsidR="00005289">
        <w:t>and</w:t>
      </w:r>
      <w:r w:rsidR="000E5CDA">
        <w:t xml:space="preserve"> </w:t>
      </w:r>
      <w:r>
        <w:t>backbone minimization</w:t>
      </w:r>
      <w:r w:rsidR="000E5CDA">
        <w:t>. This protocol</w:t>
      </w:r>
      <w:r>
        <w:t xml:space="preserve"> was used to </w:t>
      </w:r>
      <w:r w:rsidR="00005289">
        <w:t xml:space="preserve">mimic </w:t>
      </w:r>
      <w:r>
        <w:t>protocols used in successful enzym</w:t>
      </w:r>
      <w:r w:rsidR="000D16BA">
        <w:t>e reengineering efforts</w:t>
      </w:r>
      <w:r>
        <w:t>.</w:t>
      </w:r>
      <w:r w:rsidR="0041704D">
        <w:t xml:space="preserve"> </w:t>
      </w:r>
      <w:r w:rsidR="00D4719F">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D4719F">
        <w:fldChar w:fldCharType="separate"/>
      </w:r>
      <w:r w:rsidR="004638B0">
        <w:rPr>
          <w:noProof/>
        </w:rPr>
        <w:t>(2)</w:t>
      </w:r>
      <w:r w:rsidR="00D4719F">
        <w:fldChar w:fldCharType="end"/>
      </w:r>
      <w:r>
        <w:t xml:space="preserve"> An example set of input files for wild type BglB are provided in </w:t>
      </w:r>
      <w:del w:id="147" w:author="Justin Siegel" w:date="2015-11-27T14:38:00Z">
        <w:r w:rsidDel="00FC1261">
          <w:delText>the Supplemental Materials</w:delText>
        </w:r>
      </w:del>
      <w:ins w:id="148" w:author="Justin Siegel" w:date="2015-11-27T14:38:00Z">
        <w:r w:rsidR="00FC1261">
          <w:t>S</w:t>
        </w:r>
      </w:ins>
      <w:ins w:id="149" w:author="Alex" w:date="2015-11-30T15:02:00Z">
        <w:r w:rsidR="00B34212">
          <w:t>10</w:t>
        </w:r>
      </w:ins>
      <w:ins w:id="150" w:author="Justin Siegel" w:date="2015-11-27T14:38:00Z">
        <w:del w:id="151" w:author="Alex" w:date="2015-11-30T15:02:00Z">
          <w:r w:rsidR="00FC1261" w:rsidDel="00B34212">
            <w:delText>XXX</w:delText>
          </w:r>
        </w:del>
      </w:ins>
      <w:r>
        <w:t xml:space="preserve">. </w:t>
      </w:r>
    </w:p>
    <w:p w14:paraId="1E2DE8A5" w14:textId="12706CC6" w:rsidR="00DF34E5" w:rsidRDefault="00DF34E5">
      <w:pPr>
        <w:spacing w:line="480" w:lineRule="auto"/>
      </w:pPr>
      <w:r>
        <w:tab/>
        <w:t xml:space="preserve">For each mutant, 100 models were generated as described above and the lowest 10 in overall system energy </w:t>
      </w:r>
      <w:r w:rsidR="00B20ED9">
        <w:t xml:space="preserve">for each mutant </w:t>
      </w:r>
      <w:r>
        <w:t>were selected for subsequent structural analysis. A value for</w:t>
      </w:r>
      <w:r w:rsidR="00005289">
        <w:t xml:space="preserve"> each of</w:t>
      </w:r>
      <w:r>
        <w:t xml:space="preserve"> 59 potentially informative features</w:t>
      </w:r>
      <w:r w:rsidR="00005289">
        <w:t xml:space="preserve"> (</w:t>
      </w:r>
      <w:r>
        <w:t xml:space="preserve">such as predicted interface energy, number of hydrogen bonds between protein and ligand, </w:t>
      </w:r>
      <w:r>
        <w:lastRenderedPageBreak/>
        <w:t>and change in solvent accessible surface area upon ligand binding</w:t>
      </w:r>
      <w:r w:rsidR="00005289">
        <w:t xml:space="preserve">) </w:t>
      </w:r>
      <w:r>
        <w:t xml:space="preserve">was calculated for each model. Correlation of the </w:t>
      </w:r>
      <w:r w:rsidR="00B20ED9">
        <w:t xml:space="preserve">average </w:t>
      </w:r>
      <w:r>
        <w:t xml:space="preserve">calculated structural features to each kinetic constant was assessed using Pearson Correlation Coefficient (PCC) and Spearman Rank Correlation (SRC). For both </w:t>
      </w:r>
      <w:r w:rsidR="004F15C1" w:rsidRPr="00AE71AE">
        <w:rPr>
          <w:i/>
        </w:rPr>
        <w:t>k</w:t>
      </w:r>
      <w:r w:rsidR="004F15C1" w:rsidRPr="00AE71AE">
        <w:rPr>
          <w:vertAlign w:val="subscript"/>
        </w:rPr>
        <w:t>cat</w:t>
      </w:r>
      <w:ins w:id="152" w:author="Alex" w:date="2015-11-24T11:48:00Z">
        <w:r w:rsidR="0025709C">
          <w:t>/K</w:t>
        </w:r>
        <w:r w:rsidR="0025709C" w:rsidRPr="004F15C1">
          <w:rPr>
            <w:vertAlign w:val="subscript"/>
          </w:rPr>
          <w:t>M</w:t>
        </w:r>
      </w:ins>
      <w:r>
        <w:t xml:space="preserve"> and </w:t>
      </w:r>
      <w:r w:rsidR="004F15C1" w:rsidRPr="00AE71AE">
        <w:rPr>
          <w:i/>
        </w:rPr>
        <w:t>k</w:t>
      </w:r>
      <w:r w:rsidR="004F15C1" w:rsidRPr="00AE71AE">
        <w:rPr>
          <w:vertAlign w:val="subscript"/>
        </w:rPr>
        <w:t>cat</w:t>
      </w:r>
      <w:del w:id="153" w:author="Alex" w:date="2015-11-24T11:48:00Z">
        <w:r w:rsidR="008542E8" w:rsidDel="0025709C">
          <w:delText>/</w:delText>
        </w:r>
        <w:r w:rsidR="004F15C1" w:rsidDel="0025709C">
          <w:delText>K</w:delText>
        </w:r>
        <w:r w:rsidR="004F15C1" w:rsidRPr="004F15C1" w:rsidDel="0025709C">
          <w:rPr>
            <w:vertAlign w:val="subscript"/>
          </w:rPr>
          <w:delText>M</w:delText>
        </w:r>
      </w:del>
      <w:r>
        <w:t>, the strongest correlation observed is to the total number of non-local contacts (count of residues separated by more than 8 sequence positions that interact with each other), with a PCC of 0.5</w:t>
      </w:r>
      <w:ins w:id="154" w:author="Alex" w:date="2015-12-07T14:29:00Z">
        <w:r w:rsidR="002C33B6">
          <w:t>7</w:t>
        </w:r>
      </w:ins>
      <w:del w:id="155" w:author="Alex" w:date="2015-12-07T14:29:00Z">
        <w:r w:rsidDel="002C33B6">
          <w:delText>6</w:delText>
        </w:r>
      </w:del>
      <w:r>
        <w:t xml:space="preserve"> (p-value 0.009; Wilcoxon test) and 0.43 (p-value 0.004; Wilcoxon test), respectively. For 1/</w:t>
      </w:r>
      <w:r w:rsidR="004F15C1">
        <w:t>K</w:t>
      </w:r>
      <w:r w:rsidR="004F15C1" w:rsidRPr="004F15C1">
        <w:rPr>
          <w:vertAlign w:val="subscript"/>
        </w:rPr>
        <w:t>M</w:t>
      </w:r>
      <w:r>
        <w:t xml:space="preserve">, the highest PCC is 0.29 (p-value 0.0005; Wilcoxon test) to the total number of hydrogen bonds in each BglB model. The SRC follows similar trends to PCC for all three predicted constants (SRC of 0.55, 0.42 and 0.38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w:t>
      </w:r>
      <w:r w:rsidR="004F15C1" w:rsidRPr="00AE71AE">
        <w:rPr>
          <w:i/>
        </w:rPr>
        <w:t>k</w:t>
      </w:r>
      <w:r w:rsidR="004F15C1" w:rsidRPr="00AE71AE">
        <w:rPr>
          <w:vertAlign w:val="subscript"/>
        </w:rPr>
        <w:t>cat</w:t>
      </w:r>
      <w:r>
        <w:t xml:space="preserve"> and 1/</w:t>
      </w:r>
      <w:r w:rsidR="004F15C1">
        <w:t>K</w:t>
      </w:r>
      <w:r w:rsidR="004F15C1" w:rsidRPr="004F15C1">
        <w:rPr>
          <w:vertAlign w:val="subscript"/>
        </w:rPr>
        <w:t>M</w:t>
      </w:r>
      <w:r>
        <w:t xml:space="preserve"> respectively). The PCC and SRC values for all features are a</w:t>
      </w:r>
      <w:r w:rsidR="00F31748">
        <w:t xml:space="preserve">vailable in </w:t>
      </w:r>
      <w:del w:id="156" w:author="Alex" w:date="2015-11-24T14:48:00Z">
        <w:r w:rsidR="00F31748" w:rsidDel="00DA0109">
          <w:delText>Supplemental Table 2</w:delText>
        </w:r>
      </w:del>
      <w:ins w:id="157" w:author="Alex" w:date="2015-11-24T14:48:00Z">
        <w:r w:rsidR="00DA0109">
          <w:t>S4</w:t>
        </w:r>
      </w:ins>
      <w:r>
        <w:t xml:space="preserve">. </w:t>
      </w:r>
    </w:p>
    <w:p w14:paraId="6242B9E9" w14:textId="77777777" w:rsidR="00DF34E5" w:rsidRDefault="00DF34E5">
      <w:pPr>
        <w:spacing w:line="480" w:lineRule="auto"/>
      </w:pPr>
    </w:p>
    <w:p w14:paraId="34E313C9" w14:textId="77777777" w:rsidR="00DF34E5" w:rsidRPr="00CF1F2E" w:rsidRDefault="00DF34E5">
      <w:pPr>
        <w:spacing w:line="480" w:lineRule="auto"/>
        <w:rPr>
          <w:b/>
        </w:rPr>
      </w:pPr>
      <w:r w:rsidRPr="00CF1F2E">
        <w:rPr>
          <w:b/>
        </w:rPr>
        <w:t>Machine learning prediction of kinetic constants</w:t>
      </w:r>
    </w:p>
    <w:p w14:paraId="7F7C78B2" w14:textId="79EB9992" w:rsidR="001E0E38" w:rsidRDefault="00DF34E5">
      <w:pPr>
        <w:spacing w:line="480" w:lineRule="auto"/>
        <w:rPr>
          <w:ins w:id="158" w:author="Alex" w:date="2015-12-07T13:15:00Z"/>
        </w:rPr>
      </w:pPr>
      <w:r>
        <w:t xml:space="preserve">Because no single structural feature predicts </w:t>
      </w:r>
      <w:r w:rsidR="004F15C1" w:rsidRPr="00AE71AE">
        <w:rPr>
          <w:i/>
        </w:rPr>
        <w:t>k</w:t>
      </w:r>
      <w:r w:rsidR="004F15C1" w:rsidRPr="00AE71AE">
        <w:rPr>
          <w:vertAlign w:val="subscript"/>
        </w:rPr>
        <w:t>cat</w:t>
      </w:r>
      <w:r>
        <w:t>, 1/</w:t>
      </w:r>
      <w:r w:rsidR="004F15C1">
        <w:t>K</w:t>
      </w:r>
      <w:r w:rsidR="004F15C1" w:rsidRPr="004F15C1">
        <w:rPr>
          <w:vertAlign w:val="subscript"/>
        </w:rPr>
        <w:t>M</w:t>
      </w:r>
      <w:r>
        <w:t xml:space="preserve">, 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with high accuracy, </w:t>
      </w:r>
      <w:proofErr w:type="gramStart"/>
      <w:r>
        <w:t>machine learning</w:t>
      </w:r>
      <w:proofErr w:type="gramEnd"/>
      <w:r>
        <w:t xml:space="preserve"> techniques were used to identify a subset of calculated features correlated to observed kinetic constants. Elastic net regularization, a constraint regression technique that uses both l</w:t>
      </w:r>
      <w:r w:rsidRPr="00226CF0">
        <w:rPr>
          <w:vertAlign w:val="subscript"/>
        </w:rPr>
        <w:t>1</w:t>
      </w:r>
      <w:r>
        <w:t xml:space="preserve"> and l</w:t>
      </w:r>
      <w:r w:rsidRPr="00226CF0">
        <w:rPr>
          <w:vertAlign w:val="subscript"/>
        </w:rPr>
        <w:t>2</w:t>
      </w:r>
      <w:r>
        <w:t xml:space="preserve"> regularization for feature selection</w:t>
      </w:r>
      <w:r w:rsidR="00C34241">
        <w:t>,</w:t>
      </w:r>
      <w:r>
        <w:t xml:space="preserve"> was used to identify structural features </w:t>
      </w:r>
      <w:r w:rsidR="000E5CDA">
        <w:t xml:space="preserve">that could be combined in order to </w:t>
      </w:r>
      <w:r>
        <w:t xml:space="preserve">predict each kinetic constant. </w:t>
      </w:r>
      <w:ins w:id="159" w:author="Alex" w:date="2015-12-07T13:15:00Z">
        <w:r w:rsidR="001E0E38">
          <w:t xml:space="preserve">To remove bias, we used an ensemble learning technique, where the predicted value was an average of 1000 elastic net models, each trained on a different subset of the data. </w:t>
        </w:r>
      </w:ins>
    </w:p>
    <w:p w14:paraId="067ACE54" w14:textId="5F3B83F2" w:rsidR="00DF34E5" w:rsidDel="001E0E38" w:rsidRDefault="00DF34E5">
      <w:pPr>
        <w:spacing w:line="480" w:lineRule="auto"/>
        <w:rPr>
          <w:del w:id="160" w:author="Alex" w:date="2015-12-07T13:15:00Z"/>
        </w:rPr>
      </w:pPr>
      <w:del w:id="161" w:author="Alex" w:date="2015-12-07T13:15:00Z">
        <w:r w:rsidDel="001E0E38">
          <w:delText xml:space="preserve">To increase robustness to sample size and remove bias, we used a bootstrapping aggregating technique, where the predicted value was an average of 1000 elastic net models, each trained on a different subset of the data. </w:delText>
        </w:r>
      </w:del>
      <w:ins w:id="162" w:author="Alex" w:date="2015-12-07T13:15:00Z">
        <w:r w:rsidR="001E0E38">
          <w:tab/>
        </w:r>
      </w:ins>
    </w:p>
    <w:p w14:paraId="304A2ADB" w14:textId="0C60B651" w:rsidR="00DF34E5" w:rsidRDefault="00114C36">
      <w:pPr>
        <w:spacing w:line="480" w:lineRule="auto"/>
      </w:pPr>
      <w:del w:id="163" w:author="Alex" w:date="2015-12-07T13:15:00Z">
        <w:r w:rsidDel="001E0E38">
          <w:tab/>
        </w:r>
      </w:del>
      <w:r w:rsidR="00DF34E5">
        <w:t xml:space="preserve">The final prediction from this ensemble learning regression method outperformed single feature selection for each kinetic constant.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the PCC </w:t>
      </w:r>
      <w:r w:rsidR="00DF34E5">
        <w:lastRenderedPageBreak/>
        <w:t>increased to 0.76 from 0.5</w:t>
      </w:r>
      <w:ins w:id="164" w:author="Alex" w:date="2015-12-07T14:30:00Z">
        <w:r w:rsidR="00F346F7">
          <w:t>7</w:t>
        </w:r>
      </w:ins>
      <w:del w:id="165" w:author="Alex" w:date="2015-12-07T14:30:00Z">
        <w:r w:rsidR="00DF34E5" w:rsidDel="00F346F7">
          <w:delText>6</w:delText>
        </w:r>
      </w:del>
      <w:r w:rsidR="00DF34E5">
        <w:t xml:space="preserve">, in the case of </w:t>
      </w:r>
      <w:r w:rsidR="004F15C1" w:rsidRPr="00AE71AE">
        <w:rPr>
          <w:i/>
        </w:rPr>
        <w:t>k</w:t>
      </w:r>
      <w:r w:rsidR="004F15C1" w:rsidRPr="00AE71AE">
        <w:rPr>
          <w:vertAlign w:val="subscript"/>
        </w:rPr>
        <w:t>cat</w:t>
      </w:r>
      <w:r w:rsidR="00DF34E5">
        <w:t xml:space="preserve"> to 0.60 from 0.</w:t>
      </w:r>
      <w:del w:id="166" w:author="Alex" w:date="2015-12-07T14:30:00Z">
        <w:r w:rsidR="00DF34E5" w:rsidDel="00332471">
          <w:delText>56</w:delText>
        </w:r>
      </w:del>
      <w:proofErr w:type="gramStart"/>
      <w:ins w:id="167" w:author="Alex" w:date="2015-12-07T14:30:00Z">
        <w:r w:rsidR="00332471">
          <w:t>43</w:t>
        </w:r>
      </w:ins>
      <w:r w:rsidR="00DF34E5">
        <w:t xml:space="preserve">, and for </w:t>
      </w:r>
      <w:r w:rsidR="0026341F">
        <w:t>1/</w:t>
      </w:r>
      <w:r w:rsidR="004F15C1">
        <w:t>K</w:t>
      </w:r>
      <w:r w:rsidR="004F15C1" w:rsidRPr="004F15C1">
        <w:rPr>
          <w:vertAlign w:val="subscript"/>
        </w:rPr>
        <w:t>M</w:t>
      </w:r>
      <w:r w:rsidR="00DF34E5">
        <w:t xml:space="preserve"> to 0.71 from 0.29.</w:t>
      </w:r>
      <w:proofErr w:type="gramEnd"/>
      <w:r w:rsidR="00DF34E5">
        <w:t xml:space="preserve"> Figure 4 </w:t>
      </w:r>
      <w:r w:rsidR="009B3CF7">
        <w:t xml:space="preserve">(top panel) </w:t>
      </w:r>
      <w:r w:rsidR="00DF34E5">
        <w:t xml:space="preserve">illustrates the correlations between machine learning predictions and </w:t>
      </w:r>
      <w:proofErr w:type="gramStart"/>
      <w:r w:rsidR="00DF34E5">
        <w:t>experimentally-measured</w:t>
      </w:r>
      <w:proofErr w:type="gramEnd"/>
      <w:r w:rsidR="00DF34E5">
        <w:t xml:space="preserve"> values</w:t>
      </w:r>
      <w:r w:rsidR="009B3CF7">
        <w:t xml:space="preserve">. </w:t>
      </w:r>
      <w:r w:rsidR="00A139CE">
        <w:t>Figure 4 (bottom panel) depicts t</w:t>
      </w:r>
      <w:r w:rsidR="009B3CF7">
        <w:t xml:space="preserve">he histogram of samples with respect to their measured kinetic constant value and the observed error </w:t>
      </w:r>
      <w:r w:rsidR="00A139CE">
        <w:t>between predicted</w:t>
      </w:r>
      <w:r w:rsidR="00520A62">
        <w:t xml:space="preserve"> and </w:t>
      </w:r>
      <w:r w:rsidR="009B3CF7">
        <w:t>measured value</w:t>
      </w:r>
      <w:r w:rsidR="00A139CE">
        <w:t xml:space="preserve">. </w:t>
      </w:r>
    </w:p>
    <w:p w14:paraId="3DB4FF18" w14:textId="77777777" w:rsidR="00156477" w:rsidRDefault="00156477">
      <w:pPr>
        <w:spacing w:line="480" w:lineRule="auto"/>
        <w:rPr>
          <w:b/>
        </w:rPr>
      </w:pPr>
    </w:p>
    <w:p w14:paraId="0FF9BD1D" w14:textId="77777777" w:rsidR="00661954" w:rsidRPr="00794F66" w:rsidRDefault="00661954">
      <w:pPr>
        <w:spacing w:line="480" w:lineRule="auto"/>
        <w:rPr>
          <w:b/>
        </w:rPr>
      </w:pPr>
      <w:r w:rsidRPr="00794F66">
        <w:rPr>
          <w:b/>
        </w:rPr>
        <w:t xml:space="preserve">Figure 4. Correlation between machine learning predictions and </w:t>
      </w:r>
      <w:proofErr w:type="gramStart"/>
      <w:r w:rsidRPr="00794F66">
        <w:rPr>
          <w:b/>
        </w:rPr>
        <w:t>experimentally-determined</w:t>
      </w:r>
      <w:proofErr w:type="gramEnd"/>
      <w:r w:rsidRPr="00794F66">
        <w:rPr>
          <w:b/>
        </w:rPr>
        <w:t xml:space="preserve"> kinetic constants</w:t>
      </w:r>
    </w:p>
    <w:p w14:paraId="7AD8B1F0" w14:textId="541A4608" w:rsidR="00661954" w:rsidRDefault="00661954">
      <w:pPr>
        <w:spacing w:line="480" w:lineRule="auto"/>
      </w:pPr>
      <w:r w:rsidRPr="0073693D">
        <w:rPr>
          <w:i/>
        </w:rPr>
        <w:t>Top panel</w:t>
      </w:r>
      <w:r>
        <w:rPr>
          <w:i/>
        </w:rPr>
        <w:t>s</w:t>
      </w:r>
      <w:r>
        <w:t xml:space="preserve">: predicted versus </w:t>
      </w:r>
      <w:proofErr w:type="gramStart"/>
      <w:r>
        <w:t>experimentally-measured</w:t>
      </w:r>
      <w:proofErr w:type="gramEnd"/>
      <w:r>
        <w:t xml:space="preserve"> values for kinetic constants </w:t>
      </w:r>
      <w:r w:rsidRPr="00AE71AE">
        <w:rPr>
          <w:i/>
        </w:rPr>
        <w:t>k</w:t>
      </w:r>
      <w:r w:rsidRPr="00AE71AE">
        <w:rPr>
          <w:vertAlign w:val="subscript"/>
        </w:rPr>
        <w:t>cat</w:t>
      </w:r>
      <w:r>
        <w:t>/K</w:t>
      </w:r>
      <w:r w:rsidRPr="004F15C1">
        <w:rPr>
          <w:vertAlign w:val="subscript"/>
        </w:rPr>
        <w:t>M</w:t>
      </w:r>
      <w:r>
        <w:t xml:space="preserve"> (A), </w:t>
      </w:r>
      <w:r w:rsidRPr="00AE71AE">
        <w:rPr>
          <w:i/>
        </w:rPr>
        <w:t>k</w:t>
      </w:r>
      <w:r w:rsidRPr="00AE71AE">
        <w:rPr>
          <w:vertAlign w:val="subscript"/>
        </w:rPr>
        <w:t>cat</w:t>
      </w:r>
      <w:r>
        <w:t xml:space="preserve"> (B), and 1/K</w:t>
      </w:r>
      <w:r w:rsidRPr="004F15C1">
        <w:rPr>
          <w:vertAlign w:val="subscript"/>
        </w:rPr>
        <w:t>M</w:t>
      </w:r>
      <w:r>
        <w:t xml:space="preserve"> (C). All values are relative to the wild type enzyme and on a log scale. The standard deviation (error bars) of the predicted values </w:t>
      </w:r>
      <w:del w:id="168" w:author="Justin Siegel" w:date="2015-12-08T01:14:00Z">
        <w:r w:rsidDel="006227EC">
          <w:delText xml:space="preserve">was </w:delText>
        </w:r>
      </w:del>
      <w:ins w:id="169" w:author="Justin Siegel" w:date="2015-12-08T01:14:00Z">
        <w:r w:rsidR="006227EC">
          <w:t xml:space="preserve">are </w:t>
        </w:r>
      </w:ins>
      <w:r>
        <w:t xml:space="preserve">calculated based on the prediction by 1000-fold cross validation for each point. The red line corresponds to linear regression and has been added for visualization purposes. </w:t>
      </w:r>
      <w:r w:rsidRPr="0073693D">
        <w:rPr>
          <w:i/>
        </w:rPr>
        <w:t>Bottom panel</w:t>
      </w:r>
      <w:r>
        <w:rPr>
          <w:i/>
        </w:rPr>
        <w:t>s</w:t>
      </w:r>
      <w:r>
        <w:t xml:space="preserve">: Histograms of </w:t>
      </w:r>
      <w:proofErr w:type="gramStart"/>
      <w:r>
        <w:t>experimentally-determined</w:t>
      </w:r>
      <w:proofErr w:type="gramEnd"/>
      <w:r>
        <w:t xml:space="preserve"> values in the data set (90, 80 and 80 samples for </w:t>
      </w:r>
      <w:r w:rsidRPr="00AE71AE">
        <w:rPr>
          <w:i/>
        </w:rPr>
        <w:t>k</w:t>
      </w:r>
      <w:r w:rsidRPr="00AE71AE">
        <w:rPr>
          <w:vertAlign w:val="subscript"/>
        </w:rPr>
        <w:t>cat</w:t>
      </w:r>
      <w:r>
        <w:t>/K</w:t>
      </w:r>
      <w:r w:rsidRPr="004F15C1">
        <w:rPr>
          <w:vertAlign w:val="subscript"/>
        </w:rPr>
        <w:t>M</w:t>
      </w:r>
      <w:r>
        <w:t xml:space="preserve">, </w:t>
      </w:r>
      <w:r w:rsidRPr="00AE71AE">
        <w:rPr>
          <w:i/>
        </w:rPr>
        <w:t>k</w:t>
      </w:r>
      <w:r w:rsidRPr="00AE71AE">
        <w:rPr>
          <w:vertAlign w:val="subscript"/>
        </w:rPr>
        <w:t>cat</w:t>
      </w:r>
      <w:r>
        <w:t>, and K</w:t>
      </w:r>
      <w:r w:rsidRPr="004F15C1">
        <w:rPr>
          <w:vertAlign w:val="subscript"/>
        </w:rPr>
        <w:t>M</w:t>
      </w:r>
      <w:r>
        <w:t xml:space="preserve">, respectively), along with the residual errors (scatter plot) between predicted and measured kinetic values. </w:t>
      </w:r>
    </w:p>
    <w:p w14:paraId="5CB11183" w14:textId="77777777" w:rsidR="00661954" w:rsidRDefault="00661954">
      <w:pPr>
        <w:spacing w:line="480" w:lineRule="auto"/>
      </w:pPr>
    </w:p>
    <w:tbl>
      <w:tblPr>
        <w:tblStyle w:val="TableGrid"/>
        <w:tblW w:w="8726" w:type="dxa"/>
        <w:tblLayout w:type="fixed"/>
        <w:tblLook w:val="04A0" w:firstRow="1" w:lastRow="0" w:firstColumn="1" w:lastColumn="0" w:noHBand="0" w:noVBand="1"/>
      </w:tblPr>
      <w:tblGrid>
        <w:gridCol w:w="1034"/>
        <w:gridCol w:w="874"/>
        <w:gridCol w:w="900"/>
        <w:gridCol w:w="3780"/>
        <w:gridCol w:w="1080"/>
        <w:gridCol w:w="1058"/>
      </w:tblGrid>
      <w:tr w:rsidR="00156477" w:rsidRPr="009C6982" w14:paraId="23038B1A" w14:textId="77777777" w:rsidTr="000650B5">
        <w:trPr>
          <w:trHeight w:val="259"/>
        </w:trPr>
        <w:tc>
          <w:tcPr>
            <w:tcW w:w="1034" w:type="dxa"/>
          </w:tcPr>
          <w:p w14:paraId="7DF6D0A6" w14:textId="77777777" w:rsidR="00156477" w:rsidRPr="009C6982" w:rsidRDefault="00156477">
            <w:pPr>
              <w:spacing w:line="480" w:lineRule="auto"/>
              <w:jc w:val="center"/>
              <w:rPr>
                <w:b/>
              </w:rPr>
            </w:pPr>
            <w:proofErr w:type="gramStart"/>
            <w:r w:rsidRPr="009C6982">
              <w:rPr>
                <w:b/>
                <w:i/>
                <w:iCs/>
              </w:rPr>
              <w:t>k</w:t>
            </w:r>
            <w:r w:rsidRPr="009C6982">
              <w:rPr>
                <w:b/>
                <w:vertAlign w:val="subscript"/>
              </w:rPr>
              <w:t>cat</w:t>
            </w:r>
            <w:proofErr w:type="gramEnd"/>
            <w:r w:rsidRPr="009C6982">
              <w:rPr>
                <w:b/>
              </w:rPr>
              <w:t>/K</w:t>
            </w:r>
            <w:r w:rsidRPr="009C6982">
              <w:rPr>
                <w:b/>
                <w:vertAlign w:val="subscript"/>
              </w:rPr>
              <w:t>M</w:t>
            </w:r>
          </w:p>
        </w:tc>
        <w:tc>
          <w:tcPr>
            <w:tcW w:w="874" w:type="dxa"/>
          </w:tcPr>
          <w:p w14:paraId="00AF58E9" w14:textId="77777777" w:rsidR="00156477" w:rsidRPr="009C6982" w:rsidRDefault="00156477">
            <w:pPr>
              <w:spacing w:line="480" w:lineRule="auto"/>
              <w:jc w:val="center"/>
              <w:rPr>
                <w:b/>
              </w:rPr>
            </w:pPr>
            <w:proofErr w:type="gramStart"/>
            <w:r w:rsidRPr="009C6982">
              <w:rPr>
                <w:b/>
                <w:i/>
                <w:iCs/>
              </w:rPr>
              <w:t>k</w:t>
            </w:r>
            <w:r w:rsidRPr="009C6982">
              <w:rPr>
                <w:b/>
                <w:vertAlign w:val="subscript"/>
              </w:rPr>
              <w:t>cat</w:t>
            </w:r>
            <w:proofErr w:type="gramEnd"/>
          </w:p>
        </w:tc>
        <w:tc>
          <w:tcPr>
            <w:tcW w:w="900" w:type="dxa"/>
          </w:tcPr>
          <w:p w14:paraId="61F285A2" w14:textId="77777777" w:rsidR="00156477" w:rsidRPr="009C6982" w:rsidRDefault="00156477">
            <w:pPr>
              <w:spacing w:line="480" w:lineRule="auto"/>
              <w:jc w:val="center"/>
              <w:rPr>
                <w:b/>
              </w:rPr>
            </w:pPr>
            <w:r w:rsidRPr="009C6982">
              <w:rPr>
                <w:b/>
              </w:rPr>
              <w:t>1/K</w:t>
            </w:r>
            <w:r w:rsidRPr="009C6982">
              <w:rPr>
                <w:b/>
                <w:vertAlign w:val="subscript"/>
              </w:rPr>
              <w:t>M</w:t>
            </w:r>
          </w:p>
        </w:tc>
        <w:tc>
          <w:tcPr>
            <w:tcW w:w="3780" w:type="dxa"/>
          </w:tcPr>
          <w:p w14:paraId="2FFD9163" w14:textId="77777777" w:rsidR="00156477" w:rsidRPr="009C6982" w:rsidRDefault="00156477">
            <w:pPr>
              <w:spacing w:line="480" w:lineRule="auto"/>
              <w:rPr>
                <w:b/>
              </w:rPr>
            </w:pPr>
            <w:r w:rsidRPr="009C6982">
              <w:rPr>
                <w:b/>
              </w:rPr>
              <w:t>Description</w:t>
            </w:r>
          </w:p>
        </w:tc>
        <w:tc>
          <w:tcPr>
            <w:tcW w:w="1080" w:type="dxa"/>
          </w:tcPr>
          <w:p w14:paraId="2DBF59BC" w14:textId="77777777" w:rsidR="00156477" w:rsidRPr="009C6982" w:rsidRDefault="00156477">
            <w:pPr>
              <w:spacing w:line="480" w:lineRule="auto"/>
              <w:jc w:val="center"/>
              <w:rPr>
                <w:b/>
              </w:rPr>
            </w:pPr>
            <w:r w:rsidRPr="009C6982">
              <w:rPr>
                <w:b/>
              </w:rPr>
              <w:t>Min.</w:t>
            </w:r>
          </w:p>
        </w:tc>
        <w:tc>
          <w:tcPr>
            <w:tcW w:w="1058" w:type="dxa"/>
          </w:tcPr>
          <w:p w14:paraId="20E241D0" w14:textId="77777777" w:rsidR="00156477" w:rsidRPr="009C6982" w:rsidRDefault="00156477">
            <w:pPr>
              <w:spacing w:line="480" w:lineRule="auto"/>
              <w:jc w:val="center"/>
              <w:rPr>
                <w:b/>
              </w:rPr>
            </w:pPr>
            <w:r w:rsidRPr="009C6982">
              <w:rPr>
                <w:b/>
              </w:rPr>
              <w:t>Max.</w:t>
            </w:r>
          </w:p>
        </w:tc>
      </w:tr>
      <w:tr w:rsidR="00156477" w:rsidRPr="009C6982" w14:paraId="5ACF35C5" w14:textId="77777777" w:rsidTr="000650B5">
        <w:trPr>
          <w:trHeight w:val="259"/>
        </w:trPr>
        <w:tc>
          <w:tcPr>
            <w:tcW w:w="1034" w:type="dxa"/>
          </w:tcPr>
          <w:p w14:paraId="59FC234F" w14:textId="77777777" w:rsidR="00156477" w:rsidRPr="009C6982" w:rsidRDefault="00156477" w:rsidP="00C3374F">
            <w:pPr>
              <w:spacing w:line="480" w:lineRule="auto"/>
              <w:jc w:val="center"/>
            </w:pPr>
            <w:r w:rsidRPr="009C6982">
              <w:t>-1.00</w:t>
            </w:r>
          </w:p>
        </w:tc>
        <w:tc>
          <w:tcPr>
            <w:tcW w:w="874" w:type="dxa"/>
          </w:tcPr>
          <w:p w14:paraId="38E376C0" w14:textId="77777777" w:rsidR="00156477" w:rsidRPr="009C6982" w:rsidRDefault="00156477">
            <w:pPr>
              <w:spacing w:line="480" w:lineRule="auto"/>
              <w:jc w:val="center"/>
            </w:pPr>
            <w:proofErr w:type="gramStart"/>
            <w:r w:rsidRPr="009C6982">
              <w:t>ns</w:t>
            </w:r>
            <w:proofErr w:type="gramEnd"/>
          </w:p>
        </w:tc>
        <w:tc>
          <w:tcPr>
            <w:tcW w:w="900" w:type="dxa"/>
          </w:tcPr>
          <w:p w14:paraId="094F708E" w14:textId="77777777" w:rsidR="00156477" w:rsidRPr="009C6982" w:rsidRDefault="00156477">
            <w:pPr>
              <w:spacing w:line="480" w:lineRule="auto"/>
              <w:jc w:val="center"/>
            </w:pPr>
            <w:proofErr w:type="gramStart"/>
            <w:r w:rsidRPr="009C6982">
              <w:t>ns</w:t>
            </w:r>
            <w:proofErr w:type="gramEnd"/>
          </w:p>
        </w:tc>
        <w:tc>
          <w:tcPr>
            <w:tcW w:w="3780" w:type="dxa"/>
          </w:tcPr>
          <w:p w14:paraId="479DB208" w14:textId="77777777" w:rsidR="00156477" w:rsidRPr="009C6982" w:rsidRDefault="00156477">
            <w:pPr>
              <w:spacing w:line="480" w:lineRule="auto"/>
            </w:pPr>
            <w:r w:rsidRPr="009C6982">
              <w:t>Hydrogen bonding energy of pNPG</w:t>
            </w:r>
          </w:p>
        </w:tc>
        <w:tc>
          <w:tcPr>
            <w:tcW w:w="1080" w:type="dxa"/>
          </w:tcPr>
          <w:p w14:paraId="07C3AA76" w14:textId="77777777" w:rsidR="00156477" w:rsidRPr="009C6982" w:rsidRDefault="00156477">
            <w:pPr>
              <w:spacing w:line="480" w:lineRule="auto"/>
              <w:jc w:val="center"/>
            </w:pPr>
            <w:r w:rsidRPr="009C6982">
              <w:t>-4.53</w:t>
            </w:r>
          </w:p>
        </w:tc>
        <w:tc>
          <w:tcPr>
            <w:tcW w:w="1058" w:type="dxa"/>
          </w:tcPr>
          <w:p w14:paraId="786F2444" w14:textId="77777777" w:rsidR="00156477" w:rsidRPr="009C6982" w:rsidRDefault="00156477">
            <w:pPr>
              <w:spacing w:line="480" w:lineRule="auto"/>
              <w:jc w:val="center"/>
            </w:pPr>
            <w:r w:rsidRPr="009C6982">
              <w:t>-1.8</w:t>
            </w:r>
          </w:p>
        </w:tc>
      </w:tr>
      <w:tr w:rsidR="00156477" w:rsidRPr="009C6982" w14:paraId="1FEABA20" w14:textId="77777777" w:rsidTr="000650B5">
        <w:trPr>
          <w:trHeight w:val="255"/>
        </w:trPr>
        <w:tc>
          <w:tcPr>
            <w:tcW w:w="1034" w:type="dxa"/>
          </w:tcPr>
          <w:p w14:paraId="5A4EA427" w14:textId="77777777" w:rsidR="00156477" w:rsidRPr="009C6982" w:rsidRDefault="00156477" w:rsidP="00C3374F">
            <w:pPr>
              <w:spacing w:line="480" w:lineRule="auto"/>
              <w:jc w:val="center"/>
            </w:pPr>
            <w:r w:rsidRPr="009C6982">
              <w:t>-0.63</w:t>
            </w:r>
          </w:p>
        </w:tc>
        <w:tc>
          <w:tcPr>
            <w:tcW w:w="874" w:type="dxa"/>
          </w:tcPr>
          <w:p w14:paraId="15FC40FD" w14:textId="77777777" w:rsidR="00156477" w:rsidRPr="009C6982" w:rsidRDefault="00156477">
            <w:pPr>
              <w:spacing w:line="480" w:lineRule="auto"/>
              <w:jc w:val="center"/>
            </w:pPr>
            <w:r w:rsidRPr="009C6982">
              <w:t>1.00</w:t>
            </w:r>
          </w:p>
        </w:tc>
        <w:tc>
          <w:tcPr>
            <w:tcW w:w="900" w:type="dxa"/>
          </w:tcPr>
          <w:p w14:paraId="0955F511" w14:textId="77777777" w:rsidR="00156477" w:rsidRPr="009C6982" w:rsidRDefault="00156477">
            <w:pPr>
              <w:spacing w:line="480" w:lineRule="auto"/>
              <w:jc w:val="center"/>
            </w:pPr>
            <w:r w:rsidRPr="009C6982">
              <w:t>-0.03</w:t>
            </w:r>
          </w:p>
        </w:tc>
        <w:tc>
          <w:tcPr>
            <w:tcW w:w="3780" w:type="dxa"/>
          </w:tcPr>
          <w:p w14:paraId="41A747C5" w14:textId="77777777" w:rsidR="00156477" w:rsidRPr="009C6982" w:rsidRDefault="00156477">
            <w:pPr>
              <w:spacing w:line="480" w:lineRule="auto"/>
            </w:pPr>
            <w:r w:rsidRPr="009C6982">
              <w:t xml:space="preserve">Total number of polar contacts </w:t>
            </w:r>
          </w:p>
        </w:tc>
        <w:tc>
          <w:tcPr>
            <w:tcW w:w="1080" w:type="dxa"/>
          </w:tcPr>
          <w:p w14:paraId="49792C0E" w14:textId="77777777" w:rsidR="00156477" w:rsidRPr="009C6982" w:rsidRDefault="00156477">
            <w:pPr>
              <w:spacing w:line="480" w:lineRule="auto"/>
              <w:jc w:val="center"/>
            </w:pPr>
            <w:r w:rsidRPr="009C6982">
              <w:t>144</w:t>
            </w:r>
          </w:p>
        </w:tc>
        <w:tc>
          <w:tcPr>
            <w:tcW w:w="1058" w:type="dxa"/>
          </w:tcPr>
          <w:p w14:paraId="489BE69C" w14:textId="77777777" w:rsidR="00156477" w:rsidRPr="009C6982" w:rsidRDefault="00156477">
            <w:pPr>
              <w:spacing w:line="480" w:lineRule="auto"/>
              <w:jc w:val="center"/>
            </w:pPr>
            <w:r w:rsidRPr="009C6982">
              <w:t>155</w:t>
            </w:r>
          </w:p>
        </w:tc>
      </w:tr>
      <w:tr w:rsidR="00156477" w:rsidRPr="009C6982" w14:paraId="5CD15BEA" w14:textId="77777777" w:rsidTr="000650B5">
        <w:trPr>
          <w:trHeight w:val="255"/>
        </w:trPr>
        <w:tc>
          <w:tcPr>
            <w:tcW w:w="1034" w:type="dxa"/>
          </w:tcPr>
          <w:p w14:paraId="0AF33419" w14:textId="77777777" w:rsidR="00156477" w:rsidRPr="009C6982" w:rsidRDefault="00156477" w:rsidP="00C3374F">
            <w:pPr>
              <w:spacing w:line="480" w:lineRule="auto"/>
              <w:jc w:val="center"/>
            </w:pPr>
            <w:r w:rsidRPr="009C6982">
              <w:t>-0.43</w:t>
            </w:r>
          </w:p>
        </w:tc>
        <w:tc>
          <w:tcPr>
            <w:tcW w:w="874" w:type="dxa"/>
          </w:tcPr>
          <w:p w14:paraId="2F2247B9" w14:textId="77777777" w:rsidR="00156477" w:rsidRPr="009C6982" w:rsidRDefault="00156477">
            <w:pPr>
              <w:spacing w:line="480" w:lineRule="auto"/>
              <w:jc w:val="center"/>
            </w:pPr>
            <w:proofErr w:type="gramStart"/>
            <w:r w:rsidRPr="009C6982">
              <w:t>ns</w:t>
            </w:r>
            <w:proofErr w:type="gramEnd"/>
          </w:p>
        </w:tc>
        <w:tc>
          <w:tcPr>
            <w:tcW w:w="900" w:type="dxa"/>
          </w:tcPr>
          <w:p w14:paraId="5126573A" w14:textId="77777777" w:rsidR="00156477" w:rsidRPr="009C6982" w:rsidRDefault="00156477">
            <w:pPr>
              <w:spacing w:line="480" w:lineRule="auto"/>
              <w:jc w:val="center"/>
            </w:pPr>
            <w:proofErr w:type="gramStart"/>
            <w:r w:rsidRPr="009C6982">
              <w:t>ns</w:t>
            </w:r>
            <w:proofErr w:type="gramEnd"/>
          </w:p>
        </w:tc>
        <w:tc>
          <w:tcPr>
            <w:tcW w:w="3780" w:type="dxa"/>
          </w:tcPr>
          <w:p w14:paraId="46ED2FCD" w14:textId="77777777" w:rsidR="00156477" w:rsidRPr="009C6982" w:rsidRDefault="00156477">
            <w:pPr>
              <w:spacing w:line="480" w:lineRule="auto"/>
            </w:pPr>
            <w:r w:rsidRPr="009C6982">
              <w:t>Count of hydrogen bonds to pNPG</w:t>
            </w:r>
          </w:p>
        </w:tc>
        <w:tc>
          <w:tcPr>
            <w:tcW w:w="1080" w:type="dxa"/>
          </w:tcPr>
          <w:p w14:paraId="144F9C40" w14:textId="77777777" w:rsidR="00156477" w:rsidRPr="009C6982" w:rsidRDefault="00156477">
            <w:pPr>
              <w:spacing w:line="480" w:lineRule="auto"/>
              <w:jc w:val="center"/>
            </w:pPr>
            <w:r w:rsidRPr="009C6982">
              <w:t>4</w:t>
            </w:r>
          </w:p>
        </w:tc>
        <w:tc>
          <w:tcPr>
            <w:tcW w:w="1058" w:type="dxa"/>
          </w:tcPr>
          <w:p w14:paraId="4D29EF62" w14:textId="77777777" w:rsidR="00156477" w:rsidRPr="009C6982" w:rsidRDefault="00156477">
            <w:pPr>
              <w:spacing w:line="480" w:lineRule="auto"/>
              <w:jc w:val="center"/>
            </w:pPr>
            <w:r w:rsidRPr="009C6982">
              <w:t>9</w:t>
            </w:r>
          </w:p>
        </w:tc>
      </w:tr>
      <w:tr w:rsidR="00156477" w:rsidRPr="009C6982" w14:paraId="5A02376A" w14:textId="77777777" w:rsidTr="000650B5">
        <w:trPr>
          <w:trHeight w:val="255"/>
        </w:trPr>
        <w:tc>
          <w:tcPr>
            <w:tcW w:w="1034" w:type="dxa"/>
          </w:tcPr>
          <w:p w14:paraId="66C00DA0" w14:textId="77777777" w:rsidR="00156477" w:rsidRPr="009C6982" w:rsidRDefault="00156477" w:rsidP="00C3374F">
            <w:pPr>
              <w:spacing w:line="480" w:lineRule="auto"/>
              <w:jc w:val="center"/>
            </w:pPr>
            <w:r w:rsidRPr="009C6982">
              <w:t>-0.03</w:t>
            </w:r>
          </w:p>
        </w:tc>
        <w:tc>
          <w:tcPr>
            <w:tcW w:w="874" w:type="dxa"/>
          </w:tcPr>
          <w:p w14:paraId="70D7A95C" w14:textId="77777777" w:rsidR="00156477" w:rsidRPr="009C6982" w:rsidRDefault="00156477">
            <w:pPr>
              <w:spacing w:line="480" w:lineRule="auto"/>
              <w:jc w:val="center"/>
            </w:pPr>
            <w:proofErr w:type="gramStart"/>
            <w:r w:rsidRPr="009C6982">
              <w:t>ns</w:t>
            </w:r>
            <w:proofErr w:type="gramEnd"/>
          </w:p>
        </w:tc>
        <w:tc>
          <w:tcPr>
            <w:tcW w:w="900" w:type="dxa"/>
          </w:tcPr>
          <w:p w14:paraId="1C892064" w14:textId="77777777" w:rsidR="00156477" w:rsidRPr="009C6982" w:rsidRDefault="00156477">
            <w:pPr>
              <w:spacing w:line="480" w:lineRule="auto"/>
              <w:jc w:val="center"/>
            </w:pPr>
            <w:proofErr w:type="gramStart"/>
            <w:r w:rsidRPr="009C6982">
              <w:t>ns</w:t>
            </w:r>
            <w:proofErr w:type="gramEnd"/>
          </w:p>
        </w:tc>
        <w:tc>
          <w:tcPr>
            <w:tcW w:w="3780" w:type="dxa"/>
          </w:tcPr>
          <w:p w14:paraId="53AC5A71" w14:textId="77777777" w:rsidR="00156477" w:rsidRPr="009C6982" w:rsidRDefault="00156477">
            <w:pPr>
              <w:spacing w:line="480" w:lineRule="auto"/>
            </w:pPr>
            <w:r w:rsidRPr="009C6982">
              <w:t xml:space="preserve">Hydrogen bonding energy of E164 </w:t>
            </w:r>
          </w:p>
        </w:tc>
        <w:tc>
          <w:tcPr>
            <w:tcW w:w="1080" w:type="dxa"/>
          </w:tcPr>
          <w:p w14:paraId="16169125" w14:textId="77777777" w:rsidR="00156477" w:rsidRPr="009C6982" w:rsidRDefault="00156477">
            <w:pPr>
              <w:spacing w:line="480" w:lineRule="auto"/>
              <w:jc w:val="center"/>
            </w:pPr>
            <w:r w:rsidRPr="009C6982">
              <w:t>-0.93</w:t>
            </w:r>
          </w:p>
        </w:tc>
        <w:tc>
          <w:tcPr>
            <w:tcW w:w="1058" w:type="dxa"/>
          </w:tcPr>
          <w:p w14:paraId="7ACB0816" w14:textId="77777777" w:rsidR="00156477" w:rsidRPr="009C6982" w:rsidRDefault="00156477">
            <w:pPr>
              <w:spacing w:line="480" w:lineRule="auto"/>
              <w:jc w:val="center"/>
            </w:pPr>
            <w:r w:rsidRPr="009C6982">
              <w:t>-0.21</w:t>
            </w:r>
          </w:p>
        </w:tc>
      </w:tr>
      <w:tr w:rsidR="00156477" w:rsidRPr="009C6982" w14:paraId="17084F62" w14:textId="77777777" w:rsidTr="000650B5">
        <w:trPr>
          <w:trHeight w:val="255"/>
        </w:trPr>
        <w:tc>
          <w:tcPr>
            <w:tcW w:w="1034" w:type="dxa"/>
          </w:tcPr>
          <w:p w14:paraId="2214CE6D" w14:textId="77777777" w:rsidR="00156477" w:rsidRPr="009C6982" w:rsidRDefault="00156477" w:rsidP="00C3374F">
            <w:pPr>
              <w:spacing w:line="480" w:lineRule="auto"/>
              <w:jc w:val="center"/>
            </w:pPr>
            <w:r w:rsidRPr="009C6982">
              <w:lastRenderedPageBreak/>
              <w:t>0.29</w:t>
            </w:r>
          </w:p>
        </w:tc>
        <w:tc>
          <w:tcPr>
            <w:tcW w:w="874" w:type="dxa"/>
          </w:tcPr>
          <w:p w14:paraId="133FFB2D" w14:textId="77777777" w:rsidR="00156477" w:rsidRPr="009C6982" w:rsidRDefault="00156477">
            <w:pPr>
              <w:spacing w:line="480" w:lineRule="auto"/>
              <w:jc w:val="center"/>
            </w:pPr>
            <w:proofErr w:type="gramStart"/>
            <w:r w:rsidRPr="009C6982">
              <w:t>ns</w:t>
            </w:r>
            <w:proofErr w:type="gramEnd"/>
          </w:p>
        </w:tc>
        <w:tc>
          <w:tcPr>
            <w:tcW w:w="900" w:type="dxa"/>
          </w:tcPr>
          <w:p w14:paraId="18939D14" w14:textId="77777777" w:rsidR="00156477" w:rsidRPr="009C6982" w:rsidRDefault="00156477">
            <w:pPr>
              <w:spacing w:line="480" w:lineRule="auto"/>
              <w:jc w:val="center"/>
            </w:pPr>
            <w:r w:rsidRPr="009C6982">
              <w:t>-0.27</w:t>
            </w:r>
          </w:p>
        </w:tc>
        <w:tc>
          <w:tcPr>
            <w:tcW w:w="3780" w:type="dxa"/>
          </w:tcPr>
          <w:p w14:paraId="71FDD6CA" w14:textId="77777777" w:rsidR="00156477" w:rsidRPr="009C6982" w:rsidRDefault="00156477">
            <w:pPr>
              <w:spacing w:line="480" w:lineRule="auto"/>
            </w:pPr>
            <w:proofErr w:type="spellStart"/>
            <w:r w:rsidRPr="009C6982">
              <w:t>Lennard</w:t>
            </w:r>
            <w:proofErr w:type="spellEnd"/>
            <w:r w:rsidRPr="009C6982">
              <w:t>-Jones repulsion of Y295</w:t>
            </w:r>
          </w:p>
        </w:tc>
        <w:tc>
          <w:tcPr>
            <w:tcW w:w="1080" w:type="dxa"/>
          </w:tcPr>
          <w:p w14:paraId="3225EB03" w14:textId="77777777" w:rsidR="00156477" w:rsidRPr="009C6982" w:rsidRDefault="00156477">
            <w:pPr>
              <w:spacing w:line="480" w:lineRule="auto"/>
              <w:jc w:val="center"/>
            </w:pPr>
            <w:r w:rsidRPr="009C6982">
              <w:t>0.54</w:t>
            </w:r>
          </w:p>
        </w:tc>
        <w:tc>
          <w:tcPr>
            <w:tcW w:w="1058" w:type="dxa"/>
          </w:tcPr>
          <w:p w14:paraId="73B58DA8" w14:textId="77777777" w:rsidR="00156477" w:rsidRPr="009C6982" w:rsidRDefault="00156477">
            <w:pPr>
              <w:spacing w:line="480" w:lineRule="auto"/>
              <w:jc w:val="center"/>
            </w:pPr>
            <w:r w:rsidRPr="009C6982">
              <w:t>0.99</w:t>
            </w:r>
          </w:p>
        </w:tc>
      </w:tr>
      <w:tr w:rsidR="00156477" w:rsidRPr="009C6982" w14:paraId="17AC6EF7" w14:textId="77777777" w:rsidTr="000650B5">
        <w:trPr>
          <w:trHeight w:val="503"/>
        </w:trPr>
        <w:tc>
          <w:tcPr>
            <w:tcW w:w="1034" w:type="dxa"/>
          </w:tcPr>
          <w:p w14:paraId="34DA2510" w14:textId="77777777" w:rsidR="00156477" w:rsidRPr="009C6982" w:rsidRDefault="00156477" w:rsidP="00C3374F">
            <w:pPr>
              <w:spacing w:line="480" w:lineRule="auto"/>
              <w:jc w:val="center"/>
            </w:pPr>
            <w:r w:rsidRPr="009C6982">
              <w:t>0.39</w:t>
            </w:r>
          </w:p>
        </w:tc>
        <w:tc>
          <w:tcPr>
            <w:tcW w:w="874" w:type="dxa"/>
          </w:tcPr>
          <w:p w14:paraId="2FCCB513" w14:textId="77777777" w:rsidR="00156477" w:rsidRPr="009C6982" w:rsidRDefault="00156477">
            <w:pPr>
              <w:spacing w:line="480" w:lineRule="auto"/>
              <w:jc w:val="center"/>
            </w:pPr>
            <w:r w:rsidRPr="009C6982">
              <w:t>0.92</w:t>
            </w:r>
          </w:p>
        </w:tc>
        <w:tc>
          <w:tcPr>
            <w:tcW w:w="900" w:type="dxa"/>
          </w:tcPr>
          <w:p w14:paraId="5B4B60B5" w14:textId="77777777" w:rsidR="00156477" w:rsidRPr="009C6982" w:rsidRDefault="00156477">
            <w:pPr>
              <w:spacing w:line="480" w:lineRule="auto"/>
              <w:jc w:val="center"/>
            </w:pPr>
            <w:proofErr w:type="gramStart"/>
            <w:r w:rsidRPr="009C6982">
              <w:t>ns</w:t>
            </w:r>
            <w:proofErr w:type="gramEnd"/>
          </w:p>
        </w:tc>
        <w:tc>
          <w:tcPr>
            <w:tcW w:w="3780" w:type="dxa"/>
          </w:tcPr>
          <w:p w14:paraId="75C9F28B" w14:textId="77777777" w:rsidR="00156477" w:rsidRPr="009C6982" w:rsidRDefault="00156477">
            <w:pPr>
              <w:spacing w:line="480" w:lineRule="auto"/>
            </w:pPr>
            <w:r w:rsidRPr="009C6982">
              <w:t>Change in pNPG solvent-accessible surface upon binding</w:t>
            </w:r>
          </w:p>
        </w:tc>
        <w:tc>
          <w:tcPr>
            <w:tcW w:w="1080" w:type="dxa"/>
          </w:tcPr>
          <w:p w14:paraId="5F6AA2D3" w14:textId="77777777" w:rsidR="00156477" w:rsidRPr="009C6982" w:rsidRDefault="00156477">
            <w:pPr>
              <w:spacing w:line="480" w:lineRule="auto"/>
              <w:jc w:val="center"/>
            </w:pPr>
            <w:r w:rsidRPr="009C6982">
              <w:t>0.86</w:t>
            </w:r>
          </w:p>
        </w:tc>
        <w:tc>
          <w:tcPr>
            <w:tcW w:w="1058" w:type="dxa"/>
          </w:tcPr>
          <w:p w14:paraId="18F55AE3" w14:textId="77777777" w:rsidR="00156477" w:rsidRPr="009C6982" w:rsidRDefault="00156477">
            <w:pPr>
              <w:spacing w:line="480" w:lineRule="auto"/>
              <w:jc w:val="center"/>
            </w:pPr>
            <w:r w:rsidRPr="009C6982">
              <w:t>0.96</w:t>
            </w:r>
          </w:p>
        </w:tc>
      </w:tr>
      <w:tr w:rsidR="00156477" w:rsidRPr="009C6982" w14:paraId="12ED52CF" w14:textId="77777777" w:rsidTr="000650B5">
        <w:trPr>
          <w:trHeight w:val="255"/>
        </w:trPr>
        <w:tc>
          <w:tcPr>
            <w:tcW w:w="1034" w:type="dxa"/>
          </w:tcPr>
          <w:p w14:paraId="4D29AB8F" w14:textId="77777777" w:rsidR="00156477" w:rsidRPr="009C6982" w:rsidRDefault="00156477" w:rsidP="00C3374F">
            <w:pPr>
              <w:spacing w:line="480" w:lineRule="auto"/>
              <w:jc w:val="center"/>
            </w:pPr>
            <w:r w:rsidRPr="009C6982">
              <w:t>0.44</w:t>
            </w:r>
          </w:p>
        </w:tc>
        <w:tc>
          <w:tcPr>
            <w:tcW w:w="874" w:type="dxa"/>
          </w:tcPr>
          <w:p w14:paraId="52A75EC5" w14:textId="77777777" w:rsidR="00156477" w:rsidRPr="009C6982" w:rsidRDefault="00156477">
            <w:pPr>
              <w:spacing w:line="480" w:lineRule="auto"/>
              <w:jc w:val="center"/>
            </w:pPr>
            <w:r w:rsidRPr="009C6982">
              <w:t>0.15</w:t>
            </w:r>
          </w:p>
        </w:tc>
        <w:tc>
          <w:tcPr>
            <w:tcW w:w="900" w:type="dxa"/>
          </w:tcPr>
          <w:p w14:paraId="79EB92E4" w14:textId="77777777" w:rsidR="00156477" w:rsidRPr="009C6982" w:rsidRDefault="00156477">
            <w:pPr>
              <w:spacing w:line="480" w:lineRule="auto"/>
              <w:jc w:val="center"/>
            </w:pPr>
            <w:r w:rsidRPr="009C6982">
              <w:t>1.00</w:t>
            </w:r>
          </w:p>
        </w:tc>
        <w:tc>
          <w:tcPr>
            <w:tcW w:w="3780" w:type="dxa"/>
          </w:tcPr>
          <w:p w14:paraId="5D6F212C" w14:textId="77777777" w:rsidR="00156477" w:rsidRPr="009C6982" w:rsidRDefault="00156477">
            <w:pPr>
              <w:spacing w:line="480" w:lineRule="auto"/>
            </w:pPr>
            <w:r w:rsidRPr="009C6982">
              <w:t>Packing of the system without pNPG</w:t>
            </w:r>
          </w:p>
        </w:tc>
        <w:tc>
          <w:tcPr>
            <w:tcW w:w="1080" w:type="dxa"/>
          </w:tcPr>
          <w:p w14:paraId="0B588801" w14:textId="77777777" w:rsidR="00156477" w:rsidRPr="009C6982" w:rsidRDefault="00156477">
            <w:pPr>
              <w:spacing w:line="480" w:lineRule="auto"/>
              <w:jc w:val="center"/>
            </w:pPr>
            <w:r w:rsidRPr="009C6982">
              <w:t>0.67</w:t>
            </w:r>
          </w:p>
        </w:tc>
        <w:tc>
          <w:tcPr>
            <w:tcW w:w="1058" w:type="dxa"/>
          </w:tcPr>
          <w:p w14:paraId="5E663ADF" w14:textId="77777777" w:rsidR="00156477" w:rsidRPr="009C6982" w:rsidRDefault="00156477">
            <w:pPr>
              <w:spacing w:line="480" w:lineRule="auto"/>
              <w:jc w:val="center"/>
            </w:pPr>
            <w:r w:rsidRPr="009C6982">
              <w:t>0.72</w:t>
            </w:r>
          </w:p>
        </w:tc>
      </w:tr>
      <w:tr w:rsidR="00156477" w:rsidRPr="009C6982" w14:paraId="26E71971" w14:textId="77777777" w:rsidTr="000650B5">
        <w:trPr>
          <w:trHeight w:val="255"/>
        </w:trPr>
        <w:tc>
          <w:tcPr>
            <w:tcW w:w="1034" w:type="dxa"/>
          </w:tcPr>
          <w:p w14:paraId="358E81DA" w14:textId="77777777" w:rsidR="00156477" w:rsidRPr="009C6982" w:rsidRDefault="00156477" w:rsidP="00C3374F">
            <w:pPr>
              <w:spacing w:line="480" w:lineRule="auto"/>
              <w:jc w:val="center"/>
            </w:pPr>
            <w:r w:rsidRPr="009C6982">
              <w:t>0.44</w:t>
            </w:r>
          </w:p>
        </w:tc>
        <w:tc>
          <w:tcPr>
            <w:tcW w:w="874" w:type="dxa"/>
          </w:tcPr>
          <w:p w14:paraId="371859F1" w14:textId="77777777" w:rsidR="00156477" w:rsidRPr="009C6982" w:rsidRDefault="00156477">
            <w:pPr>
              <w:spacing w:line="480" w:lineRule="auto"/>
              <w:jc w:val="center"/>
            </w:pPr>
            <w:r w:rsidRPr="009C6982">
              <w:t>0.53</w:t>
            </w:r>
          </w:p>
        </w:tc>
        <w:tc>
          <w:tcPr>
            <w:tcW w:w="900" w:type="dxa"/>
          </w:tcPr>
          <w:p w14:paraId="3C3F52E9" w14:textId="77777777" w:rsidR="00156477" w:rsidRPr="009C6982" w:rsidRDefault="00156477">
            <w:pPr>
              <w:spacing w:line="480" w:lineRule="auto"/>
              <w:jc w:val="center"/>
            </w:pPr>
            <w:r w:rsidRPr="009C6982">
              <w:t>0.46</w:t>
            </w:r>
          </w:p>
        </w:tc>
        <w:tc>
          <w:tcPr>
            <w:tcW w:w="3780" w:type="dxa"/>
          </w:tcPr>
          <w:p w14:paraId="645C7EBF" w14:textId="77777777" w:rsidR="00156477" w:rsidRPr="009C6982" w:rsidRDefault="00156477">
            <w:pPr>
              <w:spacing w:line="480" w:lineRule="auto"/>
            </w:pPr>
            <w:r w:rsidRPr="009C6982">
              <w:t>Packing of the system with pNPG</w:t>
            </w:r>
          </w:p>
        </w:tc>
        <w:tc>
          <w:tcPr>
            <w:tcW w:w="1080" w:type="dxa"/>
          </w:tcPr>
          <w:p w14:paraId="4B7757E0" w14:textId="77777777" w:rsidR="00156477" w:rsidRPr="009C6982" w:rsidRDefault="00156477">
            <w:pPr>
              <w:spacing w:line="480" w:lineRule="auto"/>
              <w:jc w:val="center"/>
            </w:pPr>
            <w:r w:rsidRPr="009C6982">
              <w:t>0.67</w:t>
            </w:r>
          </w:p>
        </w:tc>
        <w:tc>
          <w:tcPr>
            <w:tcW w:w="1058" w:type="dxa"/>
          </w:tcPr>
          <w:p w14:paraId="3C731B32" w14:textId="77777777" w:rsidR="00156477" w:rsidRPr="009C6982" w:rsidRDefault="00156477">
            <w:pPr>
              <w:spacing w:line="480" w:lineRule="auto"/>
              <w:jc w:val="center"/>
            </w:pPr>
            <w:r w:rsidRPr="009C6982">
              <w:t>0.73</w:t>
            </w:r>
          </w:p>
        </w:tc>
      </w:tr>
      <w:tr w:rsidR="00156477" w:rsidRPr="009C6982" w14:paraId="775A6C67" w14:textId="77777777" w:rsidTr="000650B5">
        <w:trPr>
          <w:trHeight w:val="255"/>
        </w:trPr>
        <w:tc>
          <w:tcPr>
            <w:tcW w:w="1034" w:type="dxa"/>
          </w:tcPr>
          <w:p w14:paraId="0AC7DA72" w14:textId="77777777" w:rsidR="00156477" w:rsidRPr="009C6982" w:rsidRDefault="00156477" w:rsidP="00C3374F">
            <w:pPr>
              <w:spacing w:line="480" w:lineRule="auto"/>
              <w:jc w:val="center"/>
            </w:pPr>
            <w:r w:rsidRPr="009C6982">
              <w:t>0.98</w:t>
            </w:r>
          </w:p>
        </w:tc>
        <w:tc>
          <w:tcPr>
            <w:tcW w:w="874" w:type="dxa"/>
          </w:tcPr>
          <w:p w14:paraId="30140B73" w14:textId="77777777" w:rsidR="00156477" w:rsidRPr="009C6982" w:rsidRDefault="00156477">
            <w:pPr>
              <w:spacing w:line="480" w:lineRule="auto"/>
              <w:jc w:val="center"/>
            </w:pPr>
            <w:r w:rsidRPr="009C6982">
              <w:t>0.09</w:t>
            </w:r>
          </w:p>
        </w:tc>
        <w:tc>
          <w:tcPr>
            <w:tcW w:w="900" w:type="dxa"/>
          </w:tcPr>
          <w:p w14:paraId="0C0811EC" w14:textId="77777777" w:rsidR="00156477" w:rsidRPr="009C6982" w:rsidRDefault="00156477">
            <w:pPr>
              <w:spacing w:line="480" w:lineRule="auto"/>
              <w:jc w:val="center"/>
            </w:pPr>
            <w:proofErr w:type="gramStart"/>
            <w:r w:rsidRPr="009C6982">
              <w:t>ns</w:t>
            </w:r>
            <w:proofErr w:type="gramEnd"/>
          </w:p>
        </w:tc>
        <w:tc>
          <w:tcPr>
            <w:tcW w:w="3780" w:type="dxa"/>
          </w:tcPr>
          <w:p w14:paraId="2CA447BA" w14:textId="77777777" w:rsidR="00156477" w:rsidRPr="009C6982" w:rsidRDefault="00156477">
            <w:pPr>
              <w:spacing w:line="480" w:lineRule="auto"/>
            </w:pPr>
            <w:r w:rsidRPr="009C6982">
              <w:t>Hydrogen bonding energy of Y295</w:t>
            </w:r>
          </w:p>
        </w:tc>
        <w:tc>
          <w:tcPr>
            <w:tcW w:w="1080" w:type="dxa"/>
          </w:tcPr>
          <w:p w14:paraId="35607EDE" w14:textId="77777777" w:rsidR="00156477" w:rsidRPr="009C6982" w:rsidRDefault="00156477">
            <w:pPr>
              <w:spacing w:line="480" w:lineRule="auto"/>
              <w:jc w:val="center"/>
            </w:pPr>
            <w:r w:rsidRPr="009C6982">
              <w:t>-1.28</w:t>
            </w:r>
          </w:p>
        </w:tc>
        <w:tc>
          <w:tcPr>
            <w:tcW w:w="1058" w:type="dxa"/>
          </w:tcPr>
          <w:p w14:paraId="51EFCB63" w14:textId="77777777" w:rsidR="00156477" w:rsidRPr="009C6982" w:rsidRDefault="00156477">
            <w:pPr>
              <w:spacing w:line="480" w:lineRule="auto"/>
              <w:jc w:val="center"/>
            </w:pPr>
            <w:r w:rsidRPr="009C6982">
              <w:t>-0.5</w:t>
            </w:r>
          </w:p>
        </w:tc>
      </w:tr>
      <w:tr w:rsidR="00156477" w:rsidRPr="009C6982" w14:paraId="2063BE95" w14:textId="77777777" w:rsidTr="000650B5">
        <w:trPr>
          <w:trHeight w:val="255"/>
        </w:trPr>
        <w:tc>
          <w:tcPr>
            <w:tcW w:w="1034" w:type="dxa"/>
          </w:tcPr>
          <w:p w14:paraId="62FDAAA5" w14:textId="77777777" w:rsidR="00156477" w:rsidRPr="009C6982" w:rsidRDefault="00156477" w:rsidP="00C3374F">
            <w:pPr>
              <w:spacing w:line="480" w:lineRule="auto"/>
              <w:jc w:val="center"/>
            </w:pPr>
            <w:proofErr w:type="gramStart"/>
            <w:r w:rsidRPr="009C6982">
              <w:t>ns</w:t>
            </w:r>
            <w:proofErr w:type="gramEnd"/>
          </w:p>
        </w:tc>
        <w:tc>
          <w:tcPr>
            <w:tcW w:w="874" w:type="dxa"/>
          </w:tcPr>
          <w:p w14:paraId="38886644" w14:textId="77777777" w:rsidR="00156477" w:rsidRPr="009C6982" w:rsidRDefault="00156477">
            <w:pPr>
              <w:spacing w:line="480" w:lineRule="auto"/>
              <w:jc w:val="center"/>
            </w:pPr>
            <w:r w:rsidRPr="009C6982">
              <w:t>-0.51</w:t>
            </w:r>
          </w:p>
        </w:tc>
        <w:tc>
          <w:tcPr>
            <w:tcW w:w="900" w:type="dxa"/>
          </w:tcPr>
          <w:p w14:paraId="63C80EE0" w14:textId="77777777" w:rsidR="00156477" w:rsidRPr="009C6982" w:rsidRDefault="00156477">
            <w:pPr>
              <w:spacing w:line="480" w:lineRule="auto"/>
              <w:jc w:val="center"/>
            </w:pPr>
            <w:proofErr w:type="gramStart"/>
            <w:r w:rsidRPr="009C6982">
              <w:t>ns</w:t>
            </w:r>
            <w:proofErr w:type="gramEnd"/>
          </w:p>
        </w:tc>
        <w:tc>
          <w:tcPr>
            <w:tcW w:w="3780" w:type="dxa"/>
          </w:tcPr>
          <w:p w14:paraId="0CEF8EDB" w14:textId="77777777" w:rsidR="00156477" w:rsidRPr="009C6982" w:rsidRDefault="00156477">
            <w:pPr>
              <w:spacing w:line="480" w:lineRule="auto"/>
            </w:pPr>
            <w:r w:rsidRPr="009C6982">
              <w:t>Packing with pNPG around E353</w:t>
            </w:r>
          </w:p>
        </w:tc>
        <w:tc>
          <w:tcPr>
            <w:tcW w:w="1080" w:type="dxa"/>
          </w:tcPr>
          <w:p w14:paraId="5D48151D" w14:textId="77777777" w:rsidR="00156477" w:rsidRPr="009C6982" w:rsidRDefault="00156477">
            <w:pPr>
              <w:spacing w:line="480" w:lineRule="auto"/>
              <w:jc w:val="center"/>
            </w:pPr>
            <w:r w:rsidRPr="009C6982">
              <w:t>0.19</w:t>
            </w:r>
          </w:p>
        </w:tc>
        <w:tc>
          <w:tcPr>
            <w:tcW w:w="1058" w:type="dxa"/>
          </w:tcPr>
          <w:p w14:paraId="315EE429" w14:textId="77777777" w:rsidR="00156477" w:rsidRPr="009C6982" w:rsidRDefault="00156477">
            <w:pPr>
              <w:spacing w:line="480" w:lineRule="auto"/>
              <w:jc w:val="center"/>
            </w:pPr>
            <w:r w:rsidRPr="009C6982">
              <w:t>1</w:t>
            </w:r>
          </w:p>
        </w:tc>
      </w:tr>
      <w:tr w:rsidR="00156477" w:rsidRPr="009C6982" w14:paraId="5C42809B" w14:textId="77777777" w:rsidTr="000650B5">
        <w:trPr>
          <w:trHeight w:val="255"/>
        </w:trPr>
        <w:tc>
          <w:tcPr>
            <w:tcW w:w="1034" w:type="dxa"/>
          </w:tcPr>
          <w:p w14:paraId="2D930AC2" w14:textId="77777777" w:rsidR="00156477" w:rsidRPr="009C6982" w:rsidRDefault="00156477" w:rsidP="00C3374F">
            <w:pPr>
              <w:spacing w:line="480" w:lineRule="auto"/>
              <w:jc w:val="center"/>
            </w:pPr>
            <w:proofErr w:type="gramStart"/>
            <w:r w:rsidRPr="009C6982">
              <w:t>ns</w:t>
            </w:r>
            <w:proofErr w:type="gramEnd"/>
          </w:p>
        </w:tc>
        <w:tc>
          <w:tcPr>
            <w:tcW w:w="874" w:type="dxa"/>
          </w:tcPr>
          <w:p w14:paraId="7D1089E4" w14:textId="77777777" w:rsidR="00156477" w:rsidRPr="009C6982" w:rsidRDefault="00156477">
            <w:pPr>
              <w:spacing w:line="480" w:lineRule="auto"/>
              <w:jc w:val="center"/>
            </w:pPr>
            <w:r w:rsidRPr="009C6982">
              <w:t>-0.10</w:t>
            </w:r>
          </w:p>
        </w:tc>
        <w:tc>
          <w:tcPr>
            <w:tcW w:w="900" w:type="dxa"/>
          </w:tcPr>
          <w:p w14:paraId="7E86F2B9" w14:textId="77777777" w:rsidR="00156477" w:rsidRPr="009C6982" w:rsidRDefault="00156477">
            <w:pPr>
              <w:spacing w:line="480" w:lineRule="auto"/>
              <w:jc w:val="center"/>
            </w:pPr>
            <w:proofErr w:type="gramStart"/>
            <w:r w:rsidRPr="009C6982">
              <w:t>ns</w:t>
            </w:r>
            <w:proofErr w:type="gramEnd"/>
          </w:p>
        </w:tc>
        <w:tc>
          <w:tcPr>
            <w:tcW w:w="3780" w:type="dxa"/>
          </w:tcPr>
          <w:p w14:paraId="1A1AB000" w14:textId="77777777" w:rsidR="00156477" w:rsidRPr="009C6982" w:rsidRDefault="00156477">
            <w:pPr>
              <w:spacing w:line="480" w:lineRule="auto"/>
            </w:pPr>
            <w:r w:rsidRPr="009C6982">
              <w:t xml:space="preserve">Total system energy </w:t>
            </w:r>
          </w:p>
        </w:tc>
        <w:tc>
          <w:tcPr>
            <w:tcW w:w="1080" w:type="dxa"/>
          </w:tcPr>
          <w:p w14:paraId="0CDEAF2B" w14:textId="77777777" w:rsidR="00156477" w:rsidRPr="009C6982" w:rsidRDefault="00156477">
            <w:pPr>
              <w:spacing w:line="480" w:lineRule="auto"/>
              <w:jc w:val="center"/>
            </w:pPr>
            <w:r w:rsidRPr="009C6982">
              <w:t>-636.44</w:t>
            </w:r>
          </w:p>
        </w:tc>
        <w:tc>
          <w:tcPr>
            <w:tcW w:w="1058" w:type="dxa"/>
          </w:tcPr>
          <w:p w14:paraId="55F2BCD1" w14:textId="77777777" w:rsidR="00156477" w:rsidRPr="009C6982" w:rsidRDefault="00156477">
            <w:pPr>
              <w:spacing w:line="480" w:lineRule="auto"/>
              <w:jc w:val="center"/>
            </w:pPr>
            <w:r w:rsidRPr="009C6982">
              <w:t>-621.6</w:t>
            </w:r>
          </w:p>
        </w:tc>
      </w:tr>
      <w:tr w:rsidR="00156477" w:rsidRPr="009C6982" w14:paraId="30C3BC6F" w14:textId="77777777" w:rsidTr="000650B5">
        <w:trPr>
          <w:trHeight w:val="255"/>
        </w:trPr>
        <w:tc>
          <w:tcPr>
            <w:tcW w:w="1034" w:type="dxa"/>
          </w:tcPr>
          <w:p w14:paraId="7E4C9C9C" w14:textId="77777777" w:rsidR="00156477" w:rsidRPr="009C6982" w:rsidRDefault="00156477" w:rsidP="00C3374F">
            <w:pPr>
              <w:spacing w:line="480" w:lineRule="auto"/>
              <w:jc w:val="center"/>
            </w:pPr>
            <w:proofErr w:type="gramStart"/>
            <w:r w:rsidRPr="009C6982">
              <w:t>ns</w:t>
            </w:r>
            <w:proofErr w:type="gramEnd"/>
          </w:p>
        </w:tc>
        <w:tc>
          <w:tcPr>
            <w:tcW w:w="874" w:type="dxa"/>
          </w:tcPr>
          <w:p w14:paraId="5C2118DC" w14:textId="77777777" w:rsidR="00156477" w:rsidRPr="009C6982" w:rsidRDefault="00156477">
            <w:pPr>
              <w:spacing w:line="480" w:lineRule="auto"/>
              <w:jc w:val="center"/>
            </w:pPr>
            <w:r w:rsidRPr="009C6982">
              <w:t>-0.01</w:t>
            </w:r>
          </w:p>
        </w:tc>
        <w:tc>
          <w:tcPr>
            <w:tcW w:w="900" w:type="dxa"/>
          </w:tcPr>
          <w:p w14:paraId="7CC3AA6D" w14:textId="77777777" w:rsidR="00156477" w:rsidRPr="009C6982" w:rsidRDefault="00156477">
            <w:pPr>
              <w:spacing w:line="480" w:lineRule="auto"/>
              <w:jc w:val="center"/>
            </w:pPr>
            <w:proofErr w:type="gramStart"/>
            <w:r w:rsidRPr="009C6982">
              <w:t>ns</w:t>
            </w:r>
            <w:proofErr w:type="gramEnd"/>
          </w:p>
        </w:tc>
        <w:tc>
          <w:tcPr>
            <w:tcW w:w="3780" w:type="dxa"/>
          </w:tcPr>
          <w:p w14:paraId="796E171F" w14:textId="77777777" w:rsidR="00156477" w:rsidRPr="009C6982" w:rsidRDefault="00156477">
            <w:pPr>
              <w:spacing w:line="480" w:lineRule="auto"/>
            </w:pPr>
            <w:r w:rsidRPr="009C6982">
              <w:t>Hydrogen bond energy of the total system</w:t>
            </w:r>
          </w:p>
        </w:tc>
        <w:tc>
          <w:tcPr>
            <w:tcW w:w="1080" w:type="dxa"/>
          </w:tcPr>
          <w:p w14:paraId="0F7A0676" w14:textId="77777777" w:rsidR="00156477" w:rsidRPr="009C6982" w:rsidRDefault="00156477">
            <w:pPr>
              <w:spacing w:line="480" w:lineRule="auto"/>
              <w:jc w:val="center"/>
            </w:pPr>
            <w:r w:rsidRPr="009C6982">
              <w:t>-76.7</w:t>
            </w:r>
          </w:p>
        </w:tc>
        <w:tc>
          <w:tcPr>
            <w:tcW w:w="1058" w:type="dxa"/>
          </w:tcPr>
          <w:p w14:paraId="57569CA1" w14:textId="77777777" w:rsidR="00156477" w:rsidRPr="009C6982" w:rsidRDefault="00156477">
            <w:pPr>
              <w:spacing w:line="480" w:lineRule="auto"/>
              <w:jc w:val="center"/>
            </w:pPr>
            <w:r w:rsidRPr="009C6982">
              <w:t>-67.63</w:t>
            </w:r>
          </w:p>
        </w:tc>
      </w:tr>
      <w:tr w:rsidR="00156477" w:rsidRPr="009C6982" w14:paraId="33EDD68B" w14:textId="77777777" w:rsidTr="000650B5">
        <w:trPr>
          <w:trHeight w:val="255"/>
        </w:trPr>
        <w:tc>
          <w:tcPr>
            <w:tcW w:w="1034" w:type="dxa"/>
          </w:tcPr>
          <w:p w14:paraId="6020B009" w14:textId="77777777" w:rsidR="00156477" w:rsidRPr="009C6982" w:rsidRDefault="00156477" w:rsidP="00C3374F">
            <w:pPr>
              <w:spacing w:line="480" w:lineRule="auto"/>
              <w:jc w:val="center"/>
            </w:pPr>
            <w:proofErr w:type="gramStart"/>
            <w:r w:rsidRPr="009C6982">
              <w:t>ns</w:t>
            </w:r>
            <w:proofErr w:type="gramEnd"/>
          </w:p>
        </w:tc>
        <w:tc>
          <w:tcPr>
            <w:tcW w:w="874" w:type="dxa"/>
          </w:tcPr>
          <w:p w14:paraId="610E2E92" w14:textId="77777777" w:rsidR="00156477" w:rsidRPr="009C6982" w:rsidRDefault="00156477">
            <w:pPr>
              <w:spacing w:line="480" w:lineRule="auto"/>
              <w:jc w:val="center"/>
            </w:pPr>
            <w:proofErr w:type="gramStart"/>
            <w:r w:rsidRPr="009C6982">
              <w:t>ns</w:t>
            </w:r>
            <w:proofErr w:type="gramEnd"/>
          </w:p>
        </w:tc>
        <w:tc>
          <w:tcPr>
            <w:tcW w:w="900" w:type="dxa"/>
          </w:tcPr>
          <w:p w14:paraId="781D870E" w14:textId="77777777" w:rsidR="00156477" w:rsidRPr="009C6982" w:rsidRDefault="00156477">
            <w:pPr>
              <w:spacing w:line="480" w:lineRule="auto"/>
              <w:jc w:val="center"/>
            </w:pPr>
            <w:r w:rsidRPr="009C6982">
              <w:t>0.11</w:t>
            </w:r>
          </w:p>
        </w:tc>
        <w:tc>
          <w:tcPr>
            <w:tcW w:w="3780" w:type="dxa"/>
          </w:tcPr>
          <w:p w14:paraId="1FD31322" w14:textId="77777777" w:rsidR="00156477" w:rsidRPr="009C6982" w:rsidRDefault="00156477">
            <w:pPr>
              <w:spacing w:line="480" w:lineRule="auto"/>
            </w:pPr>
            <w:proofErr w:type="spellStart"/>
            <w:r w:rsidRPr="009C6982">
              <w:t>Lennard</w:t>
            </w:r>
            <w:proofErr w:type="spellEnd"/>
            <w:r w:rsidRPr="009C6982">
              <w:t>-Jones repulsion around E353</w:t>
            </w:r>
          </w:p>
        </w:tc>
        <w:tc>
          <w:tcPr>
            <w:tcW w:w="1080" w:type="dxa"/>
          </w:tcPr>
          <w:p w14:paraId="7F91BA51" w14:textId="77777777" w:rsidR="00156477" w:rsidRPr="009C6982" w:rsidRDefault="00156477">
            <w:pPr>
              <w:spacing w:line="480" w:lineRule="auto"/>
              <w:jc w:val="center"/>
            </w:pPr>
            <w:r w:rsidRPr="009C6982">
              <w:t>0.67</w:t>
            </w:r>
          </w:p>
        </w:tc>
        <w:tc>
          <w:tcPr>
            <w:tcW w:w="1058" w:type="dxa"/>
          </w:tcPr>
          <w:p w14:paraId="14A5B3C2" w14:textId="77777777" w:rsidR="00156477" w:rsidRPr="009C6982" w:rsidRDefault="00156477">
            <w:pPr>
              <w:spacing w:line="480" w:lineRule="auto"/>
              <w:jc w:val="center"/>
            </w:pPr>
            <w:r w:rsidRPr="009C6982">
              <w:t>1.41</w:t>
            </w:r>
          </w:p>
        </w:tc>
      </w:tr>
      <w:tr w:rsidR="00156477" w:rsidRPr="009C6982" w14:paraId="148D7F53" w14:textId="77777777" w:rsidTr="000650B5">
        <w:trPr>
          <w:trHeight w:val="503"/>
        </w:trPr>
        <w:tc>
          <w:tcPr>
            <w:tcW w:w="1034" w:type="dxa"/>
          </w:tcPr>
          <w:p w14:paraId="464C6DC2" w14:textId="77777777" w:rsidR="00156477" w:rsidRPr="009C6982" w:rsidRDefault="00156477" w:rsidP="00C3374F">
            <w:pPr>
              <w:spacing w:line="480" w:lineRule="auto"/>
              <w:jc w:val="center"/>
            </w:pPr>
            <w:proofErr w:type="gramStart"/>
            <w:r w:rsidRPr="009C6982">
              <w:t>ns</w:t>
            </w:r>
            <w:proofErr w:type="gramEnd"/>
          </w:p>
        </w:tc>
        <w:tc>
          <w:tcPr>
            <w:tcW w:w="874" w:type="dxa"/>
          </w:tcPr>
          <w:p w14:paraId="7D1B8E74" w14:textId="77777777" w:rsidR="00156477" w:rsidRPr="009C6982" w:rsidRDefault="00156477">
            <w:pPr>
              <w:spacing w:line="480" w:lineRule="auto"/>
              <w:jc w:val="center"/>
            </w:pPr>
            <w:proofErr w:type="gramStart"/>
            <w:r w:rsidRPr="009C6982">
              <w:t>ns</w:t>
            </w:r>
            <w:proofErr w:type="gramEnd"/>
          </w:p>
        </w:tc>
        <w:tc>
          <w:tcPr>
            <w:tcW w:w="900" w:type="dxa"/>
          </w:tcPr>
          <w:p w14:paraId="2534F652" w14:textId="77777777" w:rsidR="00156477" w:rsidRPr="009C6982" w:rsidRDefault="00156477">
            <w:pPr>
              <w:spacing w:line="480" w:lineRule="auto"/>
              <w:jc w:val="center"/>
            </w:pPr>
            <w:r w:rsidRPr="009C6982">
              <w:t>0.27</w:t>
            </w:r>
          </w:p>
        </w:tc>
        <w:tc>
          <w:tcPr>
            <w:tcW w:w="3780" w:type="dxa"/>
          </w:tcPr>
          <w:p w14:paraId="7BDA7D21" w14:textId="77777777" w:rsidR="00156477" w:rsidRPr="009C6982" w:rsidRDefault="00156477">
            <w:pPr>
              <w:spacing w:line="480" w:lineRule="auto"/>
            </w:pPr>
            <w:r w:rsidRPr="009C6982">
              <w:t>Average hydrophobic surface area without pNPG</w:t>
            </w:r>
          </w:p>
        </w:tc>
        <w:tc>
          <w:tcPr>
            <w:tcW w:w="1080" w:type="dxa"/>
          </w:tcPr>
          <w:p w14:paraId="07FF56EC" w14:textId="77777777" w:rsidR="00156477" w:rsidRPr="009C6982" w:rsidRDefault="00156477">
            <w:pPr>
              <w:spacing w:line="480" w:lineRule="auto"/>
              <w:jc w:val="center"/>
            </w:pPr>
            <w:r w:rsidRPr="009C6982">
              <w:t>0.51</w:t>
            </w:r>
          </w:p>
        </w:tc>
        <w:tc>
          <w:tcPr>
            <w:tcW w:w="1058" w:type="dxa"/>
          </w:tcPr>
          <w:p w14:paraId="69B65FFE" w14:textId="77777777" w:rsidR="00156477" w:rsidRPr="009C6982" w:rsidRDefault="00156477">
            <w:pPr>
              <w:spacing w:line="480" w:lineRule="auto"/>
              <w:jc w:val="center"/>
            </w:pPr>
            <w:r w:rsidRPr="009C6982">
              <w:t>1.75</w:t>
            </w:r>
          </w:p>
        </w:tc>
      </w:tr>
      <w:tr w:rsidR="00156477" w:rsidRPr="009C6982" w14:paraId="2197381A" w14:textId="77777777" w:rsidTr="000650B5">
        <w:trPr>
          <w:trHeight w:val="255"/>
        </w:trPr>
        <w:tc>
          <w:tcPr>
            <w:tcW w:w="1034" w:type="dxa"/>
          </w:tcPr>
          <w:p w14:paraId="135A43C9" w14:textId="77777777" w:rsidR="00156477" w:rsidRPr="009C6982" w:rsidRDefault="00156477" w:rsidP="00C3374F">
            <w:pPr>
              <w:spacing w:line="480" w:lineRule="auto"/>
              <w:jc w:val="center"/>
            </w:pPr>
            <w:proofErr w:type="gramStart"/>
            <w:r w:rsidRPr="009C6982">
              <w:t>ns</w:t>
            </w:r>
            <w:proofErr w:type="gramEnd"/>
          </w:p>
        </w:tc>
        <w:tc>
          <w:tcPr>
            <w:tcW w:w="874" w:type="dxa"/>
          </w:tcPr>
          <w:p w14:paraId="08E72514" w14:textId="77777777" w:rsidR="00156477" w:rsidRPr="009C6982" w:rsidRDefault="00156477">
            <w:pPr>
              <w:spacing w:line="480" w:lineRule="auto"/>
              <w:jc w:val="center"/>
            </w:pPr>
            <w:proofErr w:type="gramStart"/>
            <w:r w:rsidRPr="009C6982">
              <w:t>ns</w:t>
            </w:r>
            <w:proofErr w:type="gramEnd"/>
          </w:p>
        </w:tc>
        <w:tc>
          <w:tcPr>
            <w:tcW w:w="900" w:type="dxa"/>
          </w:tcPr>
          <w:p w14:paraId="26862671" w14:textId="77777777" w:rsidR="00156477" w:rsidRPr="009C6982" w:rsidRDefault="00156477">
            <w:pPr>
              <w:spacing w:line="480" w:lineRule="auto"/>
              <w:jc w:val="center"/>
            </w:pPr>
            <w:r w:rsidRPr="009C6982">
              <w:t>0.32</w:t>
            </w:r>
          </w:p>
        </w:tc>
        <w:tc>
          <w:tcPr>
            <w:tcW w:w="3780" w:type="dxa"/>
          </w:tcPr>
          <w:p w14:paraId="037D7D0B" w14:textId="77777777" w:rsidR="00156477" w:rsidRPr="009C6982" w:rsidRDefault="00156477">
            <w:pPr>
              <w:spacing w:line="480" w:lineRule="auto"/>
            </w:pPr>
            <w:r w:rsidRPr="009C6982">
              <w:t>Packing around E353 without pNPG</w:t>
            </w:r>
          </w:p>
        </w:tc>
        <w:tc>
          <w:tcPr>
            <w:tcW w:w="1080" w:type="dxa"/>
          </w:tcPr>
          <w:p w14:paraId="0032C71F" w14:textId="77777777" w:rsidR="00156477" w:rsidRPr="009C6982" w:rsidRDefault="00156477">
            <w:pPr>
              <w:spacing w:line="480" w:lineRule="auto"/>
              <w:jc w:val="center"/>
            </w:pPr>
            <w:r w:rsidRPr="009C6982">
              <w:t>0.37</w:t>
            </w:r>
          </w:p>
        </w:tc>
        <w:tc>
          <w:tcPr>
            <w:tcW w:w="1058" w:type="dxa"/>
          </w:tcPr>
          <w:p w14:paraId="370DA59D" w14:textId="77777777" w:rsidR="00156477" w:rsidRPr="009C6982" w:rsidRDefault="00156477">
            <w:pPr>
              <w:spacing w:line="480" w:lineRule="auto"/>
              <w:jc w:val="center"/>
            </w:pPr>
            <w:r w:rsidRPr="009C6982">
              <w:t>0.99</w:t>
            </w:r>
          </w:p>
        </w:tc>
      </w:tr>
      <w:tr w:rsidR="00156477" w:rsidRPr="009C6982" w14:paraId="7E642EC7" w14:textId="77777777" w:rsidTr="000650B5">
        <w:trPr>
          <w:trHeight w:val="255"/>
        </w:trPr>
        <w:tc>
          <w:tcPr>
            <w:tcW w:w="1034" w:type="dxa"/>
          </w:tcPr>
          <w:p w14:paraId="41500AEC" w14:textId="77777777" w:rsidR="00156477" w:rsidRPr="009C6982" w:rsidRDefault="00156477" w:rsidP="00C3374F">
            <w:pPr>
              <w:spacing w:line="480" w:lineRule="auto"/>
              <w:jc w:val="center"/>
            </w:pPr>
            <w:proofErr w:type="gramStart"/>
            <w:r w:rsidRPr="009C6982">
              <w:t>ns</w:t>
            </w:r>
            <w:proofErr w:type="gramEnd"/>
          </w:p>
        </w:tc>
        <w:tc>
          <w:tcPr>
            <w:tcW w:w="874" w:type="dxa"/>
          </w:tcPr>
          <w:p w14:paraId="36BFD288" w14:textId="77777777" w:rsidR="00156477" w:rsidRPr="009C6982" w:rsidRDefault="00156477">
            <w:pPr>
              <w:spacing w:line="480" w:lineRule="auto"/>
              <w:jc w:val="center"/>
            </w:pPr>
            <w:proofErr w:type="gramStart"/>
            <w:r w:rsidRPr="009C6982">
              <w:t>ns</w:t>
            </w:r>
            <w:proofErr w:type="gramEnd"/>
          </w:p>
        </w:tc>
        <w:tc>
          <w:tcPr>
            <w:tcW w:w="900" w:type="dxa"/>
          </w:tcPr>
          <w:p w14:paraId="77FC7A3A" w14:textId="77777777" w:rsidR="00156477" w:rsidRPr="009C6982" w:rsidRDefault="00156477">
            <w:pPr>
              <w:spacing w:line="480" w:lineRule="auto"/>
              <w:jc w:val="center"/>
            </w:pPr>
            <w:r w:rsidRPr="009C6982">
              <w:t>0.34</w:t>
            </w:r>
          </w:p>
        </w:tc>
        <w:tc>
          <w:tcPr>
            <w:tcW w:w="3780" w:type="dxa"/>
          </w:tcPr>
          <w:p w14:paraId="2BEA0692" w14:textId="77777777" w:rsidR="00156477" w:rsidRPr="009C6982" w:rsidRDefault="00156477">
            <w:pPr>
              <w:spacing w:line="480" w:lineRule="auto"/>
            </w:pPr>
            <w:r w:rsidRPr="009C6982">
              <w:t>Packing around E164 without pNPG</w:t>
            </w:r>
          </w:p>
        </w:tc>
        <w:tc>
          <w:tcPr>
            <w:tcW w:w="1080" w:type="dxa"/>
          </w:tcPr>
          <w:p w14:paraId="4C0AE07C" w14:textId="77777777" w:rsidR="00156477" w:rsidRPr="009C6982" w:rsidRDefault="00156477">
            <w:pPr>
              <w:spacing w:line="480" w:lineRule="auto"/>
              <w:jc w:val="center"/>
            </w:pPr>
            <w:r w:rsidRPr="009C6982">
              <w:t>0.37</w:t>
            </w:r>
          </w:p>
        </w:tc>
        <w:tc>
          <w:tcPr>
            <w:tcW w:w="1058" w:type="dxa"/>
          </w:tcPr>
          <w:p w14:paraId="5852DFE5" w14:textId="77777777" w:rsidR="00156477" w:rsidRPr="009C6982" w:rsidRDefault="00156477">
            <w:pPr>
              <w:spacing w:line="480" w:lineRule="auto"/>
              <w:jc w:val="center"/>
            </w:pPr>
            <w:r w:rsidRPr="009C6982">
              <w:t>0.99</w:t>
            </w:r>
          </w:p>
        </w:tc>
      </w:tr>
      <w:tr w:rsidR="00156477" w:rsidRPr="009C6982" w14:paraId="5CF92D4B" w14:textId="77777777" w:rsidTr="000650B5">
        <w:trPr>
          <w:trHeight w:val="255"/>
        </w:trPr>
        <w:tc>
          <w:tcPr>
            <w:tcW w:w="1034" w:type="dxa"/>
          </w:tcPr>
          <w:p w14:paraId="64637948" w14:textId="77777777" w:rsidR="00156477" w:rsidRPr="009C6982" w:rsidRDefault="00156477" w:rsidP="00C3374F">
            <w:pPr>
              <w:spacing w:line="480" w:lineRule="auto"/>
              <w:jc w:val="center"/>
            </w:pPr>
            <w:proofErr w:type="gramStart"/>
            <w:r w:rsidRPr="009C6982">
              <w:t>ns</w:t>
            </w:r>
            <w:proofErr w:type="gramEnd"/>
          </w:p>
        </w:tc>
        <w:tc>
          <w:tcPr>
            <w:tcW w:w="874" w:type="dxa"/>
          </w:tcPr>
          <w:p w14:paraId="5730BC10" w14:textId="77777777" w:rsidR="00156477" w:rsidRPr="009C6982" w:rsidRDefault="00156477">
            <w:pPr>
              <w:spacing w:line="480" w:lineRule="auto"/>
              <w:jc w:val="center"/>
            </w:pPr>
            <w:proofErr w:type="gramStart"/>
            <w:r w:rsidRPr="009C6982">
              <w:t>ns</w:t>
            </w:r>
            <w:proofErr w:type="gramEnd"/>
          </w:p>
        </w:tc>
        <w:tc>
          <w:tcPr>
            <w:tcW w:w="900" w:type="dxa"/>
          </w:tcPr>
          <w:p w14:paraId="03AB83CA" w14:textId="77777777" w:rsidR="00156477" w:rsidRPr="009C6982" w:rsidRDefault="00156477">
            <w:pPr>
              <w:spacing w:line="480" w:lineRule="auto"/>
              <w:jc w:val="center"/>
            </w:pPr>
            <w:r w:rsidRPr="009C6982">
              <w:t>0.38</w:t>
            </w:r>
          </w:p>
        </w:tc>
        <w:tc>
          <w:tcPr>
            <w:tcW w:w="3780" w:type="dxa"/>
          </w:tcPr>
          <w:p w14:paraId="65EB84EB" w14:textId="77777777" w:rsidR="00156477" w:rsidRPr="009C6982" w:rsidRDefault="00156477">
            <w:pPr>
              <w:spacing w:line="480" w:lineRule="auto"/>
            </w:pPr>
            <w:r w:rsidRPr="009C6982">
              <w:t>Packing around Y295 without pNPG</w:t>
            </w:r>
          </w:p>
        </w:tc>
        <w:tc>
          <w:tcPr>
            <w:tcW w:w="1080" w:type="dxa"/>
          </w:tcPr>
          <w:p w14:paraId="17570F7A" w14:textId="77777777" w:rsidR="00156477" w:rsidRPr="009C6982" w:rsidRDefault="00156477">
            <w:pPr>
              <w:spacing w:line="480" w:lineRule="auto"/>
              <w:jc w:val="center"/>
            </w:pPr>
            <w:r w:rsidRPr="009C6982">
              <w:t>0.34</w:t>
            </w:r>
          </w:p>
        </w:tc>
        <w:tc>
          <w:tcPr>
            <w:tcW w:w="1058" w:type="dxa"/>
          </w:tcPr>
          <w:p w14:paraId="01F98893" w14:textId="77777777" w:rsidR="00156477" w:rsidRPr="009C6982" w:rsidRDefault="00156477">
            <w:pPr>
              <w:spacing w:line="480" w:lineRule="auto"/>
              <w:jc w:val="center"/>
            </w:pPr>
            <w:r w:rsidRPr="009C6982">
              <w:t>0.99</w:t>
            </w:r>
          </w:p>
        </w:tc>
      </w:tr>
      <w:tr w:rsidR="00156477" w:rsidRPr="009C6982" w14:paraId="69C8A510" w14:textId="77777777" w:rsidTr="000650B5">
        <w:trPr>
          <w:trHeight w:val="255"/>
        </w:trPr>
        <w:tc>
          <w:tcPr>
            <w:tcW w:w="1034" w:type="dxa"/>
          </w:tcPr>
          <w:p w14:paraId="5E4B716F" w14:textId="77777777" w:rsidR="00156477" w:rsidRPr="009C6982" w:rsidRDefault="00156477" w:rsidP="00C3374F">
            <w:pPr>
              <w:spacing w:line="480" w:lineRule="auto"/>
              <w:jc w:val="center"/>
            </w:pPr>
            <w:proofErr w:type="gramStart"/>
            <w:r w:rsidRPr="009C6982">
              <w:t>ns</w:t>
            </w:r>
            <w:proofErr w:type="gramEnd"/>
          </w:p>
        </w:tc>
        <w:tc>
          <w:tcPr>
            <w:tcW w:w="874" w:type="dxa"/>
          </w:tcPr>
          <w:p w14:paraId="0F4BA258" w14:textId="77777777" w:rsidR="00156477" w:rsidRPr="009C6982" w:rsidRDefault="00156477">
            <w:pPr>
              <w:spacing w:line="480" w:lineRule="auto"/>
              <w:jc w:val="center"/>
            </w:pPr>
            <w:proofErr w:type="gramStart"/>
            <w:r w:rsidRPr="009C6982">
              <w:t>ns</w:t>
            </w:r>
            <w:proofErr w:type="gramEnd"/>
          </w:p>
        </w:tc>
        <w:tc>
          <w:tcPr>
            <w:tcW w:w="900" w:type="dxa"/>
          </w:tcPr>
          <w:p w14:paraId="639FB679" w14:textId="77777777" w:rsidR="00156477" w:rsidRPr="009C6982" w:rsidRDefault="00156477">
            <w:pPr>
              <w:spacing w:line="480" w:lineRule="auto"/>
              <w:jc w:val="center"/>
            </w:pPr>
            <w:r w:rsidRPr="009C6982">
              <w:t>0.51</w:t>
            </w:r>
          </w:p>
        </w:tc>
        <w:tc>
          <w:tcPr>
            <w:tcW w:w="3780" w:type="dxa"/>
          </w:tcPr>
          <w:p w14:paraId="01283C1E" w14:textId="77777777" w:rsidR="00156477" w:rsidRPr="009C6982" w:rsidRDefault="00156477">
            <w:pPr>
              <w:spacing w:line="480" w:lineRule="auto"/>
            </w:pPr>
            <w:proofErr w:type="spellStart"/>
            <w:r w:rsidRPr="009C6982">
              <w:t>Lennard</w:t>
            </w:r>
            <w:proofErr w:type="spellEnd"/>
            <w:r w:rsidRPr="009C6982">
              <w:t>-Jones repulsion of E164</w:t>
            </w:r>
          </w:p>
        </w:tc>
        <w:tc>
          <w:tcPr>
            <w:tcW w:w="1080" w:type="dxa"/>
          </w:tcPr>
          <w:p w14:paraId="7F96FD8C" w14:textId="77777777" w:rsidR="00156477" w:rsidRPr="009C6982" w:rsidRDefault="00156477">
            <w:pPr>
              <w:spacing w:line="480" w:lineRule="auto"/>
              <w:jc w:val="center"/>
            </w:pPr>
            <w:r w:rsidRPr="009C6982">
              <w:t>0.83</w:t>
            </w:r>
          </w:p>
        </w:tc>
        <w:tc>
          <w:tcPr>
            <w:tcW w:w="1058" w:type="dxa"/>
          </w:tcPr>
          <w:p w14:paraId="5E89DBF8" w14:textId="77777777" w:rsidR="00156477" w:rsidRPr="009C6982" w:rsidRDefault="00156477">
            <w:pPr>
              <w:spacing w:line="480" w:lineRule="auto"/>
              <w:jc w:val="center"/>
            </w:pPr>
            <w:r w:rsidRPr="009C6982">
              <w:t>1.53</w:t>
            </w:r>
          </w:p>
        </w:tc>
      </w:tr>
    </w:tbl>
    <w:p w14:paraId="51714D33" w14:textId="77777777" w:rsidR="00156477" w:rsidRDefault="00156477" w:rsidP="00C3374F">
      <w:pPr>
        <w:spacing w:line="480" w:lineRule="auto"/>
      </w:pPr>
    </w:p>
    <w:p w14:paraId="02AB7712" w14:textId="77777777" w:rsidR="00156477" w:rsidRPr="00794F66" w:rsidRDefault="00156477" w:rsidP="00C3374F">
      <w:pPr>
        <w:spacing w:line="480" w:lineRule="auto"/>
        <w:rPr>
          <w:b/>
        </w:rPr>
      </w:pPr>
      <w:r w:rsidRPr="00794F66">
        <w:rPr>
          <w:b/>
        </w:rPr>
        <w:lastRenderedPageBreak/>
        <w:t>Table 1. Most informative structural features predicting each kinetic constant</w:t>
      </w:r>
    </w:p>
    <w:p w14:paraId="63AB1329" w14:textId="64BB090C" w:rsidR="00156477" w:rsidRDefault="00156477">
      <w:pPr>
        <w:spacing w:line="480" w:lineRule="auto"/>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features that have been assigned non-zero weights during training (9 for </w:t>
      </w:r>
      <w:r w:rsidRPr="00AE71AE">
        <w:rPr>
          <w:i/>
        </w:rPr>
        <w:t>k</w:t>
      </w:r>
      <w:r w:rsidRPr="00AE71AE">
        <w:rPr>
          <w:vertAlign w:val="subscript"/>
        </w:rPr>
        <w:t>cat</w:t>
      </w:r>
      <w:r>
        <w:t>/K</w:t>
      </w:r>
      <w:r w:rsidRPr="004F15C1">
        <w:rPr>
          <w:vertAlign w:val="subscript"/>
        </w:rPr>
        <w:t>M</w:t>
      </w:r>
      <w:r>
        <w:t xml:space="preserve">, 8 for </w:t>
      </w:r>
      <w:r w:rsidRPr="00AE71AE">
        <w:rPr>
          <w:i/>
        </w:rPr>
        <w:t>k</w:t>
      </w:r>
      <w:r w:rsidRPr="00AE71AE">
        <w:rPr>
          <w:vertAlign w:val="subscript"/>
        </w:rPr>
        <w:t>cat</w:t>
      </w:r>
      <w:r>
        <w:t>, 10 for K</w:t>
      </w:r>
      <w:r w:rsidRPr="004F15C1">
        <w:rPr>
          <w:vertAlign w:val="subscript"/>
        </w:rPr>
        <w:t>M</w:t>
      </w:r>
      <w:r>
        <w:t xml:space="preserve">). The weights are multiplied by a normalized form of the value (not shown), and can therefore indicate both a positive or negative relationship. For example, a negative weight for hydrogen bonding is consistent with a positive correlation to hydrogen bonding where a smaller number indicates more hydrogen bonding is occurring. Inversely, a positive weight for packing would indicate a positive correlation since a larger value indicates a system with fewer voids. The relative contribution of each feature in determining the kinetic constant is given as a normalized weight (columns 1-3). Column 4 provides a description of each feature, and columns 5 and 6 show the range of observed values in the training dataset. The full feature table is available in </w:t>
      </w:r>
      <w:del w:id="170" w:author="Alex" w:date="2015-11-24T14:48:00Z">
        <w:r w:rsidDel="00C5617D">
          <w:delText>Supplemental Table</w:delText>
        </w:r>
      </w:del>
      <w:ins w:id="171" w:author="Alex" w:date="2015-11-24T14:48:00Z">
        <w:r w:rsidR="00C5617D">
          <w:t>S4</w:t>
        </w:r>
      </w:ins>
      <w:del w:id="172" w:author="Alex" w:date="2015-11-24T14:48:00Z">
        <w:r w:rsidDel="00C5617D">
          <w:delText xml:space="preserve"> 2</w:delText>
        </w:r>
      </w:del>
      <w:r>
        <w:t xml:space="preserve">. </w:t>
      </w:r>
      <w:proofErr w:type="gramStart"/>
      <w:r w:rsidRPr="005C44A4">
        <w:rPr>
          <w:i/>
        </w:rPr>
        <w:t>ns</w:t>
      </w:r>
      <w:proofErr w:type="gramEnd"/>
      <w:r w:rsidRPr="005C44A4">
        <w:rPr>
          <w:i/>
        </w:rPr>
        <w:t>=feature not selected by the algorithm</w:t>
      </w:r>
    </w:p>
    <w:p w14:paraId="350AE4C3" w14:textId="77777777" w:rsidR="00156477" w:rsidRDefault="00156477">
      <w:pPr>
        <w:spacing w:line="480" w:lineRule="auto"/>
      </w:pPr>
    </w:p>
    <w:p w14:paraId="285AF232" w14:textId="60E99143" w:rsidR="00DF34E5" w:rsidRDefault="00114C36">
      <w:pPr>
        <w:spacing w:line="480" w:lineRule="auto"/>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0E5CDA">
        <w:t xml:space="preserve"> (</w:t>
      </w:r>
      <w:r w:rsidR="000E5CDA" w:rsidRPr="0073693D">
        <w:rPr>
          <w:i/>
        </w:rPr>
        <w:t>i.e.</w:t>
      </w:r>
      <w:r w:rsidR="000E5CDA">
        <w:t xml:space="preserve"> a minimal number of voids)</w:t>
      </w:r>
      <w:r w:rsidR="00DF34E5">
        <w:t>.</w:t>
      </w:r>
      <w:r w:rsidR="00AF585E">
        <w:t xml:space="preserve"> </w:t>
      </w:r>
      <w:r w:rsidR="008F0D45">
        <w:t>A</w:t>
      </w:r>
      <w:r w:rsidR="00DF34E5">
        <w:t>ll of these packing features are positively correlated to 1/</w:t>
      </w:r>
      <w:r w:rsidR="004F15C1">
        <w:t>K</w:t>
      </w:r>
      <w:r w:rsidR="004F15C1" w:rsidRPr="004F15C1">
        <w:rPr>
          <w:vertAlign w:val="subscript"/>
        </w:rPr>
        <w:t>M</w:t>
      </w:r>
      <w:r w:rsidR="00DF34E5">
        <w:t xml:space="preserve">, </w:t>
      </w:r>
      <w:r w:rsidR="00342F97">
        <w:t xml:space="preserve">meaning </w:t>
      </w:r>
      <w:r w:rsidR="00DF34E5">
        <w:t>that</w:t>
      </w:r>
      <w:r w:rsidR="00052C31">
        <w:t>,</w:t>
      </w:r>
      <w:r w:rsidR="00B20ED9">
        <w:t xml:space="preserve"> in</w:t>
      </w:r>
      <w:r w:rsidR="00DF34E5">
        <w:t xml:space="preserve"> BglB</w:t>
      </w:r>
      <w:r w:rsidR="00052C31">
        <w:t>,</w:t>
      </w:r>
      <w:r w:rsidR="00DF34E5">
        <w:t xml:space="preserve"> </w:t>
      </w:r>
      <w:r w:rsidR="008F0D45">
        <w:t xml:space="preserve">a decrease </w:t>
      </w:r>
      <w:r w:rsidR="00B20ED9">
        <w:t>in structural packing</w:t>
      </w:r>
      <w:r w:rsidR="008F0D45">
        <w:t xml:space="preserve"> (</w:t>
      </w:r>
      <w:r w:rsidR="008F0D45" w:rsidRPr="0073693D">
        <w:rPr>
          <w:i/>
        </w:rPr>
        <w:t>i.e.</w:t>
      </w:r>
      <w:r w:rsidR="008F0D45">
        <w:t xml:space="preserve"> a higher packing value)</w:t>
      </w:r>
      <w:r w:rsidR="00B20ED9">
        <w:t xml:space="preserve"> around the catalytic residues and protein results in a </w:t>
      </w:r>
      <w:r w:rsidR="008F0D45">
        <w:t xml:space="preserve">lower </w:t>
      </w:r>
      <w:r w:rsidR="00B20ED9">
        <w:t>K</w:t>
      </w:r>
      <w:r w:rsidR="00B20ED9" w:rsidRPr="00D947F4">
        <w:rPr>
          <w:vertAlign w:val="subscript"/>
        </w:rPr>
        <w:t>M</w:t>
      </w:r>
      <w:r w:rsidR="00B20ED9">
        <w:t>.</w:t>
      </w:r>
      <w:r w:rsidR="00D611EC">
        <w:t xml:space="preserve"> </w:t>
      </w:r>
      <w:r w:rsidR="00E00C06">
        <w:t>A tightly packed enzyme without voids would likely result in pre-ordering of the active site.</w:t>
      </w:r>
      <w:r w:rsidR="00D611EC">
        <w:t xml:space="preserve"> </w:t>
      </w:r>
      <w:r w:rsidR="00E00C06">
        <w:t xml:space="preserve">Therefore this correlation is consistent with </w:t>
      </w:r>
      <w:r w:rsidR="00E00C06">
        <w:lastRenderedPageBreak/>
        <w:t xml:space="preserve">BglB </w:t>
      </w:r>
      <w:r w:rsidR="00514702">
        <w:t xml:space="preserve">requiring </w:t>
      </w:r>
      <w:r w:rsidR="00E00C06">
        <w:t>a</w:t>
      </w:r>
      <w:r w:rsidR="00514702">
        <w:t xml:space="preserve"> pre-ordered</w:t>
      </w:r>
      <w:r w:rsidR="00E00C06">
        <w:t xml:space="preserve"> active site</w:t>
      </w:r>
      <w:r w:rsidR="00514702">
        <w:t xml:space="preserve"> for efficient substrate binding, and potentially catalysis.</w:t>
      </w:r>
      <w:r w:rsidR="0041704D">
        <w:t xml:space="preserve"> </w:t>
      </w:r>
      <w:r w:rsidR="00B456CE">
        <w:fldChar w:fldCharType="begin"/>
      </w:r>
      <w:r w:rsidR="001A3345">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B456CE">
        <w:fldChar w:fldCharType="separate"/>
      </w:r>
      <w:r w:rsidR="00251327">
        <w:rPr>
          <w:noProof/>
        </w:rPr>
        <w:t>(20)</w:t>
      </w:r>
      <w:r w:rsidR="00B456CE">
        <w:fldChar w:fldCharType="end"/>
      </w:r>
      <w:r w:rsidR="00D611EC">
        <w:t xml:space="preserve"> </w:t>
      </w:r>
      <w:r w:rsidR="00A62182">
        <w:t xml:space="preserve">To further support this proposed classical lock-and-key mechanism, the observed </w:t>
      </w:r>
      <w:r w:rsidR="004A0EB9">
        <w:t>root mean square deviation (RMSD)</w:t>
      </w:r>
      <w:r w:rsidR="00A62182">
        <w:t xml:space="preserve"> between the crystal structures of the apo (</w:t>
      </w:r>
      <w:r w:rsidR="00A62182" w:rsidRPr="008F0D45">
        <w:t>2O9P</w:t>
      </w:r>
      <w:r w:rsidR="00A62182">
        <w:t xml:space="preserve">) and transition state analogue–bound (2JIE) forms of BglB is &lt; 0.2 Å.  </w:t>
      </w:r>
      <w:r w:rsidR="003A31D2">
        <w:t>I</w:t>
      </w:r>
      <w:r w:rsidR="00A64618">
        <w:t>t is important to note that K</w:t>
      </w:r>
      <w:r w:rsidR="003A31D2" w:rsidRPr="007F2E8B">
        <w:rPr>
          <w:vertAlign w:val="subscript"/>
        </w:rPr>
        <w:t>M</w:t>
      </w:r>
      <w:r w:rsidR="00A64618">
        <w:t xml:space="preserve"> is a complex kinetic constant and not </w:t>
      </w:r>
      <w:r w:rsidR="00A62182">
        <w:t>necessarily</w:t>
      </w:r>
      <w:r w:rsidR="00A64618">
        <w:t xml:space="preserve"> correlated to </w:t>
      </w:r>
      <w:r w:rsidR="003A31D2">
        <w:t>substrate binding (</w:t>
      </w:r>
      <w:r w:rsidR="003A31D2" w:rsidRPr="00F604BA">
        <w:rPr>
          <w:i/>
          <w:rPrChange w:id="173" w:author="Alex" w:date="2015-12-07T14:32:00Z">
            <w:rPr/>
          </w:rPrChange>
        </w:rPr>
        <w:t>i.e.</w:t>
      </w:r>
      <w:r w:rsidR="003A31D2">
        <w:t xml:space="preserve"> </w:t>
      </w:r>
      <w:proofErr w:type="spellStart"/>
      <w:r w:rsidR="00A64618">
        <w:t>K</w:t>
      </w:r>
      <w:r w:rsidR="00A64618" w:rsidRPr="007F2E8B">
        <w:rPr>
          <w:vertAlign w:val="subscript"/>
        </w:rPr>
        <w:t>d</w:t>
      </w:r>
      <w:proofErr w:type="spellEnd"/>
      <w:r w:rsidR="003A31D2">
        <w:t>). Furthermore</w:t>
      </w:r>
      <w:r w:rsidR="005439F6">
        <w:t>,</w:t>
      </w:r>
      <w:r w:rsidR="003A31D2">
        <w:t xml:space="preserve"> the relationship between K</w:t>
      </w:r>
      <w:r w:rsidR="003A31D2" w:rsidRPr="007F2E8B">
        <w:rPr>
          <w:vertAlign w:val="subscript"/>
        </w:rPr>
        <w:t>M</w:t>
      </w:r>
      <w:r w:rsidR="003A31D2">
        <w:t xml:space="preserve"> and </w:t>
      </w:r>
      <w:proofErr w:type="spellStart"/>
      <w:r w:rsidR="003A31D2">
        <w:t>K</w:t>
      </w:r>
      <w:r w:rsidR="003A31D2" w:rsidRPr="007F2E8B">
        <w:rPr>
          <w:vertAlign w:val="subscript"/>
        </w:rPr>
        <w:t>d</w:t>
      </w:r>
      <w:proofErr w:type="spellEnd"/>
      <w:r w:rsidR="003A31D2">
        <w:t xml:space="preserve"> may change between mutants. However, </w:t>
      </w:r>
      <w:r w:rsidR="00893A9D">
        <w:t xml:space="preserve">when modulating enzyme activity </w:t>
      </w:r>
      <w:r w:rsidR="003A31D2">
        <w:t>K</w:t>
      </w:r>
      <w:r w:rsidR="003A31D2" w:rsidRPr="007F2E8B">
        <w:rPr>
          <w:vertAlign w:val="subscript"/>
        </w:rPr>
        <w:t>M</w:t>
      </w:r>
      <w:r w:rsidR="003A31D2">
        <w:t xml:space="preserve"> is </w:t>
      </w:r>
      <w:r w:rsidR="00DA275F">
        <w:t>a primary</w:t>
      </w:r>
      <w:r w:rsidR="003A31D2">
        <w:t xml:space="preserve"> </w:t>
      </w:r>
      <w:r w:rsidR="00893A9D">
        <w:t xml:space="preserve">parameter of </w:t>
      </w:r>
      <w:r w:rsidR="003A31D2">
        <w:t>functional interest</w:t>
      </w:r>
      <w:r w:rsidR="00DA275F">
        <w:t>,</w:t>
      </w:r>
      <w:r w:rsidR="003A31D2">
        <w:t xml:space="preserve"> and therefore the ability to predictively model K</w:t>
      </w:r>
      <w:r w:rsidR="005439F6" w:rsidRPr="007F2E8B">
        <w:rPr>
          <w:vertAlign w:val="subscript"/>
        </w:rPr>
        <w:t>M</w:t>
      </w:r>
      <w:r w:rsidR="003A31D2">
        <w:t xml:space="preserve"> is of significant </w:t>
      </w:r>
      <w:r w:rsidR="00DA275F">
        <w:t>importance</w:t>
      </w:r>
      <w:r w:rsidR="003A31D2">
        <w:t xml:space="preserve">. </w:t>
      </w:r>
      <w:r w:rsidR="00DA275F">
        <w:t>F</w:t>
      </w:r>
      <w:r w:rsidR="000E5CDA">
        <w:t xml:space="preserve">uture efforts </w:t>
      </w:r>
      <w:r w:rsidR="00DA275F">
        <w:t xml:space="preserve">including mechanistic and structural studies for a diverse set of mutants from this data set </w:t>
      </w:r>
      <w:r w:rsidR="00E00C06">
        <w:t>will be needed in order to</w:t>
      </w:r>
      <w:r w:rsidR="007200BF">
        <w:t xml:space="preserve"> elucidate the </w:t>
      </w:r>
      <w:r w:rsidR="00E00C06">
        <w:t xml:space="preserve">detailed </w:t>
      </w:r>
      <w:r w:rsidR="007200BF">
        <w:t>molecular mechanism of the discovered relationship between K</w:t>
      </w:r>
      <w:r w:rsidR="007200BF" w:rsidRPr="00B456CE">
        <w:rPr>
          <w:vertAlign w:val="subscript"/>
        </w:rPr>
        <w:t>M</w:t>
      </w:r>
      <w:r w:rsidR="003A31D2">
        <w:rPr>
          <w:vertAlign w:val="subscript"/>
        </w:rPr>
        <w:t xml:space="preserve">, </w:t>
      </w:r>
      <w:proofErr w:type="spellStart"/>
      <w:r w:rsidR="003A31D2" w:rsidRPr="007F2E8B">
        <w:t>K</w:t>
      </w:r>
      <w:r w:rsidR="003A31D2">
        <w:rPr>
          <w:vertAlign w:val="subscript"/>
        </w:rPr>
        <w:t>d</w:t>
      </w:r>
      <w:proofErr w:type="spellEnd"/>
      <w:r w:rsidR="003A31D2" w:rsidRPr="007F2E8B">
        <w:t>,</w:t>
      </w:r>
      <w:r w:rsidR="007200BF">
        <w:t xml:space="preserve"> and structural packing in BglB.</w:t>
      </w:r>
      <w:r w:rsidR="000E5CDA">
        <w:t xml:space="preserve"> </w:t>
      </w:r>
    </w:p>
    <w:p w14:paraId="440A2B73" w14:textId="0385010C" w:rsidR="00DF34E5" w:rsidRDefault="00DF34E5">
      <w:pPr>
        <w:spacing w:line="480" w:lineRule="auto"/>
      </w:pPr>
      <w:r>
        <w:tab/>
        <w:t xml:space="preserve">The features selected by the algorithm as predictive of </w:t>
      </w:r>
      <w:r w:rsidR="004F15C1" w:rsidRPr="00AE71AE">
        <w:rPr>
          <w:i/>
        </w:rPr>
        <w:t>k</w:t>
      </w:r>
      <w:r w:rsidR="004F15C1" w:rsidRPr="00AE71AE">
        <w:rPr>
          <w:vertAlign w:val="subscript"/>
        </w:rPr>
        <w:t>cat</w:t>
      </w:r>
      <w:r>
        <w:t xml:space="preserve"> include a count of polar contacts, consistent with mechanistic studies that indicate BglB stabilizes the positive charge on the </w:t>
      </w:r>
      <w:proofErr w:type="spellStart"/>
      <w:r>
        <w:t>oxocarbenium</w:t>
      </w:r>
      <w:proofErr w:type="spellEnd"/>
      <w:r>
        <w:t xml:space="preserve"> ion in the proposed transition state.</w:t>
      </w:r>
      <w:r w:rsidR="0041704D">
        <w:t xml:space="preserve"> </w:t>
      </w:r>
      <w:r w:rsidR="00F817CF">
        <w:fldChar w:fldCharType="begin"/>
      </w:r>
      <w:r w:rsidR="001A3345">
        <w:instrText xml:space="preserve"> ADDIN EN.CITE &lt;EndNote&gt;&lt;Cite&gt;&lt;Author&gt;McCarter&lt;/Author&gt;&lt;Year&gt;1994&lt;/Year&gt;&lt;RecNum&gt;22&lt;/RecNum&gt;&lt;DisplayText&gt;(22)&lt;/DisplayText&gt;&lt;record&gt;&lt;rec-number&gt;22&lt;/rec-number&gt;&lt;foreign-keys&gt;&lt;key app="EN" db-id="d22eawd51p0xrpezwr7vdtw2vasp9sx0w25d" timestamp="1431382349"&gt;22&lt;/key&gt;&lt;/foreign-keys&gt;&lt;ref-type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biology&lt;/alt-title&gt;&lt;/titles&gt;&lt;alt-periodical&gt;&lt;full-title&gt;Current opinion in structural biology&lt;/full-title&gt;&lt;/alt-periodical&gt;&lt;pages&gt;885-92&lt;/pages&gt;&lt;volume&gt;4&lt;/volume&gt;&lt;number&gt;6&lt;/number&gt;&lt;edition&gt;1994/12/01&lt;/edition&gt;&lt;keywords&gt;&lt;keyword&gt;Animals&lt;/keyword&gt;&lt;keyword&gt;Binding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4638B0">
        <w:rPr>
          <w:noProof/>
        </w:rPr>
        <w:t>(22)</w:t>
      </w:r>
      <w:r w:rsidR="00F817CF">
        <w:fldChar w:fldCharType="end"/>
      </w:r>
      <w:r>
        <w:t xml:space="preserve"> </w:t>
      </w:r>
      <w:r w:rsidR="00F40ADB">
        <w:t xml:space="preserve">Another primary featured </w:t>
      </w:r>
      <w:proofErr w:type="gramStart"/>
      <w:r w:rsidR="00F40ADB">
        <w:t>selected</w:t>
      </w:r>
      <w:proofErr w:type="gramEnd"/>
      <w:r w:rsidR="00F40ADB">
        <w:t xml:space="preserve"> as a predictor of </w:t>
      </w:r>
      <w:r w:rsidR="00F40ADB" w:rsidRPr="0073693D">
        <w:rPr>
          <w:i/>
        </w:rPr>
        <w:t>k</w:t>
      </w:r>
      <w:r w:rsidR="00F40ADB" w:rsidRPr="0073693D">
        <w:rPr>
          <w:vertAlign w:val="subscript"/>
        </w:rPr>
        <w:t>cat</w:t>
      </w:r>
      <w:r w:rsidR="00F40ADB">
        <w:t xml:space="preserve"> by the elastic net algorithm is a ligand burial term (change in solvent accessible surface area on binding) which is consistent with the stabilization of the transition state and catalysis through </w:t>
      </w:r>
      <w:r>
        <w:t xml:space="preserve">tight </w:t>
      </w:r>
      <w:r w:rsidR="00F40ADB">
        <w:t xml:space="preserve">interface </w:t>
      </w:r>
      <w:r>
        <w:t>packing and shape complementar</w:t>
      </w:r>
      <w:r w:rsidR="00F40ADB">
        <w:t>it</w:t>
      </w:r>
      <w:r>
        <w:t xml:space="preserve">y. </w:t>
      </w:r>
      <w:r w:rsidR="00F40ADB">
        <w:t>In addition, t</w:t>
      </w:r>
      <w:r w:rsidR="007200BF">
        <w:t xml:space="preserve">hese features will all have a significant effect on the electrostatic </w:t>
      </w:r>
      <w:r w:rsidR="003F0B2D">
        <w:t>environment</w:t>
      </w:r>
      <w:r w:rsidR="007200BF">
        <w:t xml:space="preserve"> of the enzyme active site, and are </w:t>
      </w:r>
      <w:r w:rsidR="003F0B2D">
        <w:t>consistent</w:t>
      </w:r>
      <w:r w:rsidR="007200BF">
        <w:t xml:space="preserve"> with </w:t>
      </w:r>
      <w:r w:rsidR="00F40ADB">
        <w:t xml:space="preserve">effects observed for </w:t>
      </w:r>
      <w:r w:rsidR="003F0B2D">
        <w:t>R240A and E222A on catalysis.</w:t>
      </w:r>
      <w:r w:rsidR="003A31D2">
        <w:t xml:space="preserve">  However, similar to the analysis of K</w:t>
      </w:r>
      <w:r w:rsidR="003A31D2" w:rsidRPr="007F2E8B">
        <w:rPr>
          <w:vertAlign w:val="subscript"/>
        </w:rPr>
        <w:t>M</w:t>
      </w:r>
      <w:r w:rsidR="003A31D2">
        <w:t xml:space="preserve">, the rate-limiting step for BglB under these experimental conditions with this substrate is not known. As the rate limiting step </w:t>
      </w:r>
      <w:r w:rsidR="003A31D2">
        <w:lastRenderedPageBreak/>
        <w:t>may change between mutants</w:t>
      </w:r>
      <w:r w:rsidR="00520A62">
        <w:t>,</w:t>
      </w:r>
      <w:r w:rsidR="003A31D2">
        <w:t xml:space="preserve"> further studies on the detailed kinetic parameters of the native enzyme and mutants will likely provide further insight into the determinants of function and key structural factors required for high turnover rates. </w:t>
      </w:r>
    </w:p>
    <w:p w14:paraId="5531B8F6" w14:textId="0EB8001B" w:rsidR="00DF34E5" w:rsidRDefault="00DF34E5">
      <w:pPr>
        <w:spacing w:line="480" w:lineRule="auto"/>
      </w:pPr>
      <w:r>
        <w:tab/>
      </w:r>
      <w:del w:id="174" w:author="Alex" w:date="2015-12-07T14:33:00Z">
        <w:r w:rsidDel="00AD74EA">
          <w:delText xml:space="preserve">In </w:delText>
        </w:r>
      </w:del>
      <w:ins w:id="175" w:author="Alex" w:date="2015-12-07T14:33:00Z">
        <w:r w:rsidR="00AD74EA">
          <w:t xml:space="preserve">For </w:t>
        </w:r>
      </w:ins>
      <w:r>
        <w:t xml:space="preserve">BglB, the most informative feature predicting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is the calculated hydrogen bonding energy of the substrate. The identification of this feature</w:t>
      </w:r>
      <w:r w:rsidR="00F40ADB">
        <w:t xml:space="preserve"> by the </w:t>
      </w:r>
      <w:proofErr w:type="gramStart"/>
      <w:r w:rsidR="00F40ADB">
        <w:t>machine learning</w:t>
      </w:r>
      <w:proofErr w:type="gramEnd"/>
      <w:r w:rsidR="00F40ADB">
        <w:t xml:space="preserve"> algorithm</w:t>
      </w:r>
      <w:r>
        <w:t xml:space="preserve"> indi</w:t>
      </w:r>
      <w:r w:rsidR="008E17CB">
        <w:t>cates the importance of protein-</w:t>
      </w:r>
      <w:r>
        <w:t>ligand hydrogen bond interactions</w:t>
      </w:r>
      <w:r w:rsidR="003F0B2D">
        <w:t>.</w:t>
      </w:r>
      <w:r w:rsidR="00D611EC">
        <w:t xml:space="preserve"> </w:t>
      </w:r>
      <w:r w:rsidR="00593244">
        <w:t>H</w:t>
      </w:r>
      <w:r w:rsidR="003F0B2D">
        <w:t xml:space="preserve">ydrogen-bonding interactions </w:t>
      </w:r>
      <w:r w:rsidR="00D611EC">
        <w:t>are</w:t>
      </w:r>
      <w:r w:rsidR="003F0B2D">
        <w:t xml:space="preserve"> exceptionally </w:t>
      </w:r>
      <w:r w:rsidR="00593244">
        <w:t>important for the enzyme-catalyzed reaction</w:t>
      </w:r>
      <w:r w:rsidR="003F0B2D">
        <w:t xml:space="preserve">, as </w:t>
      </w:r>
      <w:r w:rsidR="00593244">
        <w:t>noted</w:t>
      </w:r>
      <w:r w:rsidR="003F0B2D">
        <w:t xml:space="preserve"> for the Q19A mutation.</w:t>
      </w:r>
      <w:r w:rsidR="00D611EC">
        <w:t xml:space="preserve"> </w:t>
      </w:r>
      <w:r w:rsidR="003F0B2D">
        <w:t xml:space="preserve">Strong hydrogen bonding interactions between the protein and substrate are likely of </w:t>
      </w:r>
      <w:r w:rsidR="00593244">
        <w:t>the utmost importance</w:t>
      </w:r>
      <w:r w:rsidR="003F0B2D">
        <w:t xml:space="preserve"> for</w:t>
      </w:r>
      <w:r>
        <w:t xml:space="preserve"> optimally positioning the substrate and the protein sidechains to enable catalysis ("orbital ste</w:t>
      </w:r>
      <w:r w:rsidR="005061E7">
        <w:t>ering")</w:t>
      </w:r>
      <w:r>
        <w:t>.</w:t>
      </w:r>
      <w:r w:rsidR="0041704D">
        <w:t xml:space="preserve"> </w:t>
      </w:r>
      <w:r w:rsidR="00D36C90">
        <w:fldChar w:fldCharType="begin"/>
      </w:r>
      <w:r w:rsidR="001A3345">
        <w:instrText xml:space="preserve"> ADDIN EN.CITE &lt;EndNote&gt;&lt;Cite&gt;&lt;Author&gt;Mesecar&lt;/Author&gt;&lt;Year&gt;1997&lt;/Year&gt;&lt;RecNum&gt;23&lt;/RecNum&gt;&lt;DisplayText&gt;(23)&lt;/DisplayText&gt;&lt;record&gt;&lt;rec-number&gt;23&lt;/rec-number&gt;&lt;foreign-keys&gt;&lt;key app="EN" db-id="d22eawd51p0xrpezwr7vdtw2vasp9sx0w25d" timestamp="1431382423"&gt;23&lt;/key&gt;&lt;/foreign-keys&gt;&lt;ref-type name="Journal Article"&gt;17&lt;/ref-type&gt;&lt;contributors&gt;&lt;authors&gt;&lt;author&gt;Mesecar, A. D.&lt;/author&gt;&lt;author&gt;Stoddard, B. L.&lt;/author&gt;&lt;author&gt;Koshland, D. E., Jr.&lt;/author&gt;&lt;/authors&gt;&lt;/contributors&gt;&lt;auth-address&gt;Department of Molecular and Cell Biology, Stanley Hall, University of California, Berkeley, CA 94720, USA.&lt;/auth-address&gt;&lt;titles&gt;&lt;title&gt;Orbital steering in the catalytic power of enzymes: small structural changes with large catalytic consequences&lt;/title&gt;&lt;secondary-title&gt;Science&lt;/secondary-title&gt;&lt;alt-title&gt;Science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202-6&lt;/pages&gt;&lt;volume&gt;277&lt;/volume&gt;&lt;number&gt;5323&lt;/number&gt;&lt;edition&gt;1997/07/11&lt;/edition&gt;&lt;keywords&gt;&lt;keyword&gt;Cadmium/metabolism&lt;/keyword&gt;&lt;keyword&gt;Calcium/metabolism&lt;/keyword&gt;&lt;keyword&gt;Catalysis&lt;/keyword&gt;&lt;keyword&gt;Chemistry, Physical&lt;/keyword&gt;&lt;keyword&gt;Crystallography, X-Ray&lt;/keyword&gt;&lt;keyword&gt;Hydrogen Bonding&lt;/keyword&gt;&lt;keyword&gt;Isocitrate Dehydrogenase/*chemistry/*metabolism&lt;/keyword&gt;&lt;keyword&gt;Kinetics&lt;/keyword&gt;&lt;keyword&gt;Ligands&lt;/keyword&gt;&lt;keyword&gt;Magnesium/metabolism&lt;/keyword&gt;&lt;keyword&gt;Models, Molecular&lt;/keyword&gt;&lt;keyword&gt;Mutagenesis, Site-Directed&lt;/keyword&gt;&lt;keyword&gt;NAD/analogs &amp;amp; derivatives/metabolism&lt;/keyword&gt;&lt;keyword&gt;NADP/metabolism&lt;/keyword&gt;&lt;keyword&gt;Physicochemical Phenomena&lt;/keyword&gt;&lt;keyword&gt;*Protein Conformation&lt;/keyword&gt;&lt;/keywords&gt;&lt;dates&gt;&lt;year&gt;1997&lt;/year&gt;&lt;pub-dates&gt;&lt;date&gt;Jul 11&lt;/date&gt;&lt;/pub-dates&gt;&lt;/dates&gt;&lt;isbn&gt;0036-8075 (Print)&amp;#xD;0036-8075&lt;/isbn&gt;&lt;accession-num&gt;9211842&lt;/accession-num&gt;&lt;urls&gt;&lt;/urls&gt;&lt;remote-database-provider&gt;NLM&lt;/remote-database-provider&gt;&lt;language&gt;eng&lt;/language&gt;&lt;/record&gt;&lt;/Cite&gt;&lt;/EndNote&gt;</w:instrText>
      </w:r>
      <w:r w:rsidR="00D36C90">
        <w:fldChar w:fldCharType="separate"/>
      </w:r>
      <w:r w:rsidR="004638B0">
        <w:rPr>
          <w:noProof/>
        </w:rPr>
        <w:t>(23)</w:t>
      </w:r>
      <w:r w:rsidR="00D36C90">
        <w:fldChar w:fldCharType="end"/>
      </w:r>
      <w:r>
        <w:t xml:space="preserve"> </w:t>
      </w:r>
      <w:r w:rsidR="003F0B2D">
        <w:t>This is consistent with the hydrogen bonding energy being selected by machine learning as a feature of primary importance for catalytic efficiency</w:t>
      </w:r>
      <w:r w:rsidR="00152501">
        <w:t>.</w:t>
      </w:r>
    </w:p>
    <w:p w14:paraId="6F919B91" w14:textId="372A1B7C" w:rsidR="00DF34E5" w:rsidRDefault="00152501">
      <w:pPr>
        <w:spacing w:line="480" w:lineRule="auto"/>
      </w:pPr>
      <w:r>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but not either </w:t>
      </w:r>
      <w:r w:rsidR="004F15C1" w:rsidRPr="00AE71AE">
        <w:rPr>
          <w:i/>
        </w:rPr>
        <w:t>k</w:t>
      </w:r>
      <w:r w:rsidR="004F15C1" w:rsidRPr="00AE71AE">
        <w:rPr>
          <w:vertAlign w:val="subscript"/>
        </w:rPr>
        <w:t>cat</w:t>
      </w:r>
      <w:r w:rsidR="00DF34E5">
        <w:t xml:space="preserve"> or </w:t>
      </w:r>
      <w:r w:rsidR="004F15C1">
        <w:t>K</w:t>
      </w:r>
      <w:r w:rsidR="004F15C1" w:rsidRPr="004F15C1">
        <w:rPr>
          <w:vertAlign w:val="subscript"/>
        </w:rPr>
        <w:t>M</w:t>
      </w:r>
      <w:r w:rsidR="00DF34E5">
        <w:t xml:space="preserve">. </w:t>
      </w:r>
      <w:r w:rsidR="00FD1932">
        <w:t xml:space="preserve">Further analysis of </w:t>
      </w:r>
      <w:r w:rsidR="00FD1932" w:rsidRPr="00AE71AE">
        <w:rPr>
          <w:i/>
        </w:rPr>
        <w:t>k</w:t>
      </w:r>
      <w:r w:rsidR="00FD1932" w:rsidRPr="00AE71AE">
        <w:rPr>
          <w:vertAlign w:val="subscript"/>
        </w:rPr>
        <w:t>cat</w:t>
      </w:r>
      <w:r w:rsidR="00FD1932">
        <w:t xml:space="preserve"> and K</w:t>
      </w:r>
      <w:r w:rsidR="00FD1932" w:rsidRPr="004F15C1">
        <w:rPr>
          <w:vertAlign w:val="subscript"/>
        </w:rPr>
        <w:t>M</w:t>
      </w:r>
      <w:r w:rsidR="00FD1932">
        <w:t xml:space="preserve"> revealed that there is no significant correlation between two parameters</w:t>
      </w:r>
      <w:r w:rsidR="00DF34E5">
        <w:t xml:space="preserve"> </w:t>
      </w:r>
      <w:r w:rsidR="009E3F2F">
        <w:t>in</w:t>
      </w:r>
      <w:r w:rsidR="00DF34E5">
        <w:t xml:space="preserve"> this dataset (</w:t>
      </w:r>
      <w:del w:id="176" w:author="Alex" w:date="2015-11-24T14:48:00Z">
        <w:r w:rsidR="00DF34E5" w:rsidDel="00E7199B">
          <w:delText xml:space="preserve">Supplemental </w:delText>
        </w:r>
        <w:r w:rsidR="00342F97" w:rsidDel="00E7199B">
          <w:delText>Figure 3</w:delText>
        </w:r>
      </w:del>
      <w:ins w:id="177" w:author="Alex" w:date="2015-11-24T14:48:00Z">
        <w:r w:rsidR="00E7199B">
          <w:t>S6</w:t>
        </w:r>
      </w:ins>
      <w:r w:rsidR="00DF34E5">
        <w:t>)</w:t>
      </w:r>
      <w:r w:rsidR="00FD1932">
        <w:t>. This</w:t>
      </w:r>
      <w:r w:rsidR="00DF34E5">
        <w:t xml:space="preserve"> suggest</w:t>
      </w:r>
      <w:r w:rsidR="00FD1932">
        <w:t>s</w:t>
      </w:r>
      <w:r w:rsidR="00DF34E5">
        <w:t xml:space="preserve"> that </w:t>
      </w:r>
      <w:r w:rsidR="004F15C1" w:rsidRPr="00AE71AE">
        <w:rPr>
          <w:i/>
        </w:rPr>
        <w:t>k</w:t>
      </w:r>
      <w:r w:rsidR="004F15C1" w:rsidRPr="00AE71AE">
        <w:rPr>
          <w:vertAlign w:val="subscript"/>
        </w:rPr>
        <w:t>cat</w:t>
      </w:r>
      <w:r w:rsidR="00DF34E5">
        <w:t xml:space="preserve"> and </w:t>
      </w:r>
      <w:r w:rsidR="004F15C1">
        <w:t>K</w:t>
      </w:r>
      <w:r w:rsidR="004F15C1" w:rsidRPr="004F15C1">
        <w:rPr>
          <w:vertAlign w:val="subscript"/>
        </w:rPr>
        <w:t>M</w:t>
      </w:r>
      <w:r w:rsidR="00DF34E5">
        <w:t xml:space="preserve"> are independent parameters for BglB</w:t>
      </w:r>
      <w:r w:rsidR="00FD1932">
        <w:t xml:space="preserve">, and it is therefore not unexpected that </w:t>
      </w:r>
      <w:r w:rsidR="00DF34E5">
        <w:t xml:space="preserve">features </w:t>
      </w:r>
      <w:r w:rsidR="00FD1932">
        <w:t>found to be</w:t>
      </w:r>
      <w:r w:rsidR="00DF34E5">
        <w:t xml:space="preserve"> predictive of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w:t>
      </w:r>
      <w:r w:rsidR="00FD1932">
        <w:t>are not</w:t>
      </w:r>
      <w:r w:rsidR="00DF34E5">
        <w:t xml:space="preserve"> predictive of either </w:t>
      </w:r>
      <w:r w:rsidR="004F15C1" w:rsidRPr="00AE71AE">
        <w:rPr>
          <w:i/>
        </w:rPr>
        <w:t>k</w:t>
      </w:r>
      <w:r w:rsidR="004F15C1" w:rsidRPr="00AE71AE">
        <w:rPr>
          <w:vertAlign w:val="subscript"/>
        </w:rPr>
        <w:t>cat</w:t>
      </w:r>
      <w:r w:rsidR="00DF34E5">
        <w:t xml:space="preserve"> or </w:t>
      </w:r>
      <w:r w:rsidR="004F15C1">
        <w:t>K</w:t>
      </w:r>
      <w:r w:rsidR="004F15C1" w:rsidRPr="004F15C1">
        <w:rPr>
          <w:vertAlign w:val="subscript"/>
        </w:rPr>
        <w:t>M</w:t>
      </w:r>
      <w:r w:rsidR="00DF34E5">
        <w:t xml:space="preserve"> independently. </w:t>
      </w:r>
    </w:p>
    <w:p w14:paraId="400A0096" w14:textId="5A91CF3D" w:rsidR="00DF34E5" w:rsidRDefault="000821C2">
      <w:pPr>
        <w:spacing w:line="480" w:lineRule="auto"/>
      </w:pPr>
      <w:r>
        <w:tab/>
      </w:r>
      <w:r w:rsidR="00DF34E5">
        <w:t xml:space="preserve">A second unexpected observation is that the most common metric used for evaluating designs, interface </w:t>
      </w:r>
      <w:r w:rsidR="00DF34E5" w:rsidRPr="0028627B">
        <w:t>energy,</w:t>
      </w:r>
      <w:r w:rsidR="00393445">
        <w:t xml:space="preserve"> </w:t>
      </w:r>
      <w:r w:rsidR="001112F9" w:rsidRPr="0028627B">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1112F9" w:rsidRPr="0028627B">
        <w:fldChar w:fldCharType="separate"/>
      </w:r>
      <w:r w:rsidR="004638B0">
        <w:rPr>
          <w:noProof/>
        </w:rPr>
        <w:t>(2)</w:t>
      </w:r>
      <w:r w:rsidR="001112F9" w:rsidRPr="0028627B">
        <w:fldChar w:fldCharType="end"/>
      </w:r>
      <w:r w:rsidR="00393445">
        <w:t xml:space="preserve"> </w:t>
      </w:r>
      <w:r w:rsidR="001112F9" w:rsidRPr="007F2E8B">
        <w:fldChar w:fldCharType="begin"/>
      </w:r>
      <w:r w:rsidR="00301B98">
        <w:instrText xml:space="preserve"> ADDIN EN.CITE &lt;EndNote&gt;&lt;Cite&gt;&lt;Author&gt;Damborsky&lt;/Author&gt;&lt;Year&gt;2014&lt;/Year&gt;&lt;RecNum&gt;853&lt;/RecNum&gt;&lt;DisplayText&gt;(3)&lt;/DisplayText&gt;&lt;record&gt;&lt;rec-number&gt;853&lt;/rec-number&gt;&lt;foreign-keys&gt;&lt;key app="EN" db-id="0250psdaz5va5iepzebvtazjrrese29v05zv" timestamp="1448665087"&gt;853&lt;/key&gt;&lt;/foreign-keys&gt;&lt;ref-type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 Opin Chem Biol&lt;/full-title&gt;&lt;abbr-1&gt;Current opinion in chemical biology&lt;/abbr-1&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1112F9" w:rsidRPr="007F2E8B">
        <w:fldChar w:fldCharType="separate"/>
      </w:r>
      <w:r w:rsidR="004638B0">
        <w:rPr>
          <w:noProof/>
        </w:rPr>
        <w:t>(3)</w:t>
      </w:r>
      <w:r w:rsidR="001112F9" w:rsidRPr="007F2E8B">
        <w:fldChar w:fldCharType="end"/>
      </w:r>
      <w:r w:rsidR="00393445">
        <w:t xml:space="preserve"> </w:t>
      </w:r>
      <w:r w:rsidR="001112F9" w:rsidRPr="007F2E8B">
        <w:fldChar w:fldCharType="begin"/>
      </w:r>
      <w:r w:rsidR="004638B0">
        <w:instrText xml:space="preserve"> ADDIN EN.CITE &lt;EndNote&gt;&lt;Cite&gt;&lt;Author&gt;Gordon&lt;/Author&gt;&lt;Year&gt;2012&lt;/Year&gt;&lt;RecNum&gt;20&lt;/RecNum&gt;&lt;DisplayText&gt;(4)&lt;/DisplayText&gt;&lt;record&gt;&lt;rec-number&gt;20&lt;/rec-number&gt;&lt;foreign-keys&gt;&lt;key app="EN" db-id="d22eawd51p0xrpezwr7vdtw2vasp9sx0w25d" timestamp="1431381383"&gt;20&lt;/key&gt;&lt;/foreign-keys&gt;&lt;ref-type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dates&gt;&lt;isbn&gt;0002-7863&lt;/isbn&gt;&lt;urls&gt;&lt;/urls&gt;&lt;/record&gt;&lt;/Cite&gt;&lt;/EndNote&gt;</w:instrText>
      </w:r>
      <w:r w:rsidR="001112F9" w:rsidRPr="007F2E8B">
        <w:fldChar w:fldCharType="separate"/>
      </w:r>
      <w:r w:rsidR="004638B0">
        <w:rPr>
          <w:noProof/>
        </w:rPr>
        <w:t>(4)</w:t>
      </w:r>
      <w:r w:rsidR="001112F9" w:rsidRPr="007F2E8B">
        <w:fldChar w:fldCharType="end"/>
      </w:r>
      <w:r w:rsidR="00393445">
        <w:t xml:space="preserve"> </w:t>
      </w:r>
      <w:r w:rsidR="001112F9" w:rsidRPr="007F2E8B">
        <w:fldChar w:fldCharType="begin"/>
      </w:r>
      <w:r w:rsidR="00301B98">
        <w:instrText xml:space="preserve"> ADDIN EN.CITE &lt;EndNote&gt;&lt;Cite&gt;&lt;Author&gt;Marcheschi&lt;/Author&gt;&lt;Year&gt;2012&lt;/Year&gt;&lt;RecNum&gt;95&lt;/RecNum&gt;&lt;DisplayText&gt;(5)&lt;/DisplayText&gt;&lt;record&gt;&lt;rec-number&gt;95&lt;/rec-number&gt;&lt;foreign-keys&gt;&lt;key app="EN" db-id="0250psdaz5va5iepzebvtazjrrese29v05zv" timestamp="1389832317"&gt;95&lt;/key&gt;&lt;/foreign-keys&gt;&lt;ref-type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 Biol&lt;/full-title&gt;&lt;abbr-1&gt;ACS chemical biology&lt;/abbr-1&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access-date&gt;2014/01/15&lt;/access-date&gt;&lt;/record&gt;&lt;/Cite&gt;&lt;/EndNote&gt;</w:instrText>
      </w:r>
      <w:r w:rsidR="001112F9" w:rsidRPr="007F2E8B">
        <w:fldChar w:fldCharType="separate"/>
      </w:r>
      <w:r w:rsidR="004638B0">
        <w:rPr>
          <w:noProof/>
        </w:rPr>
        <w:t>(5)</w:t>
      </w:r>
      <w:r w:rsidR="001112F9" w:rsidRPr="007F2E8B">
        <w:fldChar w:fldCharType="end"/>
      </w:r>
      <w:r w:rsidR="00393445">
        <w:t xml:space="preserve"> </w:t>
      </w:r>
      <w:r w:rsidR="001112F9" w:rsidRPr="007F2E8B">
        <w:fldChar w:fldCharType="begin"/>
      </w:r>
      <w:r w:rsidR="001A3345">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1112F9" w:rsidRPr="007F2E8B">
        <w:fldChar w:fldCharType="separate"/>
      </w:r>
      <w:r w:rsidR="004638B0">
        <w:rPr>
          <w:noProof/>
        </w:rPr>
        <w:t>(6)</w:t>
      </w:r>
      <w:r w:rsidR="001112F9" w:rsidRPr="007F2E8B">
        <w:fldChar w:fldCharType="end"/>
      </w:r>
      <w:r w:rsidR="001112F9" w:rsidRPr="0028627B">
        <w:t xml:space="preserve"> </w:t>
      </w:r>
      <w:r w:rsidR="00DF34E5" w:rsidRPr="0028627B">
        <w:t>is not</w:t>
      </w:r>
      <w:r w:rsidR="00DF34E5">
        <w:t xml:space="preserve"> selected by the </w:t>
      </w:r>
      <w:r w:rsidR="00DF34E5">
        <w:lastRenderedPageBreak/>
        <w:t>algorithm to be predictive of any kinetic constant. Ideally</w:t>
      </w:r>
      <w:r w:rsidR="00520A62">
        <w:t>,</w:t>
      </w:r>
      <w:r w:rsidR="00DF34E5">
        <w:t xml:space="preserve"> this would be the single metric optimally correlated with either </w:t>
      </w:r>
      <w:r w:rsidR="004F15C1" w:rsidRPr="00AE71AE">
        <w:rPr>
          <w:i/>
        </w:rPr>
        <w:t>k</w:t>
      </w:r>
      <w:r w:rsidR="004F15C1" w:rsidRPr="00AE71AE">
        <w:rPr>
          <w:vertAlign w:val="subscript"/>
        </w:rPr>
        <w:t>cat</w:t>
      </w:r>
      <w:r w:rsidR="00DF34E5">
        <w:t xml:space="preserve"> 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w:t>
      </w:r>
      <w:proofErr w:type="gramStart"/>
      <w:r w:rsidR="00DF34E5">
        <w:t>This likely stems</w:t>
      </w:r>
      <w:proofErr w:type="gramEnd"/>
      <w:r w:rsidR="00DF34E5">
        <w:t xml:space="preserve"> from training the enzyme design algorithm on indirect</w:t>
      </w:r>
      <w:r w:rsidR="00927A5F">
        <w:t xml:space="preserve"> measures of function,</w:t>
      </w:r>
      <w:r w:rsidR="00DF34E5">
        <w:t xml:space="preserve"> </w:t>
      </w:r>
      <w:r w:rsidR="00927A5F">
        <w:t>further supporting the need to train force-field</w:t>
      </w:r>
      <w:r w:rsidR="00DF34E5">
        <w:t xml:space="preserve"> based algorithms on direct experimental measurements.</w:t>
      </w:r>
    </w:p>
    <w:p w14:paraId="040D2826" w14:textId="77777777" w:rsidR="00927A5F" w:rsidRDefault="00927A5F">
      <w:pPr>
        <w:spacing w:line="480" w:lineRule="auto"/>
      </w:pPr>
    </w:p>
    <w:p w14:paraId="5AC55E85" w14:textId="77777777" w:rsidR="00DF34E5" w:rsidRPr="00314013" w:rsidRDefault="00DF34E5">
      <w:pPr>
        <w:spacing w:line="480" w:lineRule="auto"/>
        <w:rPr>
          <w:b/>
        </w:rPr>
      </w:pPr>
      <w:r w:rsidRPr="00314013">
        <w:rPr>
          <w:b/>
        </w:rPr>
        <w:t>DISCUSSION</w:t>
      </w:r>
    </w:p>
    <w:p w14:paraId="60C800F6" w14:textId="35C87002" w:rsidR="00DF34E5" w:rsidRDefault="00DF34E5">
      <w:pPr>
        <w:spacing w:line="480" w:lineRule="auto"/>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w:t>
      </w:r>
      <w:r w:rsidR="00C50367">
        <w:t xml:space="preserve">quantitative dataset </w:t>
      </w:r>
      <w:r w:rsidR="001C4B41">
        <w:t xml:space="preserve">correlating </w:t>
      </w:r>
      <w:r w:rsidR="00C50367">
        <w:t xml:space="preserve">the effects of mutations to kinetic parameters over a large dynamic range. </w:t>
      </w:r>
      <w:r>
        <w:t xml:space="preserve">Here, we construct the first such dataset and report statistically significant evaluation of our ability to predict the functional effects of enzyme mutations. </w:t>
      </w:r>
    </w:p>
    <w:p w14:paraId="73D9C5BD" w14:textId="5322B3E9" w:rsidR="00DF34E5" w:rsidRDefault="00DF34E5">
      <w:pPr>
        <w:spacing w:line="480" w:lineRule="auto"/>
      </w:pPr>
      <w:r>
        <w:tab/>
        <w:t xml:space="preserve">The data generated here uncovered new structure-function relationships in BglB, and provides </w:t>
      </w:r>
      <w:r w:rsidR="00C94CA6">
        <w:t xml:space="preserve">the </w:t>
      </w:r>
      <w:r>
        <w:t xml:space="preserve">quantitative contribution towards catalysis of each amino acid in the active site. This systematic analysis revealed that several amino acids </w:t>
      </w:r>
      <w:del w:id="178" w:author="Alex" w:date="2015-12-07T14:35:00Z">
        <w:r w:rsidDel="00AD74EA">
          <w:delText xml:space="preserve">within </w:delText>
        </w:r>
      </w:del>
      <w:ins w:id="179" w:author="Alex" w:date="2015-12-07T14:35:00Z">
        <w:r w:rsidR="00AD74EA">
          <w:t xml:space="preserve">in </w:t>
        </w:r>
      </w:ins>
      <w:r>
        <w:t xml:space="preserve">the active site </w:t>
      </w:r>
      <w:del w:id="180" w:author="Alex" w:date="2015-12-07T14:35:00Z">
        <w:r w:rsidDel="00AD74EA">
          <w:delText xml:space="preserve">which </w:delText>
        </w:r>
      </w:del>
      <w:ins w:id="181" w:author="Alex" w:date="2015-12-07T14:35:00Z">
        <w:r w:rsidR="00AD74EA">
          <w:t xml:space="preserve">that </w:t>
        </w:r>
      </w:ins>
      <w:r>
        <w:t xml:space="preserve">are not directly involved in the reaction chemistry are almost as important to catalysis as the </w:t>
      </w:r>
      <w:r w:rsidR="00C94CA6">
        <w:t xml:space="preserve">three </w:t>
      </w:r>
      <w:r>
        <w:t>residues which are directly involved in the chemistry. This highlights the</w:t>
      </w:r>
      <w:r w:rsidR="00FD1932">
        <w:t xml:space="preserve"> </w:t>
      </w:r>
      <w:r w:rsidR="00C94CA6">
        <w:t>importance</w:t>
      </w:r>
      <w:r>
        <w:t xml:space="preserve"> of the entire active site </w:t>
      </w:r>
      <w:r w:rsidR="00C94CA6">
        <w:t xml:space="preserve">in </w:t>
      </w:r>
      <w:r>
        <w:t>cataly</w:t>
      </w:r>
      <w:r w:rsidR="00C94CA6">
        <w:t>sis</w:t>
      </w:r>
      <w:r>
        <w:t>.</w:t>
      </w:r>
      <w:r w:rsidR="00AF585E">
        <w:t xml:space="preserve"> </w:t>
      </w:r>
      <w:r>
        <w:t>This is consistent with a recent report exploring the interconnectedness of a network of five residues in alkaline phosphatase.</w:t>
      </w:r>
      <w:r w:rsidR="0041704D">
        <w:t xml:space="preserve"> </w:t>
      </w:r>
      <w:r w:rsidR="00821017">
        <w:fldChar w:fldCharType="begin"/>
      </w:r>
      <w:r w:rsidR="00301B98">
        <w:instrText xml:space="preserve"> ADDIN EN.CITE &lt;EndNote&gt;&lt;Cite&gt;&lt;Author&gt;Sunden&lt;/Author&gt;&lt;Year&gt;2015&lt;/Year&gt;&lt;RecNum&gt;873&lt;/RecNum&gt;&lt;DisplayText&gt;(24)&lt;/DisplayText&gt;&lt;record&gt;&lt;rec-number&gt;873&lt;/rec-number&gt;&lt;foreign-keys&gt;&lt;key app="EN" db-id="0250psdaz5va5iepzebvtazjrrese29v05zv" timestamp="1448665087"&gt;873&lt;/key&gt;&lt;/foreign-keys&gt;&lt;ref-type name="Journal Article"&gt;17&lt;/ref-type&gt;&lt;contributors&gt;&lt;authors&gt;&lt;author&gt;Sunden, Fanny&lt;/author&gt;&lt;author&gt;Peck, Ariana&lt;/author&gt;&lt;author&gt;Salzman, Julia&lt;/author&gt;&lt;author&gt;Ressl, Susanne&lt;/author&gt;&lt;author&gt;Herschlag, Daniel&lt;/author&gt;&lt;/authors&gt;&lt;/contributors&gt;&lt;titles&gt;&lt;title&gt;Extensive site-directed mutagenesis reveals interconnected functional units in the alkaline phosphatase active site&lt;/title&gt;&lt;secondary-title&gt;eLife&lt;/secondary-title&gt;&lt;/titles&gt;&lt;periodical&gt;&lt;full-title&gt;eLife&lt;/full-title&gt;&lt;/periodical&gt;&lt;volume&gt;4&lt;/volume&gt;&lt;dates&gt;&lt;year&gt;2015&lt;/year&gt;&lt;pub-dates&gt;&lt;date&gt;2015-05-20 10:18:44&lt;/date&gt;&lt;/pub-dates&gt;&lt;/dates&gt;&lt;urls&gt;&lt;related-urls&gt;&lt;url&gt;http://elifesciences.org/elife/4/e06181.full.pdf&lt;/url&gt;&lt;/related-urls&gt;&lt;/urls&gt;&lt;electronic-resource-num&gt;10.7554/eLife.06181&lt;/electronic-resource-num&gt;&lt;/record&gt;&lt;/Cite&gt;&lt;/EndNote&gt;</w:instrText>
      </w:r>
      <w:r w:rsidR="00821017">
        <w:fldChar w:fldCharType="separate"/>
      </w:r>
      <w:r w:rsidR="004638B0">
        <w:rPr>
          <w:noProof/>
        </w:rPr>
        <w:t>(24)</w:t>
      </w:r>
      <w:r w:rsidR="00821017">
        <w:fldChar w:fldCharType="end"/>
      </w:r>
    </w:p>
    <w:p w14:paraId="3B4FCD8D" w14:textId="018E2544" w:rsidR="00B456CE" w:rsidRDefault="00DF34E5">
      <w:pPr>
        <w:spacing w:line="480" w:lineRule="auto"/>
      </w:pPr>
      <w:r>
        <w:lastRenderedPageBreak/>
        <w:tab/>
      </w:r>
      <w:r w:rsidR="00C94CA6">
        <w:t xml:space="preserve">Furthermore, the </w:t>
      </w:r>
      <w:r>
        <w:t xml:space="preserve">large dataset of kinetic constants </w:t>
      </w:r>
      <w:r w:rsidR="00C94CA6">
        <w:t xml:space="preserve">reported here </w:t>
      </w:r>
      <w:r>
        <w:t xml:space="preserve">enabled the use of machine learning to select structural features that are predictive of function. It was unexpected to observe that the calculated interface energy is not found to be predictive of any kinetic parameter, and was not a feature </w:t>
      </w:r>
      <w:r w:rsidR="00FD1932">
        <w:t xml:space="preserve">selected </w:t>
      </w:r>
      <w:r>
        <w:t xml:space="preserve">by machine learning as predictive of function. This has significant implications for future design strategies since interface energy is one of the most common metrics currently used to evaluate </w:t>
      </w:r>
      <w:ins w:id="182" w:author="Justin Siegel" w:date="2015-11-27T14:46:00Z">
        <w:r w:rsidR="00FC1261">
          <w:t xml:space="preserve">redesigned </w:t>
        </w:r>
      </w:ins>
      <w:r>
        <w:t>enzyme</w:t>
      </w:r>
      <w:ins w:id="183" w:author="Justin Siegel" w:date="2015-11-27T14:46:00Z">
        <w:r w:rsidR="00FC1261">
          <w:t>-ligand interfaces</w:t>
        </w:r>
      </w:ins>
      <w:del w:id="184" w:author="Justin Siegel" w:date="2015-11-27T14:46:00Z">
        <w:r w:rsidDel="00FC1261">
          <w:delText xml:space="preserve"> designs</w:delText>
        </w:r>
      </w:del>
      <w:r>
        <w:t xml:space="preserve">. It may be pertinent to develop additional training </w:t>
      </w:r>
      <w:proofErr w:type="gramStart"/>
      <w:r>
        <w:t>datasets,</w:t>
      </w:r>
      <w:proofErr w:type="gramEnd"/>
      <w:r>
        <w:t xml:space="preserve"> such as we have done for BglB, in order to further quantify the appropriate metrics to be used for selecting designed mutants to functionally characterize in other enzyme systems. </w:t>
      </w:r>
      <w:r w:rsidR="00C50367">
        <w:t xml:space="preserve">Similarly, </w:t>
      </w:r>
      <w:r w:rsidR="00354D86">
        <w:t xml:space="preserve">the development and quantitative characterization of mutant datasets in the case of other enzymes will </w:t>
      </w:r>
      <w:r w:rsidR="007329C8">
        <w:t>show</w:t>
      </w:r>
      <w:r w:rsidR="00354D86">
        <w:t xml:space="preserve"> </w:t>
      </w:r>
      <w:r w:rsidR="007329C8">
        <w:t>which</w:t>
      </w:r>
      <w:r w:rsidR="00354D86">
        <w:t xml:space="preserve"> features are general </w:t>
      </w:r>
      <w:r w:rsidR="007329C8">
        <w:t xml:space="preserve">and which are </w:t>
      </w:r>
      <w:r w:rsidR="00354D86">
        <w:t xml:space="preserve">specific </w:t>
      </w:r>
      <w:r w:rsidR="007329C8">
        <w:t>to</w:t>
      </w:r>
      <w:r w:rsidR="00354D86">
        <w:t xml:space="preserve"> different enzymatic classes. </w:t>
      </w:r>
    </w:p>
    <w:p w14:paraId="20405EC0" w14:textId="266202D3" w:rsidR="003E150D" w:rsidRDefault="00B456CE">
      <w:pPr>
        <w:spacing w:line="480" w:lineRule="auto"/>
      </w:pPr>
      <w:r>
        <w:tab/>
      </w:r>
      <w:r w:rsidR="00D82E0D">
        <w:t>From the machine learning analysis</w:t>
      </w:r>
      <w:r w:rsidR="007329C8">
        <w:t xml:space="preserve">, </w:t>
      </w:r>
      <w:r w:rsidR="00D82E0D">
        <w:t>a</w:t>
      </w:r>
      <w:r w:rsidR="003E150D">
        <w:t>n interesting non-linear relationship</w:t>
      </w:r>
      <w:r w:rsidR="00D82E0D">
        <w:t xml:space="preserve"> between predicted and experimental rates</w:t>
      </w:r>
      <w:r w:rsidR="003E150D">
        <w:t xml:space="preserve"> is revealed as the residual error increases with the measured kinetic value</w:t>
      </w:r>
      <w:r w:rsidR="00D82E0D">
        <w:t xml:space="preserve"> (Figure 4</w:t>
      </w:r>
      <w:r>
        <w:t>,</w:t>
      </w:r>
      <w:r w:rsidR="00D82E0D">
        <w:t xml:space="preserve"> bottom panel)</w:t>
      </w:r>
      <w:r w:rsidR="003E150D">
        <w:t>. There are two factors that contribute to this effect. First</w:t>
      </w:r>
      <w:r w:rsidR="007329C8">
        <w:t>,</w:t>
      </w:r>
      <w:r w:rsidR="003E150D">
        <w:t xml:space="preserve"> as is evident from the histogram, mutants with lower activity have been sampled more in all cases, and the sampling size per bin tends to bias the error distribution. Second</w:t>
      </w:r>
      <w:r w:rsidR="007329C8">
        <w:t>,</w:t>
      </w:r>
      <w:r w:rsidR="003E150D">
        <w:t xml:space="preserve"> there are no features or feature combinations in the regression model that correlate well with the observed non-linearity. Non-linear regression methods (second-order polynomial and </w:t>
      </w:r>
      <w:r>
        <w:t>Poisson</w:t>
      </w:r>
      <w:r w:rsidR="003E150D">
        <w:t xml:space="preserve"> kernels) achieved similar performance</w:t>
      </w:r>
      <w:r w:rsidR="00D82E0D">
        <w:t xml:space="preserve"> (data not shown)</w:t>
      </w:r>
      <w:r w:rsidR="003E150D">
        <w:t>. As such, there is room for improvement in future studies by uniformly</w:t>
      </w:r>
      <w:r w:rsidR="00C94CA6" w:rsidRPr="00C94CA6">
        <w:t xml:space="preserve"> </w:t>
      </w:r>
      <w:r w:rsidR="00C94CA6">
        <w:t>sampling</w:t>
      </w:r>
      <w:r w:rsidR="003E150D">
        <w:t xml:space="preserve"> the parameter space (which is </w:t>
      </w:r>
      <w:r w:rsidR="003E150D">
        <w:lastRenderedPageBreak/>
        <w:t xml:space="preserve">difficult to predict </w:t>
      </w:r>
      <w:r w:rsidR="003E150D" w:rsidRPr="0036041C">
        <w:rPr>
          <w:i/>
        </w:rPr>
        <w:t>a priori</w:t>
      </w:r>
      <w:r w:rsidR="003E150D">
        <w:t xml:space="preserve"> but can be rectified by increasing the sample size)</w:t>
      </w:r>
      <w:r w:rsidR="00D82E0D">
        <w:t>.</w:t>
      </w:r>
      <w:r w:rsidR="00D611EC">
        <w:t xml:space="preserve"> </w:t>
      </w:r>
      <w:r w:rsidR="00D82E0D">
        <w:t xml:space="preserve">This could be achieved by building </w:t>
      </w:r>
      <w:r>
        <w:t>on</w:t>
      </w:r>
      <w:r w:rsidR="00D82E0D">
        <w:t xml:space="preserve"> </w:t>
      </w:r>
      <w:r>
        <w:t>recent</w:t>
      </w:r>
      <w:r w:rsidR="00D82E0D">
        <w:t xml:space="preserve"> high throughput experiments that systematically screen the phenotypic effect of every possible enzyme point mutant.</w:t>
      </w:r>
      <w:r w:rsidR="0041704D">
        <w:t xml:space="preserve"> </w:t>
      </w:r>
      <w:r w:rsidR="004A477D">
        <w:fldChar w:fldCharType="begin"/>
      </w:r>
      <w:r w:rsidR="001A3345">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Function of Purifying Selection in TEM-1 β-Lactamase&lt;/title&gt;&lt;secondary-title&gt;Cell&lt;/secondary-title&gt;&lt;/titles&gt;&lt;periodical&gt;&lt;full-title&gt;Cell&lt;/full-title&gt;&lt;/periodical&gt;&lt;pages&gt;882-892&lt;/pages&gt;&lt;volume&gt;160&lt;/volume&gt;&lt;number&gt;5&lt;/number&gt;&lt;dates&gt;&lt;year&gt;2015&lt;/year&gt;&lt;/dates&gt;&lt;isbn&gt;0092-8674&lt;/isbn&gt;&lt;urls&gt;&lt;/urls&gt;&lt;/record&gt;&lt;/Cite&gt;&lt;/EndNote&gt;</w:instrText>
      </w:r>
      <w:r w:rsidR="004A477D">
        <w:fldChar w:fldCharType="separate"/>
      </w:r>
      <w:r w:rsidR="0041704D">
        <w:rPr>
          <w:noProof/>
        </w:rPr>
        <w:t>(14)</w:t>
      </w:r>
      <w:r w:rsidR="004A477D">
        <w:fldChar w:fldCharType="end"/>
      </w:r>
      <w:r w:rsidR="00D611EC">
        <w:t xml:space="preserve"> </w:t>
      </w:r>
      <w:r w:rsidR="00D82E0D">
        <w:t>A combination of high throughput screening with molecular modeling could be used to identify a subset of mutants to purify and kinetically characterize in order to maximize the information content when training new</w:t>
      </w:r>
      <w:r w:rsidR="007329C8">
        <w:t xml:space="preserve"> algorithms</w:t>
      </w:r>
      <w:r w:rsidR="00D82E0D">
        <w:t>.</w:t>
      </w:r>
      <w:r w:rsidR="00D611EC">
        <w:t xml:space="preserve"> </w:t>
      </w:r>
      <w:r w:rsidR="00D82E0D">
        <w:t xml:space="preserve">In addition, </w:t>
      </w:r>
      <w:r w:rsidR="003E150D">
        <w:t>introducing informative features that capture different aspects of the variation observed and exploring other non-linear regression methods that balance the bias-variance trade-off</w:t>
      </w:r>
      <w:r w:rsidR="00D82E0D">
        <w:t xml:space="preserve"> could be used to address the non-linear relationship between predicted and experimental kinetic constants</w:t>
      </w:r>
      <w:r w:rsidR="003E150D">
        <w:t>.</w:t>
      </w:r>
    </w:p>
    <w:p w14:paraId="0483E4D7" w14:textId="1221D5A9" w:rsidR="00DF34E5" w:rsidRDefault="003E150D">
      <w:pPr>
        <w:spacing w:line="480" w:lineRule="auto"/>
        <w:ind w:firstLine="720"/>
      </w:pPr>
      <w:r>
        <w:t xml:space="preserve">This work </w:t>
      </w:r>
      <w:del w:id="185" w:author="Justin Siegel" w:date="2015-11-27T14:48:00Z">
        <w:r w:rsidR="007329C8" w:rsidDel="00371E25">
          <w:delText>shows</w:delText>
        </w:r>
        <w:r w:rsidR="00354D86" w:rsidDel="00371E25">
          <w:delText xml:space="preserve"> </w:delText>
        </w:r>
      </w:del>
      <w:ins w:id="186" w:author="Justin Siegel" w:date="2015-11-27T14:48:00Z">
        <w:r w:rsidR="00371E25">
          <w:t xml:space="preserve">demonstrates </w:t>
        </w:r>
      </w:ins>
      <w:r w:rsidR="00354D86">
        <w:t xml:space="preserve">how constrained statistical learning can be integrated with </w:t>
      </w:r>
      <w:r w:rsidR="00AC16C7">
        <w:t>measured</w:t>
      </w:r>
      <w:r w:rsidR="00D82E0D">
        <w:t xml:space="preserve"> functional effect</w:t>
      </w:r>
      <w:r w:rsidR="00AC16C7">
        <w:t>s of a mutation</w:t>
      </w:r>
      <w:r w:rsidR="00D82E0D">
        <w:t xml:space="preserve"> on enzyme kinetic constants in order to build predictive models</w:t>
      </w:r>
      <w:r w:rsidR="00354D86">
        <w:t xml:space="preserve">. As more datasets </w:t>
      </w:r>
      <w:r w:rsidR="007329C8">
        <w:t xml:space="preserve">of </w:t>
      </w:r>
      <w:r w:rsidR="00AC16C7">
        <w:t xml:space="preserve">kinetically characterized </w:t>
      </w:r>
      <w:r w:rsidR="00354D86">
        <w:t xml:space="preserve">mutant variants become available for a variety of </w:t>
      </w:r>
      <w:r w:rsidR="00F41B5C">
        <w:t>enzymes</w:t>
      </w:r>
      <w:r w:rsidR="00354D86">
        <w:t>, our understanding of how these systems function and our ability to identify the most informative features will increase. Integration of these data-driven methods with enzyme redesign algorithms has the potential to significantly increase the predictive performance of the computational tools that are currently available</w:t>
      </w:r>
      <w:r w:rsidR="00312061">
        <w:t>, with far-reaching applications.</w:t>
      </w:r>
    </w:p>
    <w:p w14:paraId="121ED17B" w14:textId="77777777" w:rsidR="00DF763B" w:rsidRDefault="00DF763B">
      <w:pPr>
        <w:spacing w:line="480" w:lineRule="auto"/>
      </w:pPr>
    </w:p>
    <w:p w14:paraId="52EEC546" w14:textId="77777777" w:rsidR="00DF34E5" w:rsidRPr="00DF763B" w:rsidRDefault="00DF34E5">
      <w:pPr>
        <w:spacing w:line="480" w:lineRule="auto"/>
        <w:rPr>
          <w:b/>
        </w:rPr>
      </w:pPr>
      <w:r w:rsidRPr="00DF763B">
        <w:rPr>
          <w:b/>
        </w:rPr>
        <w:t>CONCLUSION</w:t>
      </w:r>
    </w:p>
    <w:p w14:paraId="2D12FEF9" w14:textId="1BD977CD" w:rsidR="00DF34E5" w:rsidRDefault="00DF34E5">
      <w:pPr>
        <w:spacing w:line="480" w:lineRule="auto"/>
      </w:pPr>
      <w:r>
        <w:t>In this work</w:t>
      </w:r>
      <w:ins w:id="187" w:author="Justin Siegel" w:date="2015-12-08T13:00:00Z">
        <w:r w:rsidR="005C4B90">
          <w:t xml:space="preserve"> </w:t>
        </w:r>
      </w:ins>
      <w:del w:id="188" w:author="Justin Siegel" w:date="2015-12-08T13:00:00Z">
        <w:r w:rsidDel="005C4B90">
          <w:delText xml:space="preserve">, over </w:delText>
        </w:r>
      </w:del>
      <w:r>
        <w:t xml:space="preserve">100 </w:t>
      </w:r>
      <w:del w:id="189" w:author="Justin Siegel" w:date="2015-12-08T13:01:00Z">
        <w:r w:rsidDel="005C4B90">
          <w:delText>computationally-designed</w:delText>
        </w:r>
      </w:del>
      <w:ins w:id="190" w:author="Justin Siegel" w:date="2015-12-08T13:01:00Z">
        <w:r w:rsidR="005C4B90">
          <w:t>computationally designed</w:t>
        </w:r>
      </w:ins>
      <w:r>
        <w:t xml:space="preserve"> mutants of a family 1 </w:t>
      </w:r>
      <w:r w:rsidR="008F5F78">
        <w:t xml:space="preserve">glycoside hydrolase </w:t>
      </w:r>
      <w:r>
        <w:t xml:space="preserve">were produced, purified, and kinetically characterized. This dataset </w:t>
      </w:r>
      <w:r>
        <w:lastRenderedPageBreak/>
        <w:t xml:space="preserve">revealed new insights into structure-function relationships in BglB. </w:t>
      </w:r>
      <w:r w:rsidR="008F5F78">
        <w:t xml:space="preserve">Machine </w:t>
      </w:r>
      <w:r>
        <w:t xml:space="preserve">learning protocols were employed to select a subset of </w:t>
      </w:r>
      <w:r w:rsidR="008F5F78">
        <w:t xml:space="preserve">readily calculated structural features </w:t>
      </w:r>
      <w:r>
        <w:t>that are highly predictive of</w:t>
      </w:r>
      <w:r w:rsidR="00FD1932">
        <w:t xml:space="preserve"> each</w:t>
      </w:r>
      <w:r>
        <w:t xml:space="preserve"> </w:t>
      </w:r>
      <w:r w:rsidR="00FD1932">
        <w:t xml:space="preserve">measured </w:t>
      </w:r>
      <w:r>
        <w:t xml:space="preserve">kinetic </w:t>
      </w:r>
      <w:r w:rsidR="00FD1932">
        <w:t>parameter</w:t>
      </w:r>
      <w:r>
        <w:t>. The development of this large data set allowed a statistically significant assessment of the Rosetta Molecular Modeling Suite’s ability to predict functional effects of mutations on this enzyme’s kinetic properties. This data set will be invaluable for the development of computational enzyme engineering algorithms and providing insight into the physical basis of enzyme sequence-structure-function relationships.</w:t>
      </w:r>
    </w:p>
    <w:p w14:paraId="417E9081" w14:textId="77777777" w:rsidR="00457A0B" w:rsidRDefault="00457A0B">
      <w:pPr>
        <w:spacing w:line="480" w:lineRule="auto"/>
        <w:rPr>
          <w:b/>
        </w:rPr>
      </w:pPr>
    </w:p>
    <w:p w14:paraId="4CCC698D" w14:textId="77777777" w:rsidR="00DF34E5" w:rsidRPr="00457A0B" w:rsidRDefault="00DF34E5">
      <w:pPr>
        <w:spacing w:line="480" w:lineRule="auto"/>
        <w:rPr>
          <w:b/>
        </w:rPr>
      </w:pPr>
      <w:r w:rsidRPr="00457A0B">
        <w:rPr>
          <w:b/>
        </w:rPr>
        <w:t>METHODS</w:t>
      </w:r>
    </w:p>
    <w:p w14:paraId="58FA30EB" w14:textId="77777777" w:rsidR="00DF34E5" w:rsidRPr="00457A0B" w:rsidRDefault="00DF34E5">
      <w:pPr>
        <w:spacing w:line="480" w:lineRule="auto"/>
        <w:rPr>
          <w:b/>
        </w:rPr>
      </w:pPr>
      <w:r w:rsidRPr="00457A0B">
        <w:rPr>
          <w:b/>
        </w:rPr>
        <w:t>Molecular modeling for mutant selection</w:t>
      </w:r>
    </w:p>
    <w:p w14:paraId="11339A64" w14:textId="755CE5DB" w:rsidR="00DF34E5" w:rsidRDefault="00DF34E5">
      <w:pPr>
        <w:spacing w:line="480" w:lineRule="auto"/>
      </w:pPr>
      <w:r>
        <w:t xml:space="preserve">The crystal structure of recombinant BglB </w:t>
      </w:r>
      <w:r w:rsidR="00284FAA">
        <w:t xml:space="preserve">in complex with </w:t>
      </w:r>
      <w:r>
        <w:t>the substrate analog 2-deoxy-2-fluoro-</w:t>
      </w:r>
      <w:r w:rsidRPr="0073693D">
        <w:rPr>
          <w:rFonts w:ascii="Symbol" w:hAnsi="Symbol"/>
        </w:rPr>
        <w:t></w:t>
      </w:r>
      <w:r>
        <w:t>-D-</w:t>
      </w:r>
      <w:proofErr w:type="spellStart"/>
      <w:r>
        <w:t>glucopyranose</w:t>
      </w:r>
      <w:proofErr w:type="spellEnd"/>
      <w:r>
        <w:t xml:space="preserve"> was used to identify the substrate binding pocket and the catalytic residues. Functional constraints were used to define catalytic distances, angles, and dihedrals among 4-nitrophenyl-ß-D-glucoside, E164, E353, and Y295. The structure was then loaded into Foldit, a graphical user interface to Rosetta. Point mutations to the protein were modeled</w:t>
      </w:r>
      <w:ins w:id="191" w:author="Justin Siegel" w:date="2015-11-27T14:50:00Z">
        <w:r w:rsidR="00371E25">
          <w:t>,</w:t>
        </w:r>
      </w:ins>
      <w:r>
        <w:t xml:space="preserve"> and </w:t>
      </w:r>
      <w:del w:id="192" w:author="Justin Siegel" w:date="2015-11-27T14:50:00Z">
        <w:r w:rsidDel="00371E25">
          <w:delText xml:space="preserve">scored and those </w:delText>
        </w:r>
      </w:del>
      <w:proofErr w:type="gramStart"/>
      <w:ins w:id="193" w:author="Justin Siegel" w:date="2015-11-27T14:50:00Z">
        <w:r w:rsidR="00371E25">
          <w:t>a subset were</w:t>
        </w:r>
        <w:proofErr w:type="gramEnd"/>
        <w:r w:rsidR="00371E25">
          <w:t xml:space="preserve"> chosen by students learning about molecular modeling</w:t>
        </w:r>
      </w:ins>
      <w:ins w:id="194" w:author="Justin Siegel" w:date="2015-11-27T14:51:00Z">
        <w:r w:rsidR="00371E25">
          <w:t>.</w:t>
        </w:r>
      </w:ins>
      <w:ins w:id="195" w:author="Alex" w:date="2015-11-30T15:03:00Z">
        <w:r w:rsidR="008038D0">
          <w:t xml:space="preserve"> </w:t>
        </w:r>
      </w:ins>
      <w:ins w:id="196" w:author="Justin Siegel" w:date="2015-11-27T14:51:00Z">
        <w:del w:id="197" w:author="Alex" w:date="2015-11-30T15:03:00Z">
          <w:r w:rsidR="00371E25" w:rsidDel="008038D0">
            <w:delText xml:space="preserve">  </w:delText>
          </w:r>
        </w:del>
        <w:r w:rsidR="00371E25">
          <w:t>Generally</w:t>
        </w:r>
      </w:ins>
      <w:ins w:id="198" w:author="Alex" w:date="2015-12-07T14:37:00Z">
        <w:r w:rsidR="00AD74EA">
          <w:t>,</w:t>
        </w:r>
      </w:ins>
      <w:ins w:id="199" w:author="Justin Siegel" w:date="2015-11-27T14:51:00Z">
        <w:r w:rsidR="00371E25">
          <w:t xml:space="preserve"> the designs had </w:t>
        </w:r>
      </w:ins>
      <w:del w:id="200" w:author="Justin Siegel" w:date="2015-11-27T14:51:00Z">
        <w:r w:rsidDel="00371E25">
          <w:delText xml:space="preserve">with reasonable </w:delText>
        </w:r>
      </w:del>
      <w:r>
        <w:t xml:space="preserve">energies </w:t>
      </w:r>
      <w:del w:id="201" w:author="Justin Siegel" w:date="2015-11-27T14:51:00Z">
        <w:r w:rsidDel="00371E25">
          <w:delText>(less</w:delText>
        </w:r>
      </w:del>
      <w:ins w:id="202" w:author="Justin Siegel" w:date="2015-11-27T14:51:00Z">
        <w:r w:rsidR="00371E25">
          <w:t>no more</w:t>
        </w:r>
      </w:ins>
      <w:r>
        <w:t xml:space="preserve"> than 5 Rosetta energy units higher than the native structure</w:t>
      </w:r>
      <w:ins w:id="203" w:author="Justin Siegel" w:date="2015-11-27T14:51:00Z">
        <w:r w:rsidR="00371E25">
          <w:t>.</w:t>
        </w:r>
      </w:ins>
      <w:del w:id="204" w:author="Justin Siegel" w:date="2015-11-27T14:51:00Z">
        <w:r w:rsidDel="00371E25">
          <w:delText>)</w:delText>
        </w:r>
      </w:del>
      <w:del w:id="205" w:author="Justin Siegel" w:date="2015-11-27T14:50:00Z">
        <w:r w:rsidDel="00371E25">
          <w:delText xml:space="preserve"> were chosen</w:delText>
        </w:r>
      </w:del>
      <w:del w:id="206" w:author="Justin Siegel" w:date="2015-11-27T14:51:00Z">
        <w:r w:rsidDel="00371E25">
          <w:delText>.</w:delText>
        </w:r>
      </w:del>
    </w:p>
    <w:p w14:paraId="03B69AD7" w14:textId="77777777" w:rsidR="00DF34E5" w:rsidRDefault="00DF34E5">
      <w:pPr>
        <w:spacing w:line="480" w:lineRule="auto"/>
      </w:pPr>
    </w:p>
    <w:p w14:paraId="0F5ED98A" w14:textId="77777777" w:rsidR="00DF34E5" w:rsidRPr="00F475B9" w:rsidRDefault="00DF34E5">
      <w:pPr>
        <w:spacing w:line="480" w:lineRule="auto"/>
        <w:rPr>
          <w:b/>
        </w:rPr>
      </w:pPr>
      <w:r w:rsidRPr="00F475B9">
        <w:rPr>
          <w:b/>
        </w:rPr>
        <w:t>Mutagenesis, expression, and purification</w:t>
      </w:r>
    </w:p>
    <w:p w14:paraId="44CC35C9" w14:textId="301E1C23" w:rsidR="00DF34E5" w:rsidRDefault="00DF34E5">
      <w:pPr>
        <w:spacing w:line="480" w:lineRule="auto"/>
      </w:pPr>
      <w:r>
        <w:t xml:space="preserve">The BglB gene was codon-optimized for </w:t>
      </w:r>
      <w:r w:rsidRPr="00371E25">
        <w:rPr>
          <w:i/>
          <w:rPrChange w:id="207" w:author="Justin Siegel" w:date="2015-11-27T14:52:00Z">
            <w:rPr/>
          </w:rPrChange>
        </w:rPr>
        <w:t>E</w:t>
      </w:r>
      <w:ins w:id="208" w:author="Alex" w:date="2015-12-07T14:38:00Z">
        <w:r w:rsidR="00EA5C3F">
          <w:rPr>
            <w:i/>
          </w:rPr>
          <w:t>.</w:t>
        </w:r>
      </w:ins>
      <w:del w:id="209" w:author="Alex" w:date="2015-12-07T14:38:00Z">
        <w:r w:rsidRPr="00371E25" w:rsidDel="00EA5C3F">
          <w:rPr>
            <w:i/>
            <w:rPrChange w:id="210" w:author="Justin Siegel" w:date="2015-11-27T14:52:00Z">
              <w:rPr/>
            </w:rPrChange>
          </w:rPr>
          <w:delText>.</w:delText>
        </w:r>
      </w:del>
      <w:r w:rsidRPr="00371E25">
        <w:rPr>
          <w:i/>
          <w:rPrChange w:id="211" w:author="Justin Siegel" w:date="2015-11-27T14:52:00Z">
            <w:rPr/>
          </w:rPrChange>
        </w:rPr>
        <w:t xml:space="preserve"> coli</w:t>
      </w:r>
      <w:r>
        <w:t>, synthesized as a DNA String by Life Technologies, and cloned into a pET29b+ vector using Gibson assembly.</w:t>
      </w:r>
      <w:r w:rsidR="0041704D">
        <w:t xml:space="preserve"> </w:t>
      </w:r>
      <w:r w:rsidR="00291C66">
        <w:fldChar w:fldCharType="begin"/>
      </w:r>
      <w:r w:rsidR="001A3345">
        <w:instrText xml:space="preserve"> ADDIN EN.CITE &lt;EndNote&gt;&lt;Cite&gt;&lt;Author&gt;Gibson&lt;/Author&gt;&lt;Year&gt;2009&lt;/Year&gt;&lt;RecNum&gt;24&lt;/RecNum&gt;&lt;DisplayText&gt;(25)&lt;/DisplayText&gt;&lt;record&gt;&lt;rec-number&gt;24&lt;/rec-number&gt;&lt;foreign-keys&gt;&lt;key app="EN" db-id="d22eawd51p0xrpezwr7vdtw2vasp9sx0w25d" timestamp="1431382716"&gt;24&lt;/key&gt;&lt;/foreign-keys&gt;&lt;ref-type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methods&lt;/secondary-title&gt;&lt;/titles&gt;&lt;periodical&gt;&lt;full-title&gt;Nature methods&lt;/full-title&gt;&lt;/periodical&gt;&lt;pages&gt;343-345&lt;/pages&gt;&lt;volume&gt;6&lt;/volume&gt;&lt;number&gt;5&lt;/number&gt;&lt;dates&gt;&lt;year&gt;2009&lt;/year&gt;&lt;/dates&gt;&lt;isbn&gt;1548-7091&lt;/isbn&gt;&lt;urls&gt;&lt;/urls&gt;&lt;/record&gt;&lt;/Cite&gt;&lt;/EndNote&gt;</w:instrText>
      </w:r>
      <w:r w:rsidR="00291C66">
        <w:fldChar w:fldCharType="separate"/>
      </w:r>
      <w:r w:rsidR="004638B0">
        <w:rPr>
          <w:noProof/>
        </w:rPr>
        <w:t>(25)</w:t>
      </w:r>
      <w:r w:rsidR="00291C66">
        <w:fldChar w:fldCharType="end"/>
      </w:r>
      <w:r>
        <w:t xml:space="preserve"> Site-</w:t>
      </w:r>
      <w:r>
        <w:lastRenderedPageBreak/>
        <w:t>directed mutagenesis performed according to the method developed by Kunkel was used to generate mutations to BglB via the Transcriptic cloud laboratory platform. Variants were expressed and purified via immobilized metal ion affinity chromatography and assessed using 4-20% gradient SDS-PAGE Bolt Gels from Life Technologies.</w:t>
      </w:r>
      <w:ins w:id="212" w:author="Justin Siegel" w:date="2015-11-27T14:53:00Z">
        <w:r w:rsidR="00371E25">
          <w:t xml:space="preserve"> </w:t>
        </w:r>
        <w:del w:id="213" w:author="Alex" w:date="2015-11-30T15:03:00Z">
          <w:r w:rsidR="00371E25" w:rsidDel="008038D0">
            <w:delText xml:space="preserve"> </w:delText>
          </w:r>
        </w:del>
        <w:r w:rsidR="00371E25">
          <w:t>More details are provided in S8.</w:t>
        </w:r>
      </w:ins>
    </w:p>
    <w:p w14:paraId="693831C4" w14:textId="77777777" w:rsidR="00DF34E5" w:rsidRDefault="00DF34E5">
      <w:pPr>
        <w:spacing w:line="480" w:lineRule="auto"/>
      </w:pPr>
    </w:p>
    <w:p w14:paraId="2BDA0C90" w14:textId="77777777" w:rsidR="00DF34E5" w:rsidRPr="007F744E" w:rsidRDefault="00DF34E5">
      <w:pPr>
        <w:spacing w:line="480" w:lineRule="auto"/>
        <w:rPr>
          <w:b/>
        </w:rPr>
      </w:pPr>
      <w:r w:rsidRPr="007F744E">
        <w:rPr>
          <w:b/>
        </w:rPr>
        <w:t>Kinetic characterization</w:t>
      </w:r>
    </w:p>
    <w:p w14:paraId="6720BA6A" w14:textId="77777777" w:rsidR="00DF34E5" w:rsidRDefault="00DF34E5">
      <w:pPr>
        <w:spacing w:line="480" w:lineRule="auto"/>
      </w:pPr>
      <w:r>
        <w:t xml:space="preserve">The activity of the computationally designed enzyme variants was measured by monitoring the production of 4-nitrophenol. Mutant proteins ranging in concentration from 0.1 to 1.7 mg/mL were </w:t>
      </w:r>
      <w:proofErr w:type="spellStart"/>
      <w:r>
        <w:t>aliquotted</w:t>
      </w:r>
      <w:proofErr w:type="spellEnd"/>
      <w:r>
        <w:t xml:space="preserve"> in triplicate in 25 µL volumes and 75 µL of </w:t>
      </w:r>
      <w:r w:rsidRPr="00AD4DE1">
        <w:rPr>
          <w:i/>
        </w:rPr>
        <w:t>p</w:t>
      </w:r>
      <w:r>
        <w:t>-</w:t>
      </w:r>
      <w:proofErr w:type="spellStart"/>
      <w:r>
        <w:t>nitrophenyl</w:t>
      </w:r>
      <w:proofErr w:type="spellEnd"/>
      <w:r>
        <w:t>-ß-D-</w:t>
      </w:r>
      <w:proofErr w:type="spellStart"/>
      <w:r>
        <w:t>glucoside</w:t>
      </w:r>
      <w:proofErr w:type="spellEnd"/>
      <w:r>
        <w:t xml:space="preserve"> (100 </w:t>
      </w:r>
      <w:proofErr w:type="spellStart"/>
      <w:r>
        <w:t>mM</w:t>
      </w:r>
      <w:proofErr w:type="spellEnd"/>
      <w:r>
        <w:t xml:space="preserve">, 25 </w:t>
      </w:r>
      <w:proofErr w:type="spellStart"/>
      <w:r>
        <w:t>mM</w:t>
      </w:r>
      <w:proofErr w:type="spellEnd"/>
      <w:r>
        <w:t xml:space="preserve">, 6.25 </w:t>
      </w:r>
      <w:proofErr w:type="spellStart"/>
      <w:r>
        <w:t>mM</w:t>
      </w:r>
      <w:proofErr w:type="spellEnd"/>
      <w:r>
        <w:t xml:space="preserve">, 1.6 </w:t>
      </w:r>
      <w:proofErr w:type="spellStart"/>
      <w:r>
        <w:t>mM</w:t>
      </w:r>
      <w:proofErr w:type="spellEnd"/>
      <w:r>
        <w:t xml:space="preserve">, 0.4 </w:t>
      </w:r>
      <w:proofErr w:type="spellStart"/>
      <w:r>
        <w:t>mM</w:t>
      </w:r>
      <w:proofErr w:type="spellEnd"/>
      <w:r>
        <w:t xml:space="preserve">, 0.1 </w:t>
      </w:r>
      <w:proofErr w:type="spellStart"/>
      <w:r>
        <w:t>mM</w:t>
      </w:r>
      <w:proofErr w:type="spellEnd"/>
      <w:r>
        <w:t xml:space="preserve">, or 0.02 </w:t>
      </w:r>
      <w:proofErr w:type="spellStart"/>
      <w:r>
        <w:t>mM</w:t>
      </w:r>
      <w:proofErr w:type="spellEnd"/>
      <w:r>
        <w:t xml:space="preserve">) in enzyme storage buffer was added. Absorbance at 420 nm was measured every minute for 30-60 min and the rate of product production in M/min was calculated using a standard curve (see Supplemental Materials). A total of 2944 observed rates for 119 individual proteins (including biological replicates) were fit to the Michaelis-Menten equation using </w:t>
      </w:r>
      <w:proofErr w:type="spellStart"/>
      <w:r>
        <w:t>SciPy</w:t>
      </w:r>
      <w:proofErr w:type="spellEnd"/>
      <w:r>
        <w:t xml:space="preserve">. </w:t>
      </w:r>
    </w:p>
    <w:p w14:paraId="6D9C66FF" w14:textId="77777777" w:rsidR="00DF34E5" w:rsidRDefault="00DF34E5">
      <w:pPr>
        <w:spacing w:line="480" w:lineRule="auto"/>
      </w:pPr>
    </w:p>
    <w:p w14:paraId="24283375" w14:textId="77777777" w:rsidR="00DF34E5" w:rsidRPr="00DF046C" w:rsidRDefault="00DF34E5">
      <w:pPr>
        <w:spacing w:line="480" w:lineRule="auto"/>
        <w:rPr>
          <w:b/>
        </w:rPr>
      </w:pPr>
      <w:r w:rsidRPr="00DF046C">
        <w:rPr>
          <w:b/>
        </w:rPr>
        <w:t>Predictive modeling</w:t>
      </w:r>
    </w:p>
    <w:p w14:paraId="0FCB38FB" w14:textId="572482CB" w:rsidR="001E0E38" w:rsidRPr="00EA5C3F" w:rsidRDefault="001E0E38">
      <w:pPr>
        <w:spacing w:line="480" w:lineRule="auto"/>
        <w:jc w:val="both"/>
        <w:rPr>
          <w:ins w:id="214" w:author="Alex" w:date="2015-12-07T13:14:00Z"/>
          <w:rFonts w:cs="Times New Roman"/>
          <w:rPrChange w:id="215" w:author="Alex" w:date="2015-12-07T14:39:00Z">
            <w:rPr>
              <w:ins w:id="216" w:author="Alex" w:date="2015-12-07T13:14:00Z"/>
              <w:rFonts w:ascii="Times New Roman" w:hAnsi="Times New Roman" w:cs="Times New Roman"/>
            </w:rPr>
          </w:rPrChange>
        </w:rPr>
        <w:pPrChange w:id="217" w:author="Alex" w:date="2015-12-07T13:22:00Z">
          <w:pPr>
            <w:jc w:val="both"/>
          </w:pPr>
        </w:pPrChange>
      </w:pPr>
      <w:ins w:id="218" w:author="Alex" w:date="2015-12-07T13:14:00Z">
        <w:r>
          <w:t xml:space="preserve">One hundred molecular models of each mutant enzyme were generated using the Rosetta Molecular Modeling Suite by Monte Carlo optimization of total system energy and the lowest 10 selected for feature generation. Elastic net regularization was used to select the most informative features. We assessed the prediction performance of the method with both 10-fold cross-validation (CV) and </w:t>
        </w:r>
        <w:r w:rsidRPr="00EA5C3F">
          <w:lastRenderedPageBreak/>
          <w:t xml:space="preserve">bootstrapping. First </w:t>
        </w:r>
        <w:r w:rsidRPr="00EA5C3F">
          <w:rPr>
            <w:rFonts w:cs="Times New Roman"/>
            <w:rPrChange w:id="219" w:author="Alex" w:date="2015-12-07T14:39:00Z">
              <w:rPr>
                <w:rFonts w:ascii="Times New Roman" w:hAnsi="Times New Roman" w:cs="Times New Roman"/>
              </w:rPr>
            </w:rPrChange>
          </w:rPr>
          <w:t>we performed 10-fold cross-validation (CV) and evaluated the predicted performance on the left-out samples (generalization error) at each of the 10 runs. Then we repeated this procedure (</w:t>
        </w:r>
        <w:r w:rsidRPr="00EA5C3F">
          <w:rPr>
            <w:rFonts w:cs="Times New Roman"/>
            <w:i/>
            <w:rPrChange w:id="220" w:author="Alex" w:date="2015-12-07T14:39:00Z">
              <w:rPr>
                <w:rFonts w:ascii="Times New Roman" w:hAnsi="Times New Roman" w:cs="Times New Roman"/>
              </w:rPr>
            </w:rPrChange>
          </w:rPr>
          <w:t xml:space="preserve">i.e. </w:t>
        </w:r>
        <w:r w:rsidR="00EA5C3F" w:rsidRPr="00EA5C3F">
          <w:rPr>
            <w:rFonts w:cs="Times New Roman"/>
            <w:rPrChange w:id="221" w:author="Alex" w:date="2015-12-07T14:39:00Z">
              <w:rPr>
                <w:rFonts w:ascii="Times New Roman" w:hAnsi="Times New Roman" w:cs="Times New Roman"/>
              </w:rPr>
            </w:rPrChange>
          </w:rPr>
          <w:t xml:space="preserve">the 10-fold CV) </w:t>
        </w:r>
        <w:r w:rsidRPr="00EA5C3F">
          <w:rPr>
            <w:rFonts w:cs="Times New Roman"/>
            <w:rPrChange w:id="222" w:author="Alex" w:date="2015-12-07T14:39:00Z">
              <w:rPr>
                <w:rFonts w:ascii="Times New Roman" w:hAnsi="Times New Roman" w:cs="Times New Roman"/>
              </w:rPr>
            </w:rPrChange>
          </w:rPr>
          <w:t>1,000 times to randomize the sample distribution among the folds (</w:t>
        </w:r>
        <w:r w:rsidR="00EA5C3F">
          <w:rPr>
            <w:rFonts w:cs="Times New Roman"/>
          </w:rPr>
          <w:t>Figure</w:t>
        </w:r>
        <w:r w:rsidRPr="00EA5C3F">
          <w:rPr>
            <w:rFonts w:cs="Times New Roman"/>
            <w:rPrChange w:id="223" w:author="Alex" w:date="2015-12-07T14:39:00Z">
              <w:rPr>
                <w:rFonts w:ascii="Times New Roman" w:hAnsi="Times New Roman" w:cs="Times New Roman"/>
              </w:rPr>
            </w:rPrChange>
          </w:rPr>
          <w:t xml:space="preserve"> 4). That way, we reduce the effect of any bias for evaluating left-out prediction performance. Additionally, we performed bootstrapping by consider</w:t>
        </w:r>
      </w:ins>
      <w:ins w:id="224" w:author="Alex" w:date="2015-12-07T14:40:00Z">
        <w:r w:rsidR="00EA5C3F">
          <w:rPr>
            <w:rFonts w:cs="Times New Roman"/>
          </w:rPr>
          <w:t>ing</w:t>
        </w:r>
      </w:ins>
      <w:ins w:id="225" w:author="Alex" w:date="2015-12-07T13:14:00Z">
        <w:r w:rsidRPr="00EA5C3F">
          <w:rPr>
            <w:rFonts w:cs="Times New Roman"/>
            <w:rPrChange w:id="226" w:author="Alex" w:date="2015-12-07T14:39:00Z">
              <w:rPr>
                <w:rFonts w:ascii="Times New Roman" w:hAnsi="Times New Roman" w:cs="Times New Roman"/>
              </w:rPr>
            </w:rPrChange>
          </w:rPr>
          <w:t xml:space="preserve"> sets of size 2n, where n is the number of samples in the whole dataset (90, 80 and 80 samples for </w:t>
        </w:r>
        <w:r w:rsidRPr="00EA5C3F">
          <w:rPr>
            <w:rFonts w:cs="Times New Roman"/>
            <w:i/>
            <w:rPrChange w:id="227" w:author="Alex" w:date="2015-12-07T14:39:00Z">
              <w:rPr>
                <w:rFonts w:ascii="Times New Roman" w:hAnsi="Times New Roman" w:cs="Times New Roman"/>
                <w:i/>
              </w:rPr>
            </w:rPrChange>
          </w:rPr>
          <w:t>k</w:t>
        </w:r>
        <w:r w:rsidRPr="00EA5C3F">
          <w:rPr>
            <w:rFonts w:cs="Times New Roman"/>
            <w:vertAlign w:val="subscript"/>
            <w:rPrChange w:id="228" w:author="Alex" w:date="2015-12-07T14:39:00Z">
              <w:rPr>
                <w:rFonts w:ascii="Times New Roman" w:hAnsi="Times New Roman" w:cs="Times New Roman"/>
                <w:vertAlign w:val="subscript"/>
              </w:rPr>
            </w:rPrChange>
          </w:rPr>
          <w:t>cat</w:t>
        </w:r>
        <w:r w:rsidRPr="00EA5C3F">
          <w:rPr>
            <w:rFonts w:cs="Times New Roman"/>
            <w:rPrChange w:id="229" w:author="Alex" w:date="2015-12-07T14:39:00Z">
              <w:rPr>
                <w:rFonts w:ascii="Times New Roman" w:hAnsi="Times New Roman" w:cs="Times New Roman"/>
              </w:rPr>
            </w:rPrChange>
          </w:rPr>
          <w:t>/K</w:t>
        </w:r>
        <w:r w:rsidRPr="00EA5C3F">
          <w:rPr>
            <w:rFonts w:cs="Times New Roman"/>
            <w:vertAlign w:val="subscript"/>
            <w:rPrChange w:id="230" w:author="Alex" w:date="2015-12-07T14:39:00Z">
              <w:rPr>
                <w:rFonts w:ascii="Times New Roman" w:hAnsi="Times New Roman" w:cs="Times New Roman"/>
                <w:vertAlign w:val="subscript"/>
              </w:rPr>
            </w:rPrChange>
          </w:rPr>
          <w:t>M</w:t>
        </w:r>
        <w:r w:rsidRPr="00EA5C3F">
          <w:rPr>
            <w:rFonts w:cs="Times New Roman"/>
            <w:rPrChange w:id="231" w:author="Alex" w:date="2015-12-07T14:39:00Z">
              <w:rPr>
                <w:rFonts w:ascii="Times New Roman" w:hAnsi="Times New Roman" w:cs="Times New Roman"/>
              </w:rPr>
            </w:rPrChange>
          </w:rPr>
          <w:t xml:space="preserve">, </w:t>
        </w:r>
        <w:r w:rsidRPr="00EA5C3F">
          <w:rPr>
            <w:rFonts w:cs="Times New Roman"/>
            <w:i/>
            <w:rPrChange w:id="232" w:author="Alex" w:date="2015-12-07T14:39:00Z">
              <w:rPr>
                <w:rFonts w:ascii="Times New Roman" w:hAnsi="Times New Roman" w:cs="Times New Roman"/>
                <w:i/>
              </w:rPr>
            </w:rPrChange>
          </w:rPr>
          <w:t>k</w:t>
        </w:r>
        <w:r w:rsidRPr="00EA5C3F">
          <w:rPr>
            <w:rFonts w:cs="Times New Roman"/>
            <w:vertAlign w:val="subscript"/>
            <w:rPrChange w:id="233" w:author="Alex" w:date="2015-12-07T14:39:00Z">
              <w:rPr>
                <w:rFonts w:ascii="Times New Roman" w:hAnsi="Times New Roman" w:cs="Times New Roman"/>
                <w:vertAlign w:val="subscript"/>
              </w:rPr>
            </w:rPrChange>
          </w:rPr>
          <w:t>cat</w:t>
        </w:r>
        <w:r w:rsidRPr="00EA5C3F">
          <w:rPr>
            <w:rFonts w:cs="Times New Roman"/>
            <w:rPrChange w:id="234" w:author="Alex" w:date="2015-12-07T14:39:00Z">
              <w:rPr>
                <w:rFonts w:ascii="Times New Roman" w:hAnsi="Times New Roman" w:cs="Times New Roman"/>
              </w:rPr>
            </w:rPrChange>
          </w:rPr>
          <w:t>, and K</w:t>
        </w:r>
        <w:r w:rsidRPr="00EA5C3F">
          <w:rPr>
            <w:rFonts w:cs="Times New Roman"/>
            <w:vertAlign w:val="subscript"/>
            <w:rPrChange w:id="235" w:author="Alex" w:date="2015-12-07T14:39:00Z">
              <w:rPr>
                <w:rFonts w:ascii="Times New Roman" w:hAnsi="Times New Roman" w:cs="Times New Roman"/>
                <w:vertAlign w:val="subscript"/>
              </w:rPr>
            </w:rPrChange>
          </w:rPr>
          <w:t>M</w:t>
        </w:r>
        <w:r w:rsidRPr="00EA5C3F">
          <w:rPr>
            <w:rFonts w:cs="Times New Roman"/>
            <w:rPrChange w:id="236" w:author="Alex" w:date="2015-12-07T14:39:00Z">
              <w:rPr>
                <w:rFonts w:ascii="Times New Roman" w:hAnsi="Times New Roman" w:cs="Times New Roman"/>
              </w:rPr>
            </w:rPrChange>
          </w:rPr>
          <w:t xml:space="preserve">, respectively). This setting achieves an average coverage of 86.7% of the original data set in any given bootstrapping sample. The left-out samples were then predicted by </w:t>
        </w:r>
        <w:proofErr w:type="gramStart"/>
        <w:r w:rsidRPr="00EA5C3F">
          <w:rPr>
            <w:rFonts w:cs="Times New Roman"/>
            <w:rPrChange w:id="237" w:author="Alex" w:date="2015-12-07T14:39:00Z">
              <w:rPr>
                <w:rFonts w:ascii="Times New Roman" w:hAnsi="Times New Roman" w:cs="Times New Roman"/>
              </w:rPr>
            </w:rPrChange>
          </w:rPr>
          <w:t>an elastic</w:t>
        </w:r>
        <w:proofErr w:type="gramEnd"/>
        <w:r w:rsidRPr="00EA5C3F">
          <w:rPr>
            <w:rFonts w:cs="Times New Roman"/>
            <w:rPrChange w:id="238" w:author="Alex" w:date="2015-12-07T14:39:00Z">
              <w:rPr>
                <w:rFonts w:ascii="Times New Roman" w:hAnsi="Times New Roman" w:cs="Times New Roman"/>
              </w:rPr>
            </w:rPrChange>
          </w:rPr>
          <w:t xml:space="preserve"> net model training on the bootstrapping set. We repeated this procedure 1,000 times and then we averaged the prediction performance of the left-out samples </w:t>
        </w:r>
        <w:r w:rsidR="00EA5C3F">
          <w:rPr>
            <w:rFonts w:cs="Times New Roman"/>
          </w:rPr>
          <w:t xml:space="preserve">over all runs. As shown in </w:t>
        </w:r>
        <w:r w:rsidRPr="00EA5C3F">
          <w:rPr>
            <w:rFonts w:cs="Times New Roman"/>
            <w:rPrChange w:id="239" w:author="Alex" w:date="2015-12-07T14:39:00Z">
              <w:rPr>
                <w:rFonts w:ascii="Times New Roman" w:hAnsi="Times New Roman" w:cs="Times New Roman"/>
              </w:rPr>
            </w:rPrChange>
          </w:rPr>
          <w:t>S9, the bootstrapping performance is similar to that of 10-fold CV that is depicted to Fig. 4 (slight variations due to smaller training/testing ratio).</w:t>
        </w:r>
      </w:ins>
    </w:p>
    <w:p w14:paraId="2BAA07C4" w14:textId="72FE75A8" w:rsidR="001E0E38" w:rsidRDefault="001E058E" w:rsidP="001E058E">
      <w:pPr>
        <w:spacing w:line="480" w:lineRule="auto"/>
        <w:rPr>
          <w:ins w:id="240" w:author="Alex" w:date="2015-12-07T13:14:00Z"/>
        </w:rPr>
      </w:pPr>
      <w:ins w:id="241" w:author="Alex" w:date="2015-12-07T13:14:00Z">
        <w:r w:rsidRPr="00EA5C3F">
          <w:tab/>
        </w:r>
        <w:r w:rsidR="001E0E38" w:rsidRPr="00EA5C3F">
          <w:t>The final three feature sets (one of each parameter to be estimated) were selected according to the averaged weight of each feature in all the 10,000 elastic net models (10 models per cross-validation</w:t>
        </w:r>
        <w:r w:rsidR="001E0E38">
          <w:t xml:space="preserve">,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information about the optimization and statistical procedure followed is available in </w:t>
        </w:r>
      </w:ins>
      <w:ins w:id="242" w:author="Alex" w:date="2015-12-07T13:25:00Z">
        <w:r w:rsidR="00FC2419">
          <w:t>S9</w:t>
        </w:r>
      </w:ins>
      <w:ins w:id="243" w:author="Alex" w:date="2015-12-07T13:14:00Z">
        <w:r w:rsidR="001E0E38">
          <w:t xml:space="preserve">. </w:t>
        </w:r>
      </w:ins>
    </w:p>
    <w:p w14:paraId="354ADBDB" w14:textId="23A86F86" w:rsidR="00DF34E5" w:rsidDel="001E0E38" w:rsidRDefault="00DF34E5">
      <w:pPr>
        <w:spacing w:line="480" w:lineRule="auto"/>
        <w:rPr>
          <w:del w:id="244" w:author="Alex" w:date="2015-12-07T13:14:00Z"/>
        </w:rPr>
      </w:pPr>
      <w:del w:id="245" w:author="Alex" w:date="2015-12-07T13:14:00Z">
        <w:r w:rsidDel="001E0E38">
          <w:delText xml:space="preserve">One hundred molecular models of each mutant enzyme were made </w:delText>
        </w:r>
      </w:del>
      <w:ins w:id="246" w:author="Justin Siegel" w:date="2015-11-27T14:53:00Z">
        <w:del w:id="247" w:author="Alex" w:date="2015-12-07T13:14:00Z">
          <w:r w:rsidR="00371E25" w:rsidDel="001E0E38">
            <w:delText xml:space="preserve">generated </w:delText>
          </w:r>
        </w:del>
      </w:ins>
      <w:del w:id="248" w:author="Alex" w:date="2015-12-07T13:14:00Z">
        <w:r w:rsidDel="001E0E38">
          <w:delText xml:space="preserve">using the Rosetta Molecular Modeling Suite by Monte Carlo optimization of total system energy and the lowest 10 selected for feature generation. Elastic net regularization was used to select the most informative features. To evaluate the prediction performance of the method, stratified 10-fold cross-validation together with bootstrap aggregating (bagging) was used. Bagging was used to improve the stability and robustness of the predictor and entail in training 1,000 elastic net models with randomly drawn but stratified 10-fold cross-validation samples. The final three feature sets (one of each parameter to be estimated) were selected according to the averaged weight of each feature in all the 10,000 elastic net models (10 models per cross-validation,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information about the optimization and statistical procedure followed is </w:delText>
        </w:r>
        <w:r w:rsidR="0002524B" w:rsidDel="001E0E38">
          <w:delText>available in s</w:delText>
        </w:r>
        <w:r w:rsidDel="001E0E38">
          <w:delText xml:space="preserve">upplemental </w:delText>
        </w:r>
        <w:r w:rsidR="0002524B" w:rsidDel="001E0E38">
          <w:delText>materials</w:delText>
        </w:r>
        <w:r w:rsidDel="001E0E38">
          <w:delText xml:space="preserve">. </w:delText>
        </w:r>
      </w:del>
    </w:p>
    <w:p w14:paraId="03D2A366" w14:textId="77777777" w:rsidR="00AE71AE" w:rsidRDefault="00AE71AE" w:rsidP="001E058E">
      <w:pPr>
        <w:spacing w:line="480" w:lineRule="auto"/>
      </w:pPr>
    </w:p>
    <w:p w14:paraId="6E391CB8" w14:textId="6BFABD79" w:rsidR="00745696" w:rsidRPr="00721840" w:rsidRDefault="00DF34E5" w:rsidP="00FC2419">
      <w:pPr>
        <w:spacing w:line="480" w:lineRule="auto"/>
        <w:rPr>
          <w:b/>
        </w:rPr>
      </w:pPr>
      <w:del w:id="249" w:author="Alex" w:date="2015-11-24T14:45:00Z">
        <w:r w:rsidRPr="00721840" w:rsidDel="00DB0287">
          <w:rPr>
            <w:b/>
          </w:rPr>
          <w:lastRenderedPageBreak/>
          <w:delText xml:space="preserve">ASSOCIATED CONTENT </w:delText>
        </w:r>
      </w:del>
      <w:ins w:id="250" w:author="Alex" w:date="2015-11-24T14:45:00Z">
        <w:r w:rsidR="00DB0287">
          <w:rPr>
            <w:b/>
          </w:rPr>
          <w:t xml:space="preserve">SUPPORTING INFORMATION </w:t>
        </w:r>
      </w:ins>
    </w:p>
    <w:p w14:paraId="3919B4D9" w14:textId="0D43B882" w:rsidR="00AE71AE" w:rsidRPr="00721840" w:rsidDel="00DB0287" w:rsidRDefault="00B30833">
      <w:pPr>
        <w:spacing w:line="480" w:lineRule="auto"/>
        <w:rPr>
          <w:del w:id="251" w:author="Alex" w:date="2015-11-24T14:45:00Z"/>
          <w:b/>
        </w:rPr>
      </w:pPr>
      <w:ins w:id="252" w:author="Alex" w:date="2015-12-07T13:19:00Z">
        <w:r>
          <w:rPr>
            <w:b/>
          </w:rPr>
          <w:tab/>
        </w:r>
      </w:ins>
      <w:del w:id="253" w:author="Alex" w:date="2015-11-24T14:45:00Z">
        <w:r w:rsidR="00DF34E5" w:rsidRPr="00721840" w:rsidDel="00DB0287">
          <w:rPr>
            <w:b/>
          </w:rPr>
          <w:delText>Supporting Information</w:delText>
        </w:r>
      </w:del>
    </w:p>
    <w:p w14:paraId="734433FF" w14:textId="3966F024" w:rsidR="008D6014" w:rsidRPr="008D6014" w:rsidRDefault="00DF34E5" w:rsidP="00750D54">
      <w:pPr>
        <w:spacing w:line="480" w:lineRule="auto"/>
        <w:rPr>
          <w:ins w:id="254" w:author="Alex" w:date="2015-11-24T14:35:00Z"/>
          <w:rPrChange w:id="255" w:author="Alex" w:date="2015-11-24T14:36:00Z">
            <w:rPr>
              <w:ins w:id="256" w:author="Alex" w:date="2015-11-24T14:35:00Z"/>
              <w:b/>
            </w:rPr>
          </w:rPrChange>
        </w:rPr>
      </w:pPr>
      <w:del w:id="257" w:author="Alex" w:date="2015-11-24T14:45:00Z">
        <w:r w:rsidDel="00DB0287">
          <w:delText>A full list of mutations selected, the distribution of yields for all 10</w:delText>
        </w:r>
      </w:del>
      <w:del w:id="258" w:author="Alex" w:date="2015-11-24T11:44:00Z">
        <w:r w:rsidDel="007C1B1A">
          <w:delText>4</w:delText>
        </w:r>
      </w:del>
      <w:del w:id="259" w:author="Alex" w:date="2015-11-24T14:45:00Z">
        <w:r w:rsidDel="00DB0287">
          <w:delText xml:space="preserve"> mutants, experimentally measured kinetic constants for each mutant, nonlinear regression analyses, the inh</w:delText>
        </w:r>
        <w:r w:rsidR="00721840" w:rsidDel="00DB0287">
          <w:delText xml:space="preserve">ibition parameter </w:delText>
        </w:r>
        <w:r w:rsidR="006B1916" w:rsidDel="00DB0287">
          <w:delText>K</w:delText>
        </w:r>
        <w:r w:rsidR="006B1916" w:rsidDel="00DB0287">
          <w:rPr>
            <w:vertAlign w:val="subscript"/>
          </w:rPr>
          <w:delText>i</w:delText>
        </w:r>
        <w:r w:rsidR="006B1916" w:rsidDel="00DB0287">
          <w:delText xml:space="preserve"> </w:delText>
        </w:r>
        <w:r w:rsidDel="00DB0287">
          <w:delText>for</w:delText>
        </w:r>
        <w:r w:rsidR="00570E75" w:rsidDel="00DB0287">
          <w:delText xml:space="preserve"> only</w:delText>
        </w:r>
        <w:r w:rsidDel="00DB0287">
          <w:delText xml:space="preserve"> mutants exhibiting substrate inhibition, models of Q19A and R240A, an example set of Rosetta input files for wild type BglB, and PCC and SRC values for all features</w:delText>
        </w:r>
        <w:r w:rsidR="00284FAA" w:rsidDel="00DB0287">
          <w:delText>, and a conservation analysis of the BglB active site</w:delText>
        </w:r>
        <w:r w:rsidDel="00DB0287">
          <w:delText xml:space="preserve"> are included as supporting information.</w:delText>
        </w:r>
      </w:del>
      <w:ins w:id="260" w:author="Alex" w:date="2015-11-24T14:36:00Z">
        <w:r w:rsidR="008D6014" w:rsidRPr="001E61A8">
          <w:rPr>
            <w:b/>
          </w:rPr>
          <w:t>S</w:t>
        </w:r>
        <w:r w:rsidR="008D6014">
          <w:rPr>
            <w:b/>
          </w:rPr>
          <w:t xml:space="preserve">1 </w:t>
        </w:r>
        <w:r w:rsidR="008D6014" w:rsidRPr="001E61A8">
          <w:rPr>
            <w:b/>
          </w:rPr>
          <w:t>Table</w:t>
        </w:r>
        <w:r w:rsidR="008D6014">
          <w:rPr>
            <w:b/>
          </w:rPr>
          <w:t>.</w:t>
        </w:r>
        <w:r w:rsidR="008D6014" w:rsidRPr="001E61A8">
          <w:rPr>
            <w:b/>
          </w:rPr>
          <w:t xml:space="preserve"> </w:t>
        </w:r>
        <w:r w:rsidR="008D6014">
          <w:rPr>
            <w:b/>
          </w:rPr>
          <w:t>Kinetic constants for</w:t>
        </w:r>
        <w:r w:rsidR="008038D0">
          <w:rPr>
            <w:b/>
          </w:rPr>
          <w:t xml:space="preserve"> </w:t>
        </w:r>
      </w:ins>
      <w:ins w:id="261" w:author="Alex" w:date="2015-12-07T13:50:00Z">
        <w:r w:rsidR="00A5540C">
          <w:rPr>
            <w:b/>
          </w:rPr>
          <w:t xml:space="preserve">100 </w:t>
        </w:r>
      </w:ins>
      <w:proofErr w:type="gramStart"/>
      <w:ins w:id="262" w:author="Alex" w:date="2015-11-24T14:36:00Z">
        <w:r w:rsidR="008D6014" w:rsidRPr="001E61A8">
          <w:rPr>
            <w:b/>
          </w:rPr>
          <w:t>computationally</w:t>
        </w:r>
        <w:r w:rsidR="008D6014">
          <w:rPr>
            <w:b/>
          </w:rPr>
          <w:t>-</w:t>
        </w:r>
        <w:r w:rsidR="008D6014" w:rsidRPr="001E61A8">
          <w:rPr>
            <w:b/>
          </w:rPr>
          <w:t>designed</w:t>
        </w:r>
        <w:proofErr w:type="gramEnd"/>
        <w:r w:rsidR="008D6014" w:rsidRPr="001E61A8">
          <w:rPr>
            <w:b/>
          </w:rPr>
          <w:t xml:space="preserve"> </w:t>
        </w:r>
        <w:r w:rsidR="008D6014">
          <w:rPr>
            <w:b/>
          </w:rPr>
          <w:t xml:space="preserve">BglB </w:t>
        </w:r>
        <w:r w:rsidR="008D6014" w:rsidRPr="001E61A8">
          <w:rPr>
            <w:b/>
          </w:rPr>
          <w:t>mutants</w:t>
        </w:r>
        <w:r w:rsidR="008D6014">
          <w:rPr>
            <w:b/>
          </w:rPr>
          <w:t xml:space="preserve">. </w:t>
        </w:r>
        <w:r w:rsidR="008D6014">
          <w:t xml:space="preserve">Included are columns (1) the mutation (2) protein yield as assessed by </w:t>
        </w:r>
        <w:del w:id="263" w:author="Justin Siegel" w:date="2015-11-27T14:00:00Z">
          <w:r w:rsidR="008D6014" w:rsidDel="0019240C">
            <w:delText xml:space="preserve">ratio of </w:delText>
          </w:r>
        </w:del>
        <w:r w:rsidR="008D6014">
          <w:t>ab</w:t>
        </w:r>
      </w:ins>
      <w:ins w:id="264" w:author="Alex" w:date="2015-11-24T16:06:00Z">
        <w:r w:rsidR="008A3DB5">
          <w:t>s</w:t>
        </w:r>
      </w:ins>
      <w:ins w:id="265" w:author="Alex" w:date="2015-11-24T14:36:00Z">
        <w:r w:rsidR="008D6014">
          <w:t xml:space="preserve">orbance at </w:t>
        </w:r>
        <w:del w:id="266" w:author="Justin Siegel" w:date="2015-11-27T14:00:00Z">
          <w:r w:rsidR="008D6014" w:rsidDel="0019240C">
            <w:delText xml:space="preserve">260 and </w:delText>
          </w:r>
        </w:del>
        <w:r w:rsidR="008D6014">
          <w:t xml:space="preserve">280 nm </w:t>
        </w:r>
      </w:ins>
      <w:ins w:id="267" w:author="Justin Siegel" w:date="2015-11-27T14:54:00Z">
        <w:del w:id="268" w:author="Alex" w:date="2015-11-30T15:04:00Z">
          <w:r w:rsidR="00371E25" w:rsidDel="008038D0">
            <w:delText>purity and presence</w:delText>
          </w:r>
        </w:del>
      </w:ins>
      <w:ins w:id="269" w:author="Alex" w:date="2015-11-24T14:36:00Z">
        <w:r w:rsidR="008038D0">
          <w:t>(3</w:t>
        </w:r>
        <w:r w:rsidR="008D6014">
          <w:t xml:space="preserve">, </w:t>
        </w:r>
      </w:ins>
      <w:ins w:id="270" w:author="Alex" w:date="2015-11-30T15:04:00Z">
        <w:r w:rsidR="008038D0">
          <w:t xml:space="preserve">4, </w:t>
        </w:r>
      </w:ins>
      <w:ins w:id="271" w:author="Alex" w:date="2015-11-24T14:36:00Z">
        <w:r w:rsidR="008038D0">
          <w:t>5, 6</w:t>
        </w:r>
        <w:r w:rsidR="008D6014">
          <w:t xml:space="preserve">) kinetic constants and nonlinear regression analysis for each of </w:t>
        </w:r>
        <w:r w:rsidR="008D6014" w:rsidRPr="00C07CB7">
          <w:rPr>
            <w:i/>
          </w:rPr>
          <w:t>k</w:t>
        </w:r>
        <w:r w:rsidR="008D6014" w:rsidRPr="00C07CB7">
          <w:rPr>
            <w:vertAlign w:val="subscript"/>
          </w:rPr>
          <w:t>cat</w:t>
        </w:r>
        <w:r w:rsidR="008D6014">
          <w:t>, K</w:t>
        </w:r>
        <w:r w:rsidR="008D6014" w:rsidRPr="00C07CB7">
          <w:rPr>
            <w:vertAlign w:val="subscript"/>
          </w:rPr>
          <w:t>M</w:t>
        </w:r>
        <w:r w:rsidR="008D6014">
          <w:t>, K</w:t>
        </w:r>
        <w:r w:rsidR="008D6014" w:rsidRPr="003338E7">
          <w:rPr>
            <w:vertAlign w:val="subscript"/>
            <w:rPrChange w:id="272" w:author="Alex" w:date="2015-11-24T14:50:00Z">
              <w:rPr/>
            </w:rPrChange>
          </w:rPr>
          <w:t>I</w:t>
        </w:r>
        <w:r w:rsidR="008D6014">
          <w:t xml:space="preserve">, and </w:t>
        </w:r>
        <w:r w:rsidR="008D6014" w:rsidRPr="00111898">
          <w:rPr>
            <w:i/>
          </w:rPr>
          <w:t>k</w:t>
        </w:r>
        <w:r w:rsidR="008D6014" w:rsidRPr="00111898">
          <w:rPr>
            <w:vertAlign w:val="subscript"/>
          </w:rPr>
          <w:t>cat</w:t>
        </w:r>
        <w:r w:rsidR="008D6014">
          <w:t xml:space="preserve"> /K</w:t>
        </w:r>
        <w:r w:rsidR="008D6014" w:rsidRPr="00C07CB7">
          <w:rPr>
            <w:vertAlign w:val="subscript"/>
          </w:rPr>
          <w:t>M</w:t>
        </w:r>
        <w:r w:rsidR="008D6014">
          <w:t xml:space="preserve">. </w:t>
        </w:r>
      </w:ins>
    </w:p>
    <w:p w14:paraId="5B265DA1" w14:textId="73CC4F80" w:rsidR="00C80875" w:rsidRPr="001E61A8" w:rsidRDefault="00B30833">
      <w:pPr>
        <w:spacing w:line="480" w:lineRule="auto"/>
        <w:rPr>
          <w:ins w:id="273" w:author="Alex" w:date="2015-11-30T16:00:00Z"/>
        </w:rPr>
      </w:pPr>
      <w:ins w:id="274" w:author="Alex" w:date="2015-11-30T16:00:00Z">
        <w:r>
          <w:rPr>
            <w:b/>
          </w:rPr>
          <w:tab/>
        </w:r>
        <w:r w:rsidR="00C80875" w:rsidRPr="001E61A8">
          <w:rPr>
            <w:b/>
          </w:rPr>
          <w:t>S</w:t>
        </w:r>
        <w:r w:rsidR="00C80875">
          <w:rPr>
            <w:b/>
          </w:rPr>
          <w:t>2 Fig</w:t>
        </w:r>
        <w:r w:rsidR="00C80875" w:rsidRPr="001E61A8">
          <w:rPr>
            <w:b/>
          </w:rPr>
          <w:t xml:space="preserve">: SDS-PAGE images for </w:t>
        </w:r>
        <w:del w:id="275" w:author="Justin Siegel" w:date="2015-12-08T13:59:00Z">
          <w:r w:rsidR="00C80875" w:rsidDel="001039EF">
            <w:rPr>
              <w:b/>
            </w:rPr>
            <w:delText>119</w:delText>
          </w:r>
        </w:del>
      </w:ins>
      <w:ins w:id="276" w:author="Justin Siegel" w:date="2015-12-08T13:59:00Z">
        <w:r w:rsidR="001039EF">
          <w:rPr>
            <w:b/>
          </w:rPr>
          <w:t>100</w:t>
        </w:r>
      </w:ins>
      <w:bookmarkStart w:id="277" w:name="_GoBack"/>
      <w:bookmarkEnd w:id="277"/>
      <w:ins w:id="278" w:author="Alex" w:date="2015-11-30T16:00:00Z">
        <w:r w:rsidR="00C80875" w:rsidRPr="001E61A8">
          <w:rPr>
            <w:b/>
          </w:rPr>
          <w:t xml:space="preserve"> </w:t>
        </w:r>
        <w:r w:rsidR="00C80875">
          <w:rPr>
            <w:b/>
          </w:rPr>
          <w:t>variants of BglB</w:t>
        </w:r>
        <w:r w:rsidR="00C80875" w:rsidRPr="001E61A8">
          <w:rPr>
            <w:b/>
          </w:rPr>
          <w:t>.</w:t>
        </w:r>
        <w:r w:rsidR="00C80875" w:rsidRPr="001E61A8">
          <w:t xml:space="preserve"> </w:t>
        </w:r>
      </w:ins>
      <w:ins w:id="279" w:author="Alex" w:date="2015-12-07T13:18:00Z">
        <w:r>
          <w:t>Gel images</w:t>
        </w:r>
      </w:ins>
      <w:ins w:id="280" w:author="Alex" w:date="2015-11-30T16:00:00Z">
        <w:r w:rsidR="00C80875" w:rsidRPr="001E61A8">
          <w:t xml:space="preserve"> showing </w:t>
        </w:r>
        <w:r w:rsidR="00C80875">
          <w:t xml:space="preserve">all proteins used in this study, including replicates of wild type assayed with each batch of mutants. Gels were stained overnight with </w:t>
        </w:r>
        <w:proofErr w:type="spellStart"/>
        <w:r w:rsidR="00C80875">
          <w:t>Coomassie</w:t>
        </w:r>
        <w:proofErr w:type="spellEnd"/>
        <w:r w:rsidR="00C80875">
          <w:t xml:space="preserve"> Blue. </w:t>
        </w:r>
        <w:r w:rsidR="00C80875" w:rsidRPr="001E61A8">
          <w:t xml:space="preserve">Protein ladder used was </w:t>
        </w:r>
        <w:proofErr w:type="spellStart"/>
        <w:r w:rsidR="00C80875" w:rsidRPr="001E61A8">
          <w:t>SeeBlue</w:t>
        </w:r>
        <w:proofErr w:type="spellEnd"/>
        <w:r w:rsidR="00C80875" w:rsidRPr="001E61A8">
          <w:t>® Plus2 Pre-stained Protein Standard (Life Technologies)</w:t>
        </w:r>
        <w:r w:rsidR="00C80875">
          <w:t xml:space="preserve">. Gels were imaged on a </w:t>
        </w:r>
        <w:proofErr w:type="spellStart"/>
        <w:r w:rsidR="00C80875">
          <w:t>BioRad</w:t>
        </w:r>
        <w:proofErr w:type="spellEnd"/>
        <w:r w:rsidR="00C80875">
          <w:t xml:space="preserve"> Gel Doc EZ system. </w:t>
        </w:r>
      </w:ins>
    </w:p>
    <w:p w14:paraId="652043D5" w14:textId="6CE1025F" w:rsidR="00FC3B5D" w:rsidRDefault="00B30833">
      <w:pPr>
        <w:spacing w:line="480" w:lineRule="auto"/>
        <w:rPr>
          <w:ins w:id="281" w:author="Alex" w:date="2015-11-30T16:01:00Z"/>
        </w:rPr>
      </w:pPr>
      <w:ins w:id="282" w:author="Alex" w:date="2015-11-24T14:35:00Z">
        <w:r>
          <w:rPr>
            <w:b/>
          </w:rPr>
          <w:tab/>
        </w:r>
      </w:ins>
      <w:del w:id="283" w:author="Alex" w:date="2015-11-30T16:00:00Z">
        <w:r w:rsidR="001A3345" w:rsidDel="00C80875">
          <w:fldChar w:fldCharType="begin"/>
        </w:r>
        <w:r w:rsidR="001A3345" w:rsidDel="00C80875">
          <w:delInstrText xml:space="preserve"> ADDIN EN.CITE &lt;EndNote&gt;&lt;Cite&gt;&lt;Author&gt;Richter&lt;/Author&gt;&lt;Year&gt;2011&lt;/Year&gt;&lt;RecNum&gt;29&lt;/RecNum&gt;&lt;DisplayText&gt;(26)&lt;/DisplayText&gt;&lt;record&gt;&lt;rec-number&gt;29&lt;/rec-number&gt;&lt;foreign-keys&gt;&lt;key app="EN" db-id="d22eawd51p0xrpezwr7vdtw2vasp9sx0w25d" timestamp="1431543365"&gt;29&lt;/key&gt;&lt;/foreign-keys&gt;&lt;ref-type name="Journal Article"&gt;17&lt;/ref-type&gt;&lt;contributors&gt;&lt;authors&gt;&lt;author&gt;Richter, Florian&lt;/author&gt;&lt;author&gt;Leaver-Fay, Andrew&lt;/author&gt;&lt;author&gt;Khare, Sagar D&lt;/author&gt;&lt;author&gt;Bjelic, Sinisa&lt;/author&gt;&lt;author&gt;Baker, David&lt;/author&gt;&lt;/authors&gt;&lt;/contributors&gt;&lt;titles&gt;&lt;title&gt;De novo enzyme design using Rosetta3&lt;/title&gt;&lt;secondary-title&gt;PLoS One&lt;/secondary-title&gt;&lt;/titles&gt;&lt;periodical&gt;&lt;full-title&gt;PLoS One&lt;/full-title&gt;&lt;/periodical&gt;&lt;pages&gt;e19230&lt;/pages&gt;&lt;volume&gt;6&lt;/volume&gt;&lt;number&gt;5&lt;/number&gt;&lt;dates&gt;&lt;year&gt;2011&lt;/year&gt;&lt;/dates&gt;&lt;isbn&gt;1932-6203&lt;/isbn&gt;&lt;urls&gt;&lt;/urls&gt;&lt;/record&gt;&lt;/Cite&gt;&lt;/EndNote&gt;</w:delInstrText>
        </w:r>
        <w:r w:rsidR="001A3345" w:rsidDel="00C80875">
          <w:fldChar w:fldCharType="separate"/>
        </w:r>
        <w:r w:rsidR="001A3345" w:rsidDel="00C80875">
          <w:rPr>
            <w:noProof/>
          </w:rPr>
          <w:delText>(26)</w:delText>
        </w:r>
        <w:r w:rsidR="001A3345" w:rsidDel="00C80875">
          <w:fldChar w:fldCharType="end"/>
        </w:r>
      </w:del>
      <w:ins w:id="284" w:author="Alex" w:date="2015-11-24T14:37:00Z">
        <w:r w:rsidR="00FC3B5D" w:rsidRPr="001E61A8">
          <w:rPr>
            <w:b/>
          </w:rPr>
          <w:t>S</w:t>
        </w:r>
        <w:r w:rsidR="00C80875">
          <w:rPr>
            <w:b/>
          </w:rPr>
          <w:t>3</w:t>
        </w:r>
        <w:r w:rsidR="00FC3B5D">
          <w:rPr>
            <w:b/>
          </w:rPr>
          <w:t xml:space="preserve"> Fig</w:t>
        </w:r>
        <w:r w:rsidR="00FC3B5D" w:rsidRPr="001E61A8">
          <w:rPr>
            <w:b/>
          </w:rPr>
          <w:t xml:space="preserve">: </w:t>
        </w:r>
        <w:r w:rsidR="00FC3B5D">
          <w:rPr>
            <w:b/>
          </w:rPr>
          <w:t xml:space="preserve">Active site models of </w:t>
        </w:r>
        <w:r w:rsidR="00FC3B5D" w:rsidRPr="001E61A8">
          <w:rPr>
            <w:b/>
          </w:rPr>
          <w:t xml:space="preserve">mutants Q19A, R240A, and wild type BglB. </w:t>
        </w:r>
        <w:r w:rsidR="00FC3B5D">
          <w:t>The lowest energy of 100 models</w:t>
        </w:r>
      </w:ins>
      <w:ins w:id="285" w:author="Justin Siegel" w:date="2015-11-27T14:00:00Z">
        <w:r w:rsidR="0019240C">
          <w:t xml:space="preserve"> generated</w:t>
        </w:r>
      </w:ins>
      <w:ins w:id="286" w:author="Alex" w:date="2015-11-24T14:37:00Z">
        <w:r w:rsidR="00FC3B5D">
          <w:t xml:space="preserve"> for each mutant is depicted. In panel A, m</w:t>
        </w:r>
        <w:r w:rsidR="00FC3B5D" w:rsidRPr="001E61A8">
          <w:t xml:space="preserve">utation of the glutamine at position 19 to an alanine removes two hydrogen bonds </w:t>
        </w:r>
        <w:r w:rsidR="00FC3B5D">
          <w:t xml:space="preserve">(black) </w:t>
        </w:r>
        <w:r w:rsidR="00FC3B5D" w:rsidRPr="001E61A8">
          <w:t>to the substrate</w:t>
        </w:r>
        <w:r w:rsidR="00FC3B5D">
          <w:t xml:space="preserve"> compared to wild type (C). In panel B, m</w:t>
        </w:r>
        <w:r w:rsidR="00FC3B5D" w:rsidRPr="001E61A8">
          <w:t xml:space="preserve">utation of the arginine at position 240 to an alanine is predicted to </w:t>
        </w:r>
        <w:r w:rsidR="00FC3B5D">
          <w:t>stabilize an alternate conformation of E222A, bringing the carboxylate group to 4.2 Å of the substrate's nitro group. D</w:t>
        </w:r>
        <w:r w:rsidR="00FC3B5D" w:rsidRPr="001E61A8">
          <w:t>istances and between the substrate, </w:t>
        </w:r>
        <w:r w:rsidR="00FC3B5D" w:rsidRPr="001E61A8">
          <w:rPr>
            <w:i/>
          </w:rPr>
          <w:t>p</w:t>
        </w:r>
        <w:r w:rsidR="00FC3B5D" w:rsidRPr="001E61A8">
          <w:t>-</w:t>
        </w:r>
        <w:proofErr w:type="spellStart"/>
        <w:r w:rsidR="00FC3B5D" w:rsidRPr="001E61A8">
          <w:t>nitrophenyl</w:t>
        </w:r>
        <w:proofErr w:type="spellEnd"/>
        <w:r w:rsidR="00FC3B5D" w:rsidRPr="001E61A8">
          <w:t>-ß-D-</w:t>
        </w:r>
        <w:proofErr w:type="spellStart"/>
        <w:r w:rsidR="00FC3B5D" w:rsidRPr="001E61A8">
          <w:t>glucoside</w:t>
        </w:r>
        <w:proofErr w:type="spellEnd"/>
        <w:r w:rsidR="00FC3B5D" w:rsidRPr="001E61A8">
          <w:t>, and the BglB molecule are indicated by black lines</w:t>
        </w:r>
        <w:r w:rsidR="00FC3B5D">
          <w:t xml:space="preserve">. </w:t>
        </w:r>
      </w:ins>
    </w:p>
    <w:p w14:paraId="090C0864" w14:textId="0F24EC3A" w:rsidR="00C80875" w:rsidRDefault="00B30833">
      <w:pPr>
        <w:spacing w:line="480" w:lineRule="auto"/>
        <w:rPr>
          <w:ins w:id="287" w:author="Alex" w:date="2015-11-30T16:01:00Z"/>
        </w:rPr>
      </w:pPr>
      <w:ins w:id="288" w:author="Alex" w:date="2015-11-24T14:37:00Z">
        <w:r>
          <w:tab/>
        </w:r>
      </w:ins>
      <w:ins w:id="289" w:author="Alex" w:date="2015-11-30T16:01:00Z">
        <w:r w:rsidR="00C80875" w:rsidRPr="001E61A8">
          <w:rPr>
            <w:b/>
          </w:rPr>
          <w:t>S</w:t>
        </w:r>
        <w:r w:rsidR="00C80875">
          <w:rPr>
            <w:b/>
          </w:rPr>
          <w:t>4</w:t>
        </w:r>
        <w:r w:rsidR="00C80875" w:rsidRPr="001E61A8">
          <w:rPr>
            <w:b/>
          </w:rPr>
          <w:t xml:space="preserve"> Table. </w:t>
        </w:r>
        <w:r w:rsidR="00C80875">
          <w:rPr>
            <w:b/>
          </w:rPr>
          <w:t xml:space="preserve">Correlations between individual structural features and each of </w:t>
        </w:r>
        <w:r w:rsidR="00C80875" w:rsidRPr="00C07CB7">
          <w:rPr>
            <w:b/>
            <w:i/>
          </w:rPr>
          <w:t>k</w:t>
        </w:r>
        <w:r w:rsidR="00C80875" w:rsidRPr="00C07CB7">
          <w:rPr>
            <w:b/>
            <w:vertAlign w:val="subscript"/>
          </w:rPr>
          <w:t>cat</w:t>
        </w:r>
        <w:r w:rsidR="00C80875">
          <w:rPr>
            <w:b/>
          </w:rPr>
          <w:t>, K</w:t>
        </w:r>
        <w:r w:rsidR="00C80875" w:rsidRPr="00C07CB7">
          <w:rPr>
            <w:b/>
            <w:vertAlign w:val="subscript"/>
          </w:rPr>
          <w:t>M</w:t>
        </w:r>
        <w:r w:rsidR="00C80875">
          <w:rPr>
            <w:b/>
          </w:rPr>
          <w:t xml:space="preserve">, and </w:t>
        </w:r>
        <w:r w:rsidR="00C80875" w:rsidRPr="00C07CB7">
          <w:rPr>
            <w:b/>
            <w:i/>
          </w:rPr>
          <w:t>k</w:t>
        </w:r>
        <w:r w:rsidR="00C80875" w:rsidRPr="00C07CB7">
          <w:rPr>
            <w:b/>
            <w:vertAlign w:val="subscript"/>
          </w:rPr>
          <w:t>cat</w:t>
        </w:r>
        <w:r w:rsidR="00C80875">
          <w:rPr>
            <w:b/>
          </w:rPr>
          <w:t>/K</w:t>
        </w:r>
        <w:r w:rsidR="00C80875" w:rsidRPr="00C07CB7">
          <w:rPr>
            <w:b/>
            <w:vertAlign w:val="subscript"/>
          </w:rPr>
          <w:t>M</w:t>
        </w:r>
        <w:r w:rsidR="00C80875">
          <w:rPr>
            <w:b/>
          </w:rPr>
          <w:t xml:space="preserve">. </w:t>
        </w:r>
        <w:r w:rsidR="00C80875" w:rsidRPr="000F4A4C">
          <w:t>PCC and SRC values for each individual str</w:t>
        </w:r>
        <w:r w:rsidR="00C80875">
          <w:t xml:space="preserve">uctural feature, given by Rosetta short name. For explanation of each short name, see reference </w:t>
        </w:r>
        <w:r w:rsidR="00C80875">
          <w:fldChar w:fldCharType="begin"/>
        </w:r>
        <w:r w:rsidR="00C80875">
          <w:instrText xml:space="preserve"> ADDIN EN.CITE &lt;EndNote&gt;&lt;Cite&gt;&lt;Author&gt;Richter&lt;/Author&gt;&lt;Year&gt;2011&lt;/Year&gt;&lt;RecNum&gt;29&lt;/RecNum&gt;&lt;DisplayText&gt;(26)&lt;/DisplayText&gt;&lt;record&gt;&lt;rec-number&gt;29&lt;/rec-number&gt;&lt;foreign-keys&gt;&lt;key app="EN" db-id="d22eawd51p0xrpezwr7vdtw2vasp9sx0w25d" timestamp="1431543365"&gt;29&lt;/key&gt;&lt;/foreign-keys&gt;&lt;ref-type name="Journal Article"&gt;17&lt;/ref-type&gt;&lt;contributors&gt;&lt;authors&gt;&lt;author&gt;Richter, Florian&lt;/author&gt;&lt;author&gt;Leaver-Fay, Andrew&lt;/author&gt;&lt;author&gt;Khare, Sagar D&lt;/author&gt;&lt;author&gt;Bjelic, Sinisa&lt;/author&gt;&lt;author&gt;Baker, David&lt;/author&gt;&lt;/authors&gt;&lt;/contributors&gt;&lt;titles&gt;&lt;title&gt;De novo enzyme design using Rosetta3&lt;/title&gt;&lt;secondary-title&gt;PLoS One&lt;/secondary-title&gt;&lt;/titles&gt;&lt;periodical&gt;&lt;full-title&gt;PLoS One&lt;/full-title&gt;&lt;/periodical&gt;&lt;pages&gt;e19230&lt;/pages&gt;&lt;volume&gt;6&lt;/volume&gt;&lt;number&gt;5&lt;/number&gt;&lt;dates&gt;&lt;year&gt;2011&lt;/year&gt;&lt;/dates&gt;&lt;isbn&gt;1932-6203&lt;/isbn&gt;&lt;urls&gt;&lt;/urls&gt;&lt;/record&gt;&lt;/Cite&gt;&lt;/EndNote&gt;</w:instrText>
        </w:r>
        <w:r w:rsidR="00C80875">
          <w:fldChar w:fldCharType="separate"/>
        </w:r>
        <w:r w:rsidR="00C80875">
          <w:rPr>
            <w:noProof/>
          </w:rPr>
          <w:t>(26)</w:t>
        </w:r>
        <w:r w:rsidR="00C80875">
          <w:fldChar w:fldCharType="end"/>
        </w:r>
        <w:r w:rsidR="00C80875">
          <w:t xml:space="preserve">. </w:t>
        </w:r>
      </w:ins>
    </w:p>
    <w:p w14:paraId="4A129C1C" w14:textId="77777777" w:rsidR="0086794D" w:rsidRDefault="0086794D">
      <w:pPr>
        <w:spacing w:line="480" w:lineRule="auto"/>
        <w:rPr>
          <w:ins w:id="290" w:author="Alex" w:date="2015-11-24T14:37:00Z"/>
        </w:rPr>
      </w:pPr>
    </w:p>
    <w:p w14:paraId="0E1BAC4F" w14:textId="095CEABA" w:rsidR="0086794D" w:rsidRDefault="00B30833">
      <w:pPr>
        <w:spacing w:line="480" w:lineRule="auto"/>
        <w:rPr>
          <w:ins w:id="291" w:author="Alex" w:date="2015-11-24T14:37:00Z"/>
        </w:rPr>
      </w:pPr>
      <w:ins w:id="292" w:author="Alex" w:date="2015-12-07T13:19:00Z">
        <w:r>
          <w:rPr>
            <w:b/>
          </w:rPr>
          <w:lastRenderedPageBreak/>
          <w:tab/>
        </w:r>
      </w:ins>
      <w:ins w:id="293" w:author="Alex" w:date="2015-11-24T14:37:00Z">
        <w:r w:rsidR="0086794D" w:rsidRPr="001E61A8">
          <w:rPr>
            <w:b/>
          </w:rPr>
          <w:t>S</w:t>
        </w:r>
        <w:r w:rsidR="0086794D">
          <w:rPr>
            <w:b/>
          </w:rPr>
          <w:t>5 Fig</w:t>
        </w:r>
        <w:r w:rsidR="0086794D" w:rsidRPr="001E61A8">
          <w:rPr>
            <w:b/>
          </w:rPr>
          <w:t xml:space="preserve">. </w:t>
        </w:r>
        <w:r w:rsidR="0086794D" w:rsidRPr="001E61A8">
          <w:t xml:space="preserve">Diagnostic plots showing Michaelis-Menten, Michaelis-Menten with substrate inhibition, or linear fit for each </w:t>
        </w:r>
        <w:r w:rsidR="0086794D">
          <w:t xml:space="preserve">of </w:t>
        </w:r>
      </w:ins>
      <w:ins w:id="294" w:author="Justin Siegel" w:date="2015-11-27T14:56:00Z">
        <w:del w:id="295" w:author="Alex" w:date="2015-12-07T13:50:00Z">
          <w:r w:rsidR="00371E25" w:rsidDel="00A5540C">
            <w:delText>3</w:delText>
          </w:r>
        </w:del>
      </w:ins>
      <w:ins w:id="296" w:author="Alex" w:date="2015-12-07T13:50:00Z">
        <w:r w:rsidR="00A5540C">
          <w:t>100</w:t>
        </w:r>
      </w:ins>
      <w:ins w:id="297" w:author="Alex" w:date="2015-11-24T14:37:00Z">
        <w:del w:id="298" w:author="Justin Siegel" w:date="2015-11-27T14:56:00Z">
          <w:r w:rsidR="0086794D" w:rsidDel="00371E25">
            <w:delText>2</w:delText>
          </w:r>
        </w:del>
        <w:r w:rsidR="0086794D">
          <w:t xml:space="preserve"> </w:t>
        </w:r>
        <w:r w:rsidR="0086794D" w:rsidRPr="001E61A8">
          <w:t>mutant</w:t>
        </w:r>
        <w:r w:rsidR="0086794D">
          <w:t>s</w:t>
        </w:r>
        <w:r w:rsidR="0086794D" w:rsidRPr="001E61A8">
          <w:t>.</w:t>
        </w:r>
        <w:r w:rsidR="0086794D">
          <w:t xml:space="preserve"> For each mutant, 8 observed rates (in triplicate) were fit to the Michaelis-Menten equation using </w:t>
        </w:r>
        <w:proofErr w:type="spellStart"/>
        <w:r w:rsidR="0086794D">
          <w:t>SciPy</w:t>
        </w:r>
      </w:ins>
      <w:proofErr w:type="spellEnd"/>
      <w:ins w:id="299" w:author="Alex" w:date="2015-11-24T14:39:00Z">
        <w:r w:rsidR="00BD704D">
          <w:t xml:space="preserve"> </w:t>
        </w:r>
      </w:ins>
      <w:ins w:id="300" w:author="Alex" w:date="2015-11-24T14:37:00Z">
        <w:r w:rsidR="0086794D">
          <w:t xml:space="preserve">and plots were generated using </w:t>
        </w:r>
        <w:proofErr w:type="spellStart"/>
        <w:r w:rsidR="0086794D">
          <w:t>Matplotlib</w:t>
        </w:r>
        <w:proofErr w:type="spellEnd"/>
        <w:r w:rsidR="0086794D">
          <w:t>.</w:t>
        </w:r>
        <w:r w:rsidR="0086794D" w:rsidRPr="001E61A8">
          <w:t xml:space="preserve"> </w:t>
        </w:r>
        <w:r w:rsidR="0086794D">
          <w:t xml:space="preserve">Plots were used to visually confirm statistical analysis of the fits. </w:t>
        </w:r>
      </w:ins>
    </w:p>
    <w:p w14:paraId="7EE47FD3" w14:textId="09E3218C" w:rsidR="0086794D" w:rsidRDefault="00B30833">
      <w:pPr>
        <w:spacing w:line="480" w:lineRule="auto"/>
        <w:rPr>
          <w:ins w:id="301" w:author="Alex" w:date="2015-11-24T14:37:00Z"/>
        </w:rPr>
      </w:pPr>
      <w:ins w:id="302" w:author="Alex" w:date="2015-11-24T14:37:00Z">
        <w:r>
          <w:tab/>
        </w:r>
        <w:r w:rsidR="0086794D" w:rsidRPr="00127A42">
          <w:rPr>
            <w:b/>
          </w:rPr>
          <w:t>S</w:t>
        </w:r>
        <w:r w:rsidR="0086794D">
          <w:rPr>
            <w:b/>
          </w:rPr>
          <w:t>6 Fig</w:t>
        </w:r>
        <w:r w:rsidR="0086794D" w:rsidRPr="00127A42">
          <w:rPr>
            <w:b/>
          </w:rPr>
          <w:t>.</w:t>
        </w:r>
        <w:r w:rsidR="0086794D">
          <w:t xml:space="preserve"> Plot of the values of log </w:t>
        </w:r>
        <w:r w:rsidR="0086794D" w:rsidRPr="00111898">
          <w:rPr>
            <w:i/>
          </w:rPr>
          <w:t>k</w:t>
        </w:r>
        <w:r w:rsidR="0086794D" w:rsidRPr="00111898">
          <w:rPr>
            <w:vertAlign w:val="subscript"/>
          </w:rPr>
          <w:t>cat</w:t>
        </w:r>
        <w:r w:rsidR="0086794D">
          <w:t xml:space="preserve"> versus log 1/K</w:t>
        </w:r>
        <w:r w:rsidR="0086794D" w:rsidRPr="00C07CB7">
          <w:rPr>
            <w:vertAlign w:val="subscript"/>
          </w:rPr>
          <w:t>M</w:t>
        </w:r>
        <w:r w:rsidR="0086794D">
          <w:t xml:space="preserve"> for </w:t>
        </w:r>
      </w:ins>
      <w:ins w:id="303" w:author="Justin Siegel" w:date="2015-11-27T14:56:00Z">
        <w:del w:id="304" w:author="Alex" w:date="2015-12-07T13:50:00Z">
          <w:r w:rsidR="00371E25" w:rsidDel="00A5540C">
            <w:delText>3</w:delText>
          </w:r>
        </w:del>
      </w:ins>
      <w:ins w:id="305" w:author="Alex" w:date="2015-12-07T13:50:00Z">
        <w:r w:rsidR="00A5540C">
          <w:t>100</w:t>
        </w:r>
      </w:ins>
      <w:ins w:id="306" w:author="Alex" w:date="2015-11-24T14:37:00Z">
        <w:del w:id="307" w:author="Justin Siegel" w:date="2015-11-27T14:56:00Z">
          <w:r w:rsidR="0086794D" w:rsidDel="00371E25">
            <w:delText>4</w:delText>
          </w:r>
        </w:del>
        <w:r w:rsidR="0086794D">
          <w:t xml:space="preserve"> mutants relative to wild type BglB, showing the statistical independence of </w:t>
        </w:r>
        <w:r w:rsidR="0086794D" w:rsidRPr="00C07CB7">
          <w:rPr>
            <w:i/>
          </w:rPr>
          <w:t>k</w:t>
        </w:r>
        <w:r w:rsidR="0086794D" w:rsidRPr="00C07CB7">
          <w:rPr>
            <w:vertAlign w:val="subscript"/>
          </w:rPr>
          <w:t>cat</w:t>
        </w:r>
        <w:r w:rsidR="0086794D">
          <w:t xml:space="preserve"> and K</w:t>
        </w:r>
        <w:r w:rsidR="0086794D" w:rsidRPr="00C07CB7">
          <w:rPr>
            <w:vertAlign w:val="subscript"/>
          </w:rPr>
          <w:t>M</w:t>
        </w:r>
        <w:r w:rsidR="0086794D">
          <w:t xml:space="preserve"> in the BglB system. </w:t>
        </w:r>
      </w:ins>
    </w:p>
    <w:p w14:paraId="51E8E8C0" w14:textId="100492AE" w:rsidR="000964B5" w:rsidRDefault="00B30833">
      <w:pPr>
        <w:spacing w:line="480" w:lineRule="auto"/>
        <w:rPr>
          <w:ins w:id="308" w:author="Alex" w:date="2015-11-24T14:38:00Z"/>
          <w:b/>
        </w:rPr>
      </w:pPr>
      <w:ins w:id="309" w:author="Alex" w:date="2015-11-24T14:37:00Z">
        <w:r>
          <w:tab/>
        </w:r>
      </w:ins>
      <w:ins w:id="310" w:author="Alex" w:date="2015-11-24T14:38:00Z">
        <w:r w:rsidR="000964B5">
          <w:rPr>
            <w:b/>
          </w:rPr>
          <w:t xml:space="preserve">S7 Table. </w:t>
        </w:r>
        <w:proofErr w:type="gramStart"/>
        <w:r w:rsidR="000964B5">
          <w:rPr>
            <w:b/>
          </w:rPr>
          <w:t>Conservation analysis of BglB active site residues.</w:t>
        </w:r>
        <w:proofErr w:type="gramEnd"/>
        <w:r w:rsidR="000964B5">
          <w:rPr>
            <w:b/>
          </w:rPr>
          <w:t xml:space="preserve"> </w:t>
        </w:r>
        <w:r w:rsidR="000964B5">
          <w:t xml:space="preserve">A multiple sequence alignment of 1,554 </w:t>
        </w:r>
        <w:proofErr w:type="gramStart"/>
        <w:r w:rsidR="000964B5">
          <w:t>family</w:t>
        </w:r>
        <w:proofErr w:type="gramEnd"/>
        <w:r w:rsidR="000964B5">
          <w:t xml:space="preserve"> 1 glycoside hydrolases from the </w:t>
        </w:r>
        <w:proofErr w:type="spellStart"/>
        <w:r w:rsidR="000964B5">
          <w:t>Pfam</w:t>
        </w:r>
        <w:proofErr w:type="spellEnd"/>
        <w:r w:rsidR="000964B5">
          <w:t xml:space="preserve"> database aligned to the BglB wild type sequence was used for this analysis. Column 1 is the relative </w:t>
        </w:r>
        <w:r w:rsidR="000964B5" w:rsidRPr="007B199A">
          <w:rPr>
            <w:i/>
          </w:rPr>
          <w:t>k</w:t>
        </w:r>
        <w:r w:rsidR="000964B5" w:rsidRPr="007B199A">
          <w:rPr>
            <w:vertAlign w:val="subscript"/>
          </w:rPr>
          <w:t>cat</w:t>
        </w:r>
        <w:r w:rsidR="000964B5">
          <w:t>/K</w:t>
        </w:r>
        <w:r w:rsidR="000964B5" w:rsidRPr="007B199A">
          <w:rPr>
            <w:vertAlign w:val="subscript"/>
          </w:rPr>
          <w:t>M</w:t>
        </w:r>
        <w:r w:rsidR="000964B5">
          <w:t xml:space="preserve"> compared to wild type on a log scale. Column two gives the position and native BglB residue at that position. Column three is the percentage of the 1,554 aligned sequences that have the same residue as BglB. </w:t>
        </w:r>
      </w:ins>
    </w:p>
    <w:p w14:paraId="3B80C8BD" w14:textId="1A7BE3A5" w:rsidR="00BD704D" w:rsidRDefault="00B30833">
      <w:pPr>
        <w:spacing w:line="480" w:lineRule="auto"/>
        <w:rPr>
          <w:ins w:id="311" w:author="Alex" w:date="2015-12-07T13:18:00Z"/>
        </w:rPr>
      </w:pPr>
      <w:ins w:id="312" w:author="Alex" w:date="2015-11-24T14:38:00Z">
        <w:r>
          <w:tab/>
        </w:r>
      </w:ins>
      <w:ins w:id="313" w:author="Alex" w:date="2015-11-24T14:39:00Z">
        <w:r w:rsidR="00BD704D">
          <w:rPr>
            <w:b/>
          </w:rPr>
          <w:t>S8 Text: Supplemental m</w:t>
        </w:r>
        <w:r w:rsidR="00BD704D" w:rsidRPr="001E61A8">
          <w:rPr>
            <w:b/>
          </w:rPr>
          <w:t>aterials and methods</w:t>
        </w:r>
      </w:ins>
      <w:ins w:id="314" w:author="Alex" w:date="2015-12-07T13:17:00Z">
        <w:r w:rsidR="001E0E38">
          <w:rPr>
            <w:b/>
          </w:rPr>
          <w:t>.</w:t>
        </w:r>
        <w:r>
          <w:t xml:space="preserve"> </w:t>
        </w:r>
      </w:ins>
    </w:p>
    <w:p w14:paraId="20119366" w14:textId="22899114" w:rsidR="008636C0" w:rsidRDefault="00B30833">
      <w:pPr>
        <w:spacing w:line="480" w:lineRule="auto"/>
        <w:rPr>
          <w:ins w:id="315" w:author="Alex" w:date="2015-11-30T16:02:00Z"/>
        </w:rPr>
      </w:pPr>
      <w:ins w:id="316" w:author="Alex" w:date="2015-11-24T14:39:00Z">
        <w:r>
          <w:tab/>
        </w:r>
      </w:ins>
      <w:ins w:id="317" w:author="Alex" w:date="2015-11-24T14:42:00Z">
        <w:r w:rsidR="00EF1753">
          <w:rPr>
            <w:b/>
          </w:rPr>
          <w:t xml:space="preserve">S9 </w:t>
        </w:r>
      </w:ins>
      <w:ins w:id="318" w:author="Alex" w:date="2015-12-07T13:21:00Z">
        <w:r>
          <w:rPr>
            <w:b/>
          </w:rPr>
          <w:t>Text</w:t>
        </w:r>
      </w:ins>
      <w:ins w:id="319" w:author="Alex" w:date="2015-11-24T14:42:00Z">
        <w:r w:rsidR="00EF1753">
          <w:rPr>
            <w:b/>
          </w:rPr>
          <w:t xml:space="preserve">. </w:t>
        </w:r>
        <w:proofErr w:type="gramStart"/>
        <w:r w:rsidR="00EF1753" w:rsidRPr="001E61A8">
          <w:rPr>
            <w:b/>
          </w:rPr>
          <w:t>Prediction and feature selection via Elastic net</w:t>
        </w:r>
        <w:r w:rsidR="00EF1753">
          <w:t>.</w:t>
        </w:r>
        <w:proofErr w:type="gramEnd"/>
        <w:r w:rsidR="00EF1753">
          <w:t xml:space="preserve"> </w:t>
        </w:r>
      </w:ins>
    </w:p>
    <w:p w14:paraId="08D025D3" w14:textId="0186498F" w:rsidR="00DF34E5" w:rsidRDefault="00B30833">
      <w:pPr>
        <w:spacing w:line="480" w:lineRule="auto"/>
      </w:pPr>
      <w:ins w:id="320" w:author="Alex" w:date="2015-11-30T16:02:00Z">
        <w:r>
          <w:tab/>
        </w:r>
        <w:r w:rsidR="008636C0" w:rsidRPr="006703F4">
          <w:rPr>
            <w:b/>
            <w:rPrChange w:id="321" w:author="Alex" w:date="2015-11-30T16:09:00Z">
              <w:rPr/>
            </w:rPrChange>
          </w:rPr>
          <w:t xml:space="preserve">S10 Code. </w:t>
        </w:r>
      </w:ins>
      <w:ins w:id="322" w:author="Alex" w:date="2015-11-30T16:03:00Z">
        <w:r w:rsidR="008636C0" w:rsidRPr="006703F4">
          <w:rPr>
            <w:b/>
            <w:rPrChange w:id="323" w:author="Alex" w:date="2015-11-30T16:09:00Z">
              <w:rPr/>
            </w:rPrChange>
          </w:rPr>
          <w:t>Rosetta input files</w:t>
        </w:r>
      </w:ins>
      <w:ins w:id="324" w:author="Alex" w:date="2015-11-30T16:08:00Z">
        <w:r w:rsidR="006703F4" w:rsidRPr="006703F4">
          <w:rPr>
            <w:b/>
            <w:rPrChange w:id="325" w:author="Alex" w:date="2015-11-30T16:09:00Z">
              <w:rPr/>
            </w:rPrChange>
          </w:rPr>
          <w:t>.</w:t>
        </w:r>
        <w:r w:rsidR="006703F4">
          <w:t xml:space="preserve"> Rosetta input files</w:t>
        </w:r>
      </w:ins>
      <w:ins w:id="326" w:author="Alex" w:date="2015-11-30T16:03:00Z">
        <w:r w:rsidR="008636C0">
          <w:t xml:space="preserve"> and associated scripts for generating and scoring </w:t>
        </w:r>
        <w:r w:rsidR="008636C0" w:rsidRPr="008636C0">
          <w:rPr>
            <w:i/>
            <w:rPrChange w:id="327" w:author="Alex" w:date="2015-11-30T16:03:00Z">
              <w:rPr/>
            </w:rPrChange>
          </w:rPr>
          <w:t>in silico</w:t>
        </w:r>
        <w:r w:rsidR="008636C0">
          <w:t xml:space="preserve"> mutations to the BglB structure.  </w:t>
        </w:r>
      </w:ins>
      <w:del w:id="328" w:author="Alex" w:date="2015-11-24T14:35:00Z">
        <w:r w:rsidR="00DF34E5" w:rsidDel="008D6014">
          <w:delText xml:space="preserve"> This material is available free of charge via the Internet at http://pubs.acs.org.</w:delText>
        </w:r>
      </w:del>
    </w:p>
    <w:p w14:paraId="688D3E0F" w14:textId="77777777" w:rsidR="00AE71AE" w:rsidRPr="00726317" w:rsidRDefault="00AE71AE">
      <w:pPr>
        <w:spacing w:line="480" w:lineRule="auto"/>
        <w:rPr>
          <w:b/>
        </w:rPr>
      </w:pPr>
    </w:p>
    <w:p w14:paraId="52EBBF90" w14:textId="42F59B6F" w:rsidR="00AE71AE" w:rsidRPr="00726317" w:rsidRDefault="00DF34E5">
      <w:pPr>
        <w:spacing w:line="480" w:lineRule="auto"/>
        <w:rPr>
          <w:b/>
        </w:rPr>
      </w:pPr>
      <w:r w:rsidRPr="00726317">
        <w:rPr>
          <w:b/>
        </w:rPr>
        <w:t>AUTHOR INFORMATION</w:t>
      </w:r>
    </w:p>
    <w:p w14:paraId="0EBA6C0A" w14:textId="61DB2030" w:rsidR="00AE71AE" w:rsidRDefault="009F05B6">
      <w:pPr>
        <w:spacing w:line="480" w:lineRule="auto"/>
      </w:pPr>
      <w:r>
        <w:t xml:space="preserve">Corresponding Author: </w:t>
      </w:r>
      <w:r w:rsidR="00DF34E5">
        <w:t>jbsiegel@ucdavis.edu</w:t>
      </w:r>
    </w:p>
    <w:p w14:paraId="41D0641A" w14:textId="7B119B11" w:rsidR="00AE71AE" w:rsidRDefault="00850A66">
      <w:pPr>
        <w:spacing w:line="480" w:lineRule="auto"/>
      </w:pPr>
      <w:r>
        <w:t xml:space="preserve">* These authors </w:t>
      </w:r>
      <w:r w:rsidR="0084174E">
        <w:t>contributed equally</w:t>
      </w:r>
    </w:p>
    <w:p w14:paraId="26B4F9D6" w14:textId="77777777" w:rsidR="0084174E" w:rsidRDefault="0084174E">
      <w:pPr>
        <w:spacing w:line="480" w:lineRule="auto"/>
      </w:pPr>
    </w:p>
    <w:p w14:paraId="187ABF13" w14:textId="104291E7" w:rsidR="00DF34E5" w:rsidRDefault="00DF34E5">
      <w:pPr>
        <w:spacing w:line="480" w:lineRule="auto"/>
      </w:pPr>
      <w:r w:rsidRPr="00726317">
        <w:rPr>
          <w:b/>
        </w:rPr>
        <w:lastRenderedPageBreak/>
        <w:t>ACKNOWLEDGMENT</w:t>
      </w:r>
      <w:r w:rsidR="00AE71AE" w:rsidRPr="00726317">
        <w:rPr>
          <w:b/>
        </w:rPr>
        <w:t>S</w:t>
      </w:r>
    </w:p>
    <w:p w14:paraId="4698EB05" w14:textId="036683F0" w:rsidR="000650B5" w:rsidRDefault="00DF34E5">
      <w:pPr>
        <w:spacing w:line="480" w:lineRule="auto"/>
      </w:pPr>
      <w:r>
        <w:t>This work was supported by A</w:t>
      </w:r>
      <w:ins w:id="329" w:author="Alex" w:date="2015-11-24T14:52:00Z">
        <w:r w:rsidR="0010001F">
          <w:t>rmy Research Office</w:t>
        </w:r>
      </w:ins>
      <w:del w:id="330" w:author="Alex" w:date="2015-11-24T14:52:00Z">
        <w:r w:rsidDel="0010001F">
          <w:delText>RO</w:delText>
        </w:r>
      </w:del>
      <w:r>
        <w:t xml:space="preserve"> #201121557 and N</w:t>
      </w:r>
      <w:ins w:id="331" w:author="Alex" w:date="2015-11-24T14:52:00Z">
        <w:r w:rsidR="0010001F">
          <w:t xml:space="preserve">ational Science Foundation </w:t>
        </w:r>
      </w:ins>
      <w:del w:id="332" w:author="Alex" w:date="2015-11-24T14:52:00Z">
        <w:r w:rsidDel="0010001F">
          <w:delText xml:space="preserve">SF </w:delText>
        </w:r>
      </w:del>
      <w:r>
        <w:t xml:space="preserve">#1254205 (IT) and </w:t>
      </w:r>
      <w:ins w:id="333" w:author="Alex" w:date="2015-11-24T14:52:00Z">
        <w:r w:rsidR="0010001F">
          <w:t xml:space="preserve">Alfred P. </w:t>
        </w:r>
      </w:ins>
      <w:r>
        <w:t xml:space="preserve">Sloan </w:t>
      </w:r>
      <w:ins w:id="334" w:author="Alex" w:date="2015-11-24T14:52:00Z">
        <w:r w:rsidR="0010001F">
          <w:t xml:space="preserve">Foundation </w:t>
        </w:r>
      </w:ins>
      <w:r>
        <w:t xml:space="preserve">#BR2014-012 and UC Davis Startup Funds (JBS). </w:t>
      </w:r>
      <w:r w:rsidR="00FD1932">
        <w:t xml:space="preserve">We are grateful to </w:t>
      </w:r>
      <w:r w:rsidR="000955ED">
        <w:t xml:space="preserve">James E. Lucas, </w:t>
      </w:r>
      <w:r w:rsidR="00FD1932">
        <w:t>David</w:t>
      </w:r>
      <w:r w:rsidR="000955ED">
        <w:t xml:space="preserve"> K.</w:t>
      </w:r>
      <w:r w:rsidR="00FD1932">
        <w:t xml:space="preserve"> Wilson, and Jeremy H. Mills for insightful comments and discussions that helped shape this manuscript.</w:t>
      </w:r>
    </w:p>
    <w:p w14:paraId="74B0BDD3" w14:textId="63391F44" w:rsidR="00201544" w:rsidRDefault="00201544">
      <w:pPr>
        <w:spacing w:line="480" w:lineRule="auto"/>
      </w:pPr>
    </w:p>
    <w:p w14:paraId="33F080F8" w14:textId="7DA29810" w:rsidR="00696E24" w:rsidRPr="00781200" w:rsidRDefault="00781200">
      <w:pPr>
        <w:spacing w:line="480" w:lineRule="auto"/>
        <w:rPr>
          <w:b/>
        </w:rPr>
      </w:pPr>
      <w:r w:rsidRPr="00781200">
        <w:rPr>
          <w:b/>
        </w:rPr>
        <w:t>REFERENCES</w:t>
      </w:r>
    </w:p>
    <w:p w14:paraId="5B382369" w14:textId="77777777" w:rsidR="001A3345" w:rsidRPr="001A3345" w:rsidRDefault="00696E24">
      <w:pPr>
        <w:pStyle w:val="EndNoteBibliography"/>
        <w:spacing w:line="480" w:lineRule="auto"/>
        <w:rPr>
          <w:noProof/>
        </w:rPr>
        <w:pPrChange w:id="335" w:author="Alex" w:date="2015-12-07T13:22:00Z">
          <w:pPr>
            <w:pStyle w:val="EndNoteBibliography"/>
          </w:pPr>
        </w:pPrChange>
      </w:pPr>
      <w:r>
        <w:fldChar w:fldCharType="begin"/>
      </w:r>
      <w:r>
        <w:instrText xml:space="preserve"> ADDIN EN.REFLIST </w:instrText>
      </w:r>
      <w:r>
        <w:fldChar w:fldCharType="separate"/>
      </w:r>
      <w:r w:rsidR="001A3345" w:rsidRPr="001A3345">
        <w:rPr>
          <w:noProof/>
        </w:rPr>
        <w:t>1.</w:t>
      </w:r>
      <w:r w:rsidR="001A3345" w:rsidRPr="001A3345">
        <w:rPr>
          <w:noProof/>
        </w:rPr>
        <w:tab/>
        <w:t>Mak WS, Siegel JB. Computational enzyme design: Transitioning from catalytic proteins to enzymes. Current opinion in structural biology. 2014;27:87-94.</w:t>
      </w:r>
    </w:p>
    <w:p w14:paraId="542A2B4C" w14:textId="77777777" w:rsidR="001A3345" w:rsidRPr="001A3345" w:rsidRDefault="001A3345">
      <w:pPr>
        <w:pStyle w:val="EndNoteBibliography"/>
        <w:spacing w:line="480" w:lineRule="auto"/>
        <w:rPr>
          <w:noProof/>
        </w:rPr>
        <w:pPrChange w:id="336" w:author="Alex" w:date="2015-12-07T13:22:00Z">
          <w:pPr>
            <w:pStyle w:val="EndNoteBibliography"/>
          </w:pPr>
        </w:pPrChange>
      </w:pPr>
      <w:r w:rsidRPr="001A3345">
        <w:rPr>
          <w:noProof/>
        </w:rPr>
        <w:t>2.</w:t>
      </w:r>
      <w:r w:rsidRPr="001A3345">
        <w:rPr>
          <w:noProof/>
        </w:rPr>
        <w:tab/>
        <w:t>Siegel JB, Smith AL, Poust S, Wargacki AJ, Bar-Even A, Louw C, et al. Computational protein design enables a novel one-carbon assimilation pathway. Proceedings of the National Academy of Sciences. 2015;112(12):3704-9.</w:t>
      </w:r>
    </w:p>
    <w:p w14:paraId="51551004" w14:textId="77777777" w:rsidR="001A3345" w:rsidRPr="001A3345" w:rsidRDefault="001A3345">
      <w:pPr>
        <w:pStyle w:val="EndNoteBibliography"/>
        <w:spacing w:line="480" w:lineRule="auto"/>
        <w:rPr>
          <w:noProof/>
        </w:rPr>
        <w:pPrChange w:id="337" w:author="Alex" w:date="2015-12-07T13:22:00Z">
          <w:pPr>
            <w:pStyle w:val="EndNoteBibliography"/>
          </w:pPr>
        </w:pPrChange>
      </w:pPr>
      <w:r w:rsidRPr="001A3345">
        <w:rPr>
          <w:noProof/>
        </w:rPr>
        <w:t>3.</w:t>
      </w:r>
      <w:r w:rsidRPr="001A3345">
        <w:rPr>
          <w:noProof/>
        </w:rPr>
        <w:tab/>
        <w:t>Damborsky J, Brezovsky J. Computational tools for designing and engineering enzymes. Current opinion in chemical biology. 2014;19:8-16.</w:t>
      </w:r>
    </w:p>
    <w:p w14:paraId="04D79ABE" w14:textId="77777777" w:rsidR="001A3345" w:rsidRPr="001A3345" w:rsidRDefault="001A3345">
      <w:pPr>
        <w:pStyle w:val="EndNoteBibliography"/>
        <w:spacing w:line="480" w:lineRule="auto"/>
        <w:rPr>
          <w:noProof/>
        </w:rPr>
        <w:pPrChange w:id="338" w:author="Alex" w:date="2015-12-07T13:22:00Z">
          <w:pPr>
            <w:pStyle w:val="EndNoteBibliography"/>
          </w:pPr>
        </w:pPrChange>
      </w:pPr>
      <w:r w:rsidRPr="001A3345">
        <w:rPr>
          <w:noProof/>
        </w:rPr>
        <w:t>4.</w:t>
      </w:r>
      <w:r w:rsidRPr="001A3345">
        <w:rPr>
          <w:noProof/>
        </w:rPr>
        <w:tab/>
        <w:t>Gordon SR, Stanley EJ, Wolf S, Toland A, Wu SJ, Hadidi D, et al. Computational design of an α-Gliadin Peptidase. Journal of the American Chemical Society. 2012;134(50):20513-20.</w:t>
      </w:r>
    </w:p>
    <w:p w14:paraId="2EEAF985" w14:textId="77777777" w:rsidR="001A3345" w:rsidRPr="001A3345" w:rsidRDefault="001A3345">
      <w:pPr>
        <w:pStyle w:val="EndNoteBibliography"/>
        <w:spacing w:line="480" w:lineRule="auto"/>
        <w:rPr>
          <w:noProof/>
        </w:rPr>
        <w:pPrChange w:id="339" w:author="Alex" w:date="2015-12-07T13:22:00Z">
          <w:pPr>
            <w:pStyle w:val="EndNoteBibliography"/>
          </w:pPr>
        </w:pPrChange>
      </w:pPr>
      <w:r w:rsidRPr="001A3345">
        <w:rPr>
          <w:noProof/>
        </w:rPr>
        <w:t>5.</w:t>
      </w:r>
      <w:r w:rsidRPr="001A3345">
        <w:rPr>
          <w:noProof/>
        </w:rPr>
        <w:tab/>
        <w:t>Marcheschi RJ, Li H, Zhang K, Noey EL, Kim S, Chaubey A, et al. A Synthetic Recursive “+1” Pathway for Carbon Chain Elongation. ACS chemical biology. 2012;7(4):689-97.</w:t>
      </w:r>
    </w:p>
    <w:p w14:paraId="04CEEAB9" w14:textId="77777777" w:rsidR="001A3345" w:rsidRPr="001A3345" w:rsidRDefault="001A3345">
      <w:pPr>
        <w:pStyle w:val="EndNoteBibliography"/>
        <w:spacing w:line="480" w:lineRule="auto"/>
        <w:rPr>
          <w:noProof/>
        </w:rPr>
        <w:pPrChange w:id="340" w:author="Alex" w:date="2015-12-07T13:22:00Z">
          <w:pPr>
            <w:pStyle w:val="EndNoteBibliography"/>
          </w:pPr>
        </w:pPrChange>
      </w:pPr>
      <w:r w:rsidRPr="001A3345">
        <w:rPr>
          <w:noProof/>
        </w:rPr>
        <w:lastRenderedPageBreak/>
        <w:t>6.</w:t>
      </w:r>
      <w:r w:rsidRPr="001A3345">
        <w:rPr>
          <w:noProof/>
        </w:rPr>
        <w:tab/>
        <w:t>Khare SD, Kipnis Y, Greisen P, Jr., Takeuchi R, Ashani Y, Goldsmith M, et al. Computational redesign of a mononuclear zinc metalloenzyme for organophosphate hydrolysis. Nat Chem Biol. 2012;8(3):294-300.</w:t>
      </w:r>
    </w:p>
    <w:p w14:paraId="03630B51" w14:textId="77777777" w:rsidR="001A3345" w:rsidRPr="001A3345" w:rsidRDefault="001A3345">
      <w:pPr>
        <w:pStyle w:val="EndNoteBibliography"/>
        <w:spacing w:line="480" w:lineRule="auto"/>
        <w:rPr>
          <w:noProof/>
        </w:rPr>
        <w:pPrChange w:id="341" w:author="Alex" w:date="2015-12-07T13:22:00Z">
          <w:pPr>
            <w:pStyle w:val="EndNoteBibliography"/>
          </w:pPr>
        </w:pPrChange>
      </w:pPr>
      <w:r w:rsidRPr="001A3345">
        <w:rPr>
          <w:noProof/>
        </w:rPr>
        <w:t>7.</w:t>
      </w:r>
      <w:r w:rsidRPr="001A3345">
        <w:rPr>
          <w:noProof/>
        </w:rPr>
        <w:tab/>
        <w:t>Kumar MS, Bava KA, Gromiha MM, Prabakaran P, Kitajima K, Uedaira H, et al. ProTherm and ProNIT: thermodynamic databases for proteins and protein–nucleic acid interactions. Nucleic Acids Research. 2006;34(suppl 1):D204-D6.</w:t>
      </w:r>
    </w:p>
    <w:p w14:paraId="2090E872" w14:textId="77777777" w:rsidR="001A3345" w:rsidRPr="001A3345" w:rsidRDefault="001A3345">
      <w:pPr>
        <w:pStyle w:val="EndNoteBibliography"/>
        <w:spacing w:line="480" w:lineRule="auto"/>
        <w:rPr>
          <w:noProof/>
        </w:rPr>
        <w:pPrChange w:id="342" w:author="Alex" w:date="2015-12-07T13:22:00Z">
          <w:pPr>
            <w:pStyle w:val="EndNoteBibliography"/>
          </w:pPr>
        </w:pPrChange>
      </w:pPr>
      <w:r w:rsidRPr="001A3345">
        <w:rPr>
          <w:rFonts w:hint="eastAsia"/>
          <w:noProof/>
        </w:rPr>
        <w:t>8.</w:t>
      </w:r>
      <w:r w:rsidRPr="001A3345">
        <w:rPr>
          <w:rFonts w:hint="eastAsia"/>
          <w:noProof/>
        </w:rPr>
        <w:tab/>
        <w:t>Kellogg EH, Leaver</w:t>
      </w:r>
      <w:r w:rsidRPr="001A3345">
        <w:rPr>
          <w:rFonts w:hint="eastAsia"/>
          <w:noProof/>
        </w:rPr>
        <w:t>‐</w:t>
      </w:r>
      <w:r w:rsidRPr="001A3345">
        <w:rPr>
          <w:rFonts w:hint="eastAsia"/>
          <w:noProof/>
        </w:rPr>
        <w:t>Fay A, Baker D. Role of conformational sampling in computing mutation</w:t>
      </w:r>
      <w:r w:rsidRPr="001A3345">
        <w:rPr>
          <w:rFonts w:hint="eastAsia"/>
          <w:noProof/>
        </w:rPr>
        <w:t>‐</w:t>
      </w:r>
      <w:r w:rsidRPr="001A3345">
        <w:rPr>
          <w:rFonts w:hint="eastAsia"/>
          <w:noProof/>
        </w:rPr>
        <w:t>induced changes in protein structure and stability. Proteins: Structure, Function, and Bioinformatics. 2011;79(3):830-8.</w:t>
      </w:r>
    </w:p>
    <w:p w14:paraId="30CCE19C" w14:textId="77777777" w:rsidR="001A3345" w:rsidRPr="001A3345" w:rsidRDefault="001A3345">
      <w:pPr>
        <w:pStyle w:val="EndNoteBibliography"/>
        <w:spacing w:line="480" w:lineRule="auto"/>
        <w:rPr>
          <w:noProof/>
        </w:rPr>
        <w:pPrChange w:id="343" w:author="Alex" w:date="2015-12-07T13:22:00Z">
          <w:pPr>
            <w:pStyle w:val="EndNoteBibliography"/>
          </w:pPr>
        </w:pPrChange>
      </w:pPr>
      <w:r w:rsidRPr="001A3345">
        <w:rPr>
          <w:noProof/>
        </w:rPr>
        <w:t>9.</w:t>
      </w:r>
      <w:r w:rsidRPr="001A3345">
        <w:rPr>
          <w:noProof/>
        </w:rPr>
        <w:tab/>
        <w:t>Guerois R, Nielsen JE, Serrano L. Predicting changes in the stability of proteins and protein complexes: a study of more than 1000 mutations. Journal of molecular biology. 2002;320(2):369-87.</w:t>
      </w:r>
    </w:p>
    <w:p w14:paraId="3184E0B7" w14:textId="77777777" w:rsidR="001A3345" w:rsidRPr="001A3345" w:rsidRDefault="001A3345">
      <w:pPr>
        <w:pStyle w:val="EndNoteBibliography"/>
        <w:spacing w:line="480" w:lineRule="auto"/>
        <w:rPr>
          <w:noProof/>
        </w:rPr>
        <w:pPrChange w:id="344" w:author="Alex" w:date="2015-12-07T13:22:00Z">
          <w:pPr>
            <w:pStyle w:val="EndNoteBibliography"/>
          </w:pPr>
        </w:pPrChange>
      </w:pPr>
      <w:r w:rsidRPr="001A3345">
        <w:rPr>
          <w:noProof/>
        </w:rPr>
        <w:t>10.</w:t>
      </w:r>
      <w:r w:rsidRPr="001A3345">
        <w:rPr>
          <w:noProof/>
        </w:rPr>
        <w:tab/>
        <w:t>Minshull J, Ness JE, Gustafsson C, Govindarajan S. Predicting enzyme function from protein sequence. Current opinion in chemical biology. 2005;9(2):202-9.</w:t>
      </w:r>
    </w:p>
    <w:p w14:paraId="3521F320" w14:textId="77777777" w:rsidR="001A3345" w:rsidRPr="001A3345" w:rsidRDefault="001A3345">
      <w:pPr>
        <w:pStyle w:val="EndNoteBibliography"/>
        <w:spacing w:line="480" w:lineRule="auto"/>
        <w:rPr>
          <w:noProof/>
        </w:rPr>
        <w:pPrChange w:id="345" w:author="Alex" w:date="2015-12-07T13:22:00Z">
          <w:pPr>
            <w:pStyle w:val="EndNoteBibliography"/>
          </w:pPr>
        </w:pPrChange>
      </w:pPr>
      <w:r w:rsidRPr="001A3345">
        <w:rPr>
          <w:noProof/>
        </w:rPr>
        <w:t>11.</w:t>
      </w:r>
      <w:r w:rsidRPr="001A3345">
        <w:rPr>
          <w:noProof/>
        </w:rPr>
        <w:tab/>
        <w:t>Govindarajan S, Mannervik B, Silverman JA, Wright K, Regitsky D, Hegazy U, et al. Mapping of amino acid substitutions conferring herbicide resistance in wheat glutathione transferase. ACS synthetic biology. 2014;4(3):221-7.</w:t>
      </w:r>
    </w:p>
    <w:p w14:paraId="229BD3D9" w14:textId="77777777" w:rsidR="001A3345" w:rsidRPr="001A3345" w:rsidRDefault="001A3345">
      <w:pPr>
        <w:pStyle w:val="EndNoteBibliography"/>
        <w:spacing w:line="480" w:lineRule="auto"/>
        <w:rPr>
          <w:noProof/>
        </w:rPr>
        <w:pPrChange w:id="346" w:author="Alex" w:date="2015-12-07T13:22:00Z">
          <w:pPr>
            <w:pStyle w:val="EndNoteBibliography"/>
          </w:pPr>
        </w:pPrChange>
      </w:pPr>
      <w:r w:rsidRPr="001A3345">
        <w:rPr>
          <w:noProof/>
        </w:rPr>
        <w:t>12.</w:t>
      </w:r>
      <w:r w:rsidRPr="001A3345">
        <w:rPr>
          <w:noProof/>
        </w:rPr>
        <w:tab/>
        <w:t>Liao J, Warmuth MK, Govindarajan S, Ness JE, Wang RP, Gustafsson C, et al. Engineering proteinase K using machine learning and synthetic genes. BMC biotechnology. 2007;7(1):16.</w:t>
      </w:r>
    </w:p>
    <w:p w14:paraId="38897167" w14:textId="77777777" w:rsidR="001A3345" w:rsidRPr="001A3345" w:rsidRDefault="001A3345">
      <w:pPr>
        <w:pStyle w:val="EndNoteBibliography"/>
        <w:spacing w:line="480" w:lineRule="auto"/>
        <w:rPr>
          <w:noProof/>
        </w:rPr>
        <w:pPrChange w:id="347" w:author="Alex" w:date="2015-12-07T13:22:00Z">
          <w:pPr>
            <w:pStyle w:val="EndNoteBibliography"/>
          </w:pPr>
        </w:pPrChange>
      </w:pPr>
      <w:r w:rsidRPr="001A3345">
        <w:rPr>
          <w:noProof/>
        </w:rPr>
        <w:t>13.</w:t>
      </w:r>
      <w:r w:rsidRPr="001A3345">
        <w:rPr>
          <w:noProof/>
        </w:rPr>
        <w:tab/>
        <w:t>Romero PA, Tran TM, Abate AR. Dissecting enzyme function with microfluidic-based deep mutational scanning. Proceedings of the National Academy of Sciences. 2015:201422285.</w:t>
      </w:r>
    </w:p>
    <w:p w14:paraId="38B51226" w14:textId="77777777" w:rsidR="001A3345" w:rsidRPr="001A3345" w:rsidRDefault="001A3345">
      <w:pPr>
        <w:pStyle w:val="EndNoteBibliography"/>
        <w:spacing w:line="480" w:lineRule="auto"/>
        <w:rPr>
          <w:noProof/>
        </w:rPr>
        <w:pPrChange w:id="348" w:author="Alex" w:date="2015-12-07T13:22:00Z">
          <w:pPr>
            <w:pStyle w:val="EndNoteBibliography"/>
          </w:pPr>
        </w:pPrChange>
      </w:pPr>
      <w:r w:rsidRPr="001A3345">
        <w:rPr>
          <w:noProof/>
        </w:rPr>
        <w:lastRenderedPageBreak/>
        <w:t>14.</w:t>
      </w:r>
      <w:r w:rsidRPr="001A3345">
        <w:rPr>
          <w:noProof/>
        </w:rPr>
        <w:tab/>
        <w:t>Stiffler MA, Hekstra DR, Ranganathan R. Evolvability as a Function of Purifying Selection in TEM-1 β-Lactamase. Cell. 2015;160(5):882-92.</w:t>
      </w:r>
    </w:p>
    <w:p w14:paraId="196F96A4" w14:textId="77777777" w:rsidR="001A3345" w:rsidRPr="001A3345" w:rsidRDefault="001A3345">
      <w:pPr>
        <w:pStyle w:val="EndNoteBibliography"/>
        <w:spacing w:line="480" w:lineRule="auto"/>
        <w:rPr>
          <w:noProof/>
        </w:rPr>
        <w:pPrChange w:id="349" w:author="Alex" w:date="2015-12-07T13:22:00Z">
          <w:pPr>
            <w:pStyle w:val="EndNoteBibliography"/>
          </w:pPr>
        </w:pPrChange>
      </w:pPr>
      <w:r w:rsidRPr="001A3345">
        <w:rPr>
          <w:noProof/>
        </w:rPr>
        <w:t>15.</w:t>
      </w:r>
      <w:r w:rsidRPr="001A3345">
        <w:rPr>
          <w:noProof/>
        </w:rPr>
        <w:tab/>
        <w:t>Isorna P, Polaina J, Latorre-García L, Cañada FJ, González B, Sanz-Aparicio J. Crystal Structures of Paenibacillus polymyxa β-Glucosidase B Complexes Reveal the Molecular Basis of Substrate Specificity and Give New Insights into the Catalytic Machinery of Family I Glycosidases. Journal of Molecular Biology. 2007;371(5):1204-18.</w:t>
      </w:r>
    </w:p>
    <w:p w14:paraId="46F3FF6F" w14:textId="77777777" w:rsidR="001A3345" w:rsidRPr="001A3345" w:rsidRDefault="001A3345">
      <w:pPr>
        <w:pStyle w:val="EndNoteBibliography"/>
        <w:spacing w:line="480" w:lineRule="auto"/>
        <w:rPr>
          <w:noProof/>
        </w:rPr>
        <w:pPrChange w:id="350" w:author="Alex" w:date="2015-12-07T13:22:00Z">
          <w:pPr>
            <w:pStyle w:val="EndNoteBibliography"/>
          </w:pPr>
        </w:pPrChange>
      </w:pPr>
      <w:r w:rsidRPr="001A3345">
        <w:rPr>
          <w:noProof/>
        </w:rPr>
        <w:t>16.</w:t>
      </w:r>
      <w:r w:rsidRPr="001A3345">
        <w:rPr>
          <w:noProof/>
        </w:rPr>
        <w:tab/>
        <w:t>DeLano WL. The PyMOL molecular graphics system. 2002.</w:t>
      </w:r>
    </w:p>
    <w:p w14:paraId="20280EF1" w14:textId="77777777" w:rsidR="001A3345" w:rsidRPr="001A3345" w:rsidRDefault="001A3345">
      <w:pPr>
        <w:pStyle w:val="EndNoteBibliography"/>
        <w:spacing w:line="480" w:lineRule="auto"/>
        <w:rPr>
          <w:noProof/>
        </w:rPr>
        <w:pPrChange w:id="351" w:author="Alex" w:date="2015-12-07T13:22:00Z">
          <w:pPr>
            <w:pStyle w:val="EndNoteBibliography"/>
          </w:pPr>
        </w:pPrChange>
      </w:pPr>
      <w:r w:rsidRPr="001A3345">
        <w:rPr>
          <w:noProof/>
        </w:rPr>
        <w:t>17.</w:t>
      </w:r>
      <w:r w:rsidRPr="001A3345">
        <w:rPr>
          <w:noProof/>
        </w:rPr>
        <w:tab/>
        <w:t>Rye CS, Withers SG. Glycosidase mechanisms. Current opinion in chemical biology. 2000;4(5):573-80.</w:t>
      </w:r>
    </w:p>
    <w:p w14:paraId="7EAFC82D" w14:textId="77777777" w:rsidR="001A3345" w:rsidRPr="001A3345" w:rsidRDefault="001A3345">
      <w:pPr>
        <w:pStyle w:val="EndNoteBibliography"/>
        <w:spacing w:line="480" w:lineRule="auto"/>
        <w:rPr>
          <w:noProof/>
        </w:rPr>
        <w:pPrChange w:id="352" w:author="Alex" w:date="2015-12-07T13:22:00Z">
          <w:pPr>
            <w:pStyle w:val="EndNoteBibliography"/>
          </w:pPr>
        </w:pPrChange>
      </w:pPr>
      <w:r w:rsidRPr="001A3345">
        <w:rPr>
          <w:noProof/>
        </w:rPr>
        <w:t>18.</w:t>
      </w:r>
      <w:r w:rsidRPr="001A3345">
        <w:rPr>
          <w:noProof/>
        </w:rPr>
        <w:tab/>
        <w:t>Wu SJ, Eiben CB, Carra JH, Huang I, Zong D, Liu P, et al. Improvement of a potential anthrax therapeutic by computational protein design. Journal of Biological Chemistry. 2011;286(37):32586-92.</w:t>
      </w:r>
    </w:p>
    <w:p w14:paraId="2C0F573D" w14:textId="77777777" w:rsidR="001A3345" w:rsidRPr="001A3345" w:rsidRDefault="001A3345">
      <w:pPr>
        <w:pStyle w:val="EndNoteBibliography"/>
        <w:spacing w:line="480" w:lineRule="auto"/>
        <w:rPr>
          <w:noProof/>
        </w:rPr>
        <w:pPrChange w:id="353" w:author="Alex" w:date="2015-12-07T13:22:00Z">
          <w:pPr>
            <w:pStyle w:val="EndNoteBibliography"/>
          </w:pPr>
        </w:pPrChange>
      </w:pPr>
      <w:r w:rsidRPr="001A3345">
        <w:rPr>
          <w:noProof/>
        </w:rPr>
        <w:t>19.</w:t>
      </w:r>
      <w:r w:rsidRPr="001A3345">
        <w:rPr>
          <w:noProof/>
        </w:rPr>
        <w:tab/>
        <w:t>Kunkel TA. Rapid and efficient site-specific mutagenesis without phenotypic selection. Proceedings of the National Academy of Sciences. 1985;82(2):488-92.</w:t>
      </w:r>
    </w:p>
    <w:p w14:paraId="059D995F" w14:textId="77777777" w:rsidR="001A3345" w:rsidRPr="001A3345" w:rsidRDefault="001A3345">
      <w:pPr>
        <w:pStyle w:val="EndNoteBibliography"/>
        <w:spacing w:line="480" w:lineRule="auto"/>
        <w:rPr>
          <w:noProof/>
        </w:rPr>
        <w:pPrChange w:id="354" w:author="Alex" w:date="2015-12-07T13:22:00Z">
          <w:pPr>
            <w:pStyle w:val="EndNoteBibliography"/>
          </w:pPr>
        </w:pPrChange>
      </w:pPr>
      <w:r w:rsidRPr="001A3345">
        <w:rPr>
          <w:noProof/>
        </w:rPr>
        <w:t>20.</w:t>
      </w:r>
      <w:r w:rsidRPr="001A3345">
        <w:rPr>
          <w:noProof/>
        </w:rPr>
        <w:tab/>
        <w:t>Fersht A. Structure and mechanism in protein science: a guide to enzyme catalysis and protein folding: Macmillan; 1999.</w:t>
      </w:r>
    </w:p>
    <w:p w14:paraId="60486F0D" w14:textId="77777777" w:rsidR="001A3345" w:rsidRPr="001A3345" w:rsidRDefault="001A3345">
      <w:pPr>
        <w:pStyle w:val="EndNoteBibliography"/>
        <w:spacing w:line="480" w:lineRule="auto"/>
        <w:rPr>
          <w:noProof/>
        </w:rPr>
        <w:pPrChange w:id="355" w:author="Alex" w:date="2015-12-07T13:22:00Z">
          <w:pPr>
            <w:pStyle w:val="EndNoteBibliography"/>
          </w:pPr>
        </w:pPrChange>
      </w:pPr>
      <w:r w:rsidRPr="001A3345">
        <w:rPr>
          <w:noProof/>
        </w:rPr>
        <w:t>21.</w:t>
      </w:r>
      <w:r w:rsidRPr="001A3345">
        <w:rPr>
          <w:noProof/>
        </w:rPr>
        <w:tab/>
        <w:t>Warshel A, Sharma PK, Kato M, Xiang Y, Liu H, Olsson MHM. Electrostatic Basis for Enzyme Catalysis. Chemical Reviews. 2006;106(8):3210-35.</w:t>
      </w:r>
    </w:p>
    <w:p w14:paraId="522CF08C" w14:textId="77777777" w:rsidR="001A3345" w:rsidRPr="001A3345" w:rsidRDefault="001A3345">
      <w:pPr>
        <w:pStyle w:val="EndNoteBibliography"/>
        <w:spacing w:line="480" w:lineRule="auto"/>
        <w:rPr>
          <w:noProof/>
        </w:rPr>
        <w:pPrChange w:id="356" w:author="Alex" w:date="2015-12-07T13:22:00Z">
          <w:pPr>
            <w:pStyle w:val="EndNoteBibliography"/>
          </w:pPr>
        </w:pPrChange>
      </w:pPr>
      <w:r w:rsidRPr="001A3345">
        <w:rPr>
          <w:noProof/>
        </w:rPr>
        <w:t>22.</w:t>
      </w:r>
      <w:r w:rsidRPr="001A3345">
        <w:rPr>
          <w:noProof/>
        </w:rPr>
        <w:tab/>
        <w:t>McCarter JD, Withers SG. Mechanisms of enzymatic glycoside hydrolysis. Curr Opin Struct Biol. 1994;4(6):885-92.</w:t>
      </w:r>
    </w:p>
    <w:p w14:paraId="41F9EF51" w14:textId="77777777" w:rsidR="001A3345" w:rsidRPr="001A3345" w:rsidRDefault="001A3345">
      <w:pPr>
        <w:pStyle w:val="EndNoteBibliography"/>
        <w:spacing w:line="480" w:lineRule="auto"/>
        <w:rPr>
          <w:noProof/>
        </w:rPr>
        <w:pPrChange w:id="357" w:author="Alex" w:date="2015-12-07T13:22:00Z">
          <w:pPr>
            <w:pStyle w:val="EndNoteBibliography"/>
          </w:pPr>
        </w:pPrChange>
      </w:pPr>
      <w:r w:rsidRPr="001A3345">
        <w:rPr>
          <w:noProof/>
        </w:rPr>
        <w:lastRenderedPageBreak/>
        <w:t>23.</w:t>
      </w:r>
      <w:r w:rsidRPr="001A3345">
        <w:rPr>
          <w:noProof/>
        </w:rPr>
        <w:tab/>
        <w:t>Mesecar AD, Stoddard BL, Koshland DE, Jr. Orbital steering in the catalytic power of enzymes: small structural changes with large catalytic consequences. Science (New York, NY). 1997;277(5323):202-6.</w:t>
      </w:r>
    </w:p>
    <w:p w14:paraId="184E5FEA" w14:textId="77777777" w:rsidR="001A3345" w:rsidRPr="001A3345" w:rsidRDefault="001A3345">
      <w:pPr>
        <w:pStyle w:val="EndNoteBibliography"/>
        <w:spacing w:line="480" w:lineRule="auto"/>
        <w:rPr>
          <w:noProof/>
        </w:rPr>
        <w:pPrChange w:id="358" w:author="Alex" w:date="2015-12-07T13:22:00Z">
          <w:pPr>
            <w:pStyle w:val="EndNoteBibliography"/>
          </w:pPr>
        </w:pPrChange>
      </w:pPr>
      <w:r w:rsidRPr="001A3345">
        <w:rPr>
          <w:noProof/>
        </w:rPr>
        <w:t>24.</w:t>
      </w:r>
      <w:r w:rsidRPr="001A3345">
        <w:rPr>
          <w:noProof/>
        </w:rPr>
        <w:tab/>
        <w:t>Sunden F, Peck A, Salzman J, Ressl S, Herschlag D. Extensive site-directed mutagenesis reveals interconnected functional units in the alkaline phosphatase active site. eLife. 2015;4.</w:t>
      </w:r>
    </w:p>
    <w:p w14:paraId="6534F47B" w14:textId="77777777" w:rsidR="001A3345" w:rsidRPr="001A3345" w:rsidRDefault="001A3345">
      <w:pPr>
        <w:pStyle w:val="EndNoteBibliography"/>
        <w:spacing w:line="480" w:lineRule="auto"/>
        <w:rPr>
          <w:noProof/>
        </w:rPr>
        <w:pPrChange w:id="359" w:author="Alex" w:date="2015-12-07T13:22:00Z">
          <w:pPr>
            <w:pStyle w:val="EndNoteBibliography"/>
          </w:pPr>
        </w:pPrChange>
      </w:pPr>
      <w:r w:rsidRPr="001A3345">
        <w:rPr>
          <w:noProof/>
        </w:rPr>
        <w:t>25.</w:t>
      </w:r>
      <w:r w:rsidRPr="001A3345">
        <w:rPr>
          <w:noProof/>
        </w:rPr>
        <w:tab/>
        <w:t>Gibson DG, Young L, Chuang R-Y, Venter JC, Hutchison CA, Smith HO. Enzymatic assembly of DNA molecules up to several hundred kilobases. Nature methods. 2009;6(5):343-5.</w:t>
      </w:r>
    </w:p>
    <w:p w14:paraId="37DC8036" w14:textId="77777777" w:rsidR="001A3345" w:rsidRPr="001A3345" w:rsidRDefault="001A3345">
      <w:pPr>
        <w:pStyle w:val="EndNoteBibliography"/>
        <w:spacing w:line="480" w:lineRule="auto"/>
        <w:rPr>
          <w:noProof/>
        </w:rPr>
        <w:pPrChange w:id="360" w:author="Alex" w:date="2015-12-07T13:22:00Z">
          <w:pPr>
            <w:pStyle w:val="EndNoteBibliography"/>
          </w:pPr>
        </w:pPrChange>
      </w:pPr>
      <w:r w:rsidRPr="001A3345">
        <w:rPr>
          <w:noProof/>
        </w:rPr>
        <w:t>26.</w:t>
      </w:r>
      <w:r w:rsidRPr="001A3345">
        <w:rPr>
          <w:noProof/>
        </w:rPr>
        <w:tab/>
        <w:t>Richter F, Leaver-Fay A, Khare SD, Bjelic S, Baker D. De novo enzyme design using Rosetta3. PLoS One. 2011;6(5):e19230.</w:t>
      </w:r>
    </w:p>
    <w:p w14:paraId="5F5E00A0" w14:textId="3B94004E" w:rsidR="000D05AB" w:rsidRDefault="00696E24" w:rsidP="00C3374F">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204D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lt;/item&gt;&lt;item&gt;17&lt;/item&gt;&lt;item&gt;18&lt;/item&gt;&lt;item&gt;19&lt;/item&gt;&lt;item&gt;20&lt;/item&gt;&lt;item&gt;21&lt;/item&gt;&lt;item&gt;22&lt;/item&gt;&lt;item&gt;23&lt;/item&gt;&lt;item&gt;24&lt;/item&gt;&lt;item&gt;25&lt;/item&gt;&lt;item&gt;26&lt;/item&gt;&lt;item&gt;29&lt;/item&gt;&lt;item&gt;32&lt;/item&gt;&lt;item&gt;33&lt;/item&gt;&lt;item&gt;34&lt;/item&gt;&lt;item&gt;36&lt;/item&gt;&lt;item&gt;37&lt;/item&gt;&lt;item&gt;38&lt;/item&gt;&lt;item&gt;46&lt;/item&gt;&lt;item&gt;52&lt;/item&gt;&lt;item&gt;57&lt;/item&gt;&lt;/record-ids&gt;&lt;/item&gt;&lt;/Libraries&gt;"/>
  </w:docVars>
  <w:rsids>
    <w:rsidRoot w:val="00DF34E5"/>
    <w:rsid w:val="0000171F"/>
    <w:rsid w:val="00005289"/>
    <w:rsid w:val="00007003"/>
    <w:rsid w:val="000119AD"/>
    <w:rsid w:val="0001221D"/>
    <w:rsid w:val="00014BDA"/>
    <w:rsid w:val="0002524B"/>
    <w:rsid w:val="00031D61"/>
    <w:rsid w:val="00045445"/>
    <w:rsid w:val="00045EB9"/>
    <w:rsid w:val="00052C31"/>
    <w:rsid w:val="000539FF"/>
    <w:rsid w:val="000650B5"/>
    <w:rsid w:val="00065C52"/>
    <w:rsid w:val="00071770"/>
    <w:rsid w:val="00077F77"/>
    <w:rsid w:val="000821C2"/>
    <w:rsid w:val="00083AB7"/>
    <w:rsid w:val="00086851"/>
    <w:rsid w:val="000903CE"/>
    <w:rsid w:val="000935EF"/>
    <w:rsid w:val="000955ED"/>
    <w:rsid w:val="000964B5"/>
    <w:rsid w:val="000A18D3"/>
    <w:rsid w:val="000B0A0D"/>
    <w:rsid w:val="000C62FC"/>
    <w:rsid w:val="000D05AB"/>
    <w:rsid w:val="000D16BA"/>
    <w:rsid w:val="000E4A77"/>
    <w:rsid w:val="000E5CDA"/>
    <w:rsid w:val="0010001F"/>
    <w:rsid w:val="001039EF"/>
    <w:rsid w:val="001112F9"/>
    <w:rsid w:val="001146FA"/>
    <w:rsid w:val="00114C36"/>
    <w:rsid w:val="00127732"/>
    <w:rsid w:val="00132354"/>
    <w:rsid w:val="00136DDD"/>
    <w:rsid w:val="00144F02"/>
    <w:rsid w:val="00145E5E"/>
    <w:rsid w:val="00152501"/>
    <w:rsid w:val="00156477"/>
    <w:rsid w:val="00185B26"/>
    <w:rsid w:val="00186323"/>
    <w:rsid w:val="00190869"/>
    <w:rsid w:val="00190EC3"/>
    <w:rsid w:val="0019240C"/>
    <w:rsid w:val="001962FB"/>
    <w:rsid w:val="00197777"/>
    <w:rsid w:val="001A2DA7"/>
    <w:rsid w:val="001A3345"/>
    <w:rsid w:val="001C4B41"/>
    <w:rsid w:val="001C54BB"/>
    <w:rsid w:val="001D0E1A"/>
    <w:rsid w:val="001D1931"/>
    <w:rsid w:val="001D53D8"/>
    <w:rsid w:val="001E058E"/>
    <w:rsid w:val="001E0E38"/>
    <w:rsid w:val="001E29D7"/>
    <w:rsid w:val="001E51F9"/>
    <w:rsid w:val="001F1063"/>
    <w:rsid w:val="001F22B9"/>
    <w:rsid w:val="00201544"/>
    <w:rsid w:val="00224C00"/>
    <w:rsid w:val="00226CF0"/>
    <w:rsid w:val="00245378"/>
    <w:rsid w:val="002510CC"/>
    <w:rsid w:val="00251327"/>
    <w:rsid w:val="0025709C"/>
    <w:rsid w:val="0026341F"/>
    <w:rsid w:val="00272363"/>
    <w:rsid w:val="00284FAA"/>
    <w:rsid w:val="0028627B"/>
    <w:rsid w:val="002866B9"/>
    <w:rsid w:val="00291C66"/>
    <w:rsid w:val="002A23EA"/>
    <w:rsid w:val="002B6EE7"/>
    <w:rsid w:val="002C33B6"/>
    <w:rsid w:val="002C4CDB"/>
    <w:rsid w:val="002C6335"/>
    <w:rsid w:val="002C6DC0"/>
    <w:rsid w:val="002D6E8C"/>
    <w:rsid w:val="002D7F81"/>
    <w:rsid w:val="002E280D"/>
    <w:rsid w:val="002E43CF"/>
    <w:rsid w:val="002F05F2"/>
    <w:rsid w:val="00301B98"/>
    <w:rsid w:val="003044DF"/>
    <w:rsid w:val="00312061"/>
    <w:rsid w:val="00314013"/>
    <w:rsid w:val="00325684"/>
    <w:rsid w:val="00332471"/>
    <w:rsid w:val="003338E7"/>
    <w:rsid w:val="00342F97"/>
    <w:rsid w:val="003450CB"/>
    <w:rsid w:val="003451AD"/>
    <w:rsid w:val="00354AFE"/>
    <w:rsid w:val="00354D86"/>
    <w:rsid w:val="00371E25"/>
    <w:rsid w:val="00383E10"/>
    <w:rsid w:val="00384443"/>
    <w:rsid w:val="0038771D"/>
    <w:rsid w:val="00393445"/>
    <w:rsid w:val="003A31D2"/>
    <w:rsid w:val="003B2366"/>
    <w:rsid w:val="003B570D"/>
    <w:rsid w:val="003D3114"/>
    <w:rsid w:val="003E150D"/>
    <w:rsid w:val="003E31D8"/>
    <w:rsid w:val="003F0B2D"/>
    <w:rsid w:val="003F15E3"/>
    <w:rsid w:val="0040061F"/>
    <w:rsid w:val="0041704D"/>
    <w:rsid w:val="00427021"/>
    <w:rsid w:val="00457A0B"/>
    <w:rsid w:val="004638B0"/>
    <w:rsid w:val="00464B91"/>
    <w:rsid w:val="00474948"/>
    <w:rsid w:val="00491D69"/>
    <w:rsid w:val="004A0EB9"/>
    <w:rsid w:val="004A2BB3"/>
    <w:rsid w:val="004A39CD"/>
    <w:rsid w:val="004A477D"/>
    <w:rsid w:val="004A52E3"/>
    <w:rsid w:val="004D13C8"/>
    <w:rsid w:val="004D15E9"/>
    <w:rsid w:val="004F15C1"/>
    <w:rsid w:val="004F26BE"/>
    <w:rsid w:val="004F373F"/>
    <w:rsid w:val="005003CC"/>
    <w:rsid w:val="005061E7"/>
    <w:rsid w:val="00507050"/>
    <w:rsid w:val="00514702"/>
    <w:rsid w:val="00515B0C"/>
    <w:rsid w:val="00520A62"/>
    <w:rsid w:val="005210D7"/>
    <w:rsid w:val="00532ABB"/>
    <w:rsid w:val="005352D3"/>
    <w:rsid w:val="005426BB"/>
    <w:rsid w:val="005439F6"/>
    <w:rsid w:val="00552061"/>
    <w:rsid w:val="0055232C"/>
    <w:rsid w:val="00557C11"/>
    <w:rsid w:val="005625F4"/>
    <w:rsid w:val="0056705D"/>
    <w:rsid w:val="00570B1B"/>
    <w:rsid w:val="00570E75"/>
    <w:rsid w:val="00572685"/>
    <w:rsid w:val="00574C91"/>
    <w:rsid w:val="005815CD"/>
    <w:rsid w:val="00582CB5"/>
    <w:rsid w:val="00593244"/>
    <w:rsid w:val="00593989"/>
    <w:rsid w:val="005B4AD8"/>
    <w:rsid w:val="005B66AF"/>
    <w:rsid w:val="005C3091"/>
    <w:rsid w:val="005C3C83"/>
    <w:rsid w:val="005C44A4"/>
    <w:rsid w:val="005C4B90"/>
    <w:rsid w:val="005C7E73"/>
    <w:rsid w:val="005D02D5"/>
    <w:rsid w:val="005D2EAE"/>
    <w:rsid w:val="005D2F49"/>
    <w:rsid w:val="005E4215"/>
    <w:rsid w:val="006004D1"/>
    <w:rsid w:val="0060745C"/>
    <w:rsid w:val="00621AF6"/>
    <w:rsid w:val="006227EC"/>
    <w:rsid w:val="00623877"/>
    <w:rsid w:val="006314A2"/>
    <w:rsid w:val="00632B58"/>
    <w:rsid w:val="00632C3C"/>
    <w:rsid w:val="00636EB4"/>
    <w:rsid w:val="00652F48"/>
    <w:rsid w:val="00656029"/>
    <w:rsid w:val="00661954"/>
    <w:rsid w:val="006703F4"/>
    <w:rsid w:val="006927C5"/>
    <w:rsid w:val="00696E24"/>
    <w:rsid w:val="006B1916"/>
    <w:rsid w:val="006C1025"/>
    <w:rsid w:val="006D070E"/>
    <w:rsid w:val="006D2317"/>
    <w:rsid w:val="006E1A79"/>
    <w:rsid w:val="006E40BB"/>
    <w:rsid w:val="006F6AA3"/>
    <w:rsid w:val="00700366"/>
    <w:rsid w:val="0071366C"/>
    <w:rsid w:val="007200BF"/>
    <w:rsid w:val="00721840"/>
    <w:rsid w:val="00726317"/>
    <w:rsid w:val="00730100"/>
    <w:rsid w:val="007329C8"/>
    <w:rsid w:val="00734744"/>
    <w:rsid w:val="0073693D"/>
    <w:rsid w:val="00745696"/>
    <w:rsid w:val="007509FD"/>
    <w:rsid w:val="00750D54"/>
    <w:rsid w:val="0075290A"/>
    <w:rsid w:val="00775C69"/>
    <w:rsid w:val="00781200"/>
    <w:rsid w:val="00783725"/>
    <w:rsid w:val="00794F66"/>
    <w:rsid w:val="0079717D"/>
    <w:rsid w:val="007A2526"/>
    <w:rsid w:val="007B2A0E"/>
    <w:rsid w:val="007C1B1A"/>
    <w:rsid w:val="007D4E14"/>
    <w:rsid w:val="007D70EE"/>
    <w:rsid w:val="007E15D8"/>
    <w:rsid w:val="007E6A5B"/>
    <w:rsid w:val="007F0EA3"/>
    <w:rsid w:val="007F2E8B"/>
    <w:rsid w:val="007F744E"/>
    <w:rsid w:val="008038D0"/>
    <w:rsid w:val="0080482B"/>
    <w:rsid w:val="008137D5"/>
    <w:rsid w:val="00821017"/>
    <w:rsid w:val="008236FF"/>
    <w:rsid w:val="00823C85"/>
    <w:rsid w:val="0084174E"/>
    <w:rsid w:val="00841818"/>
    <w:rsid w:val="00850A66"/>
    <w:rsid w:val="008542E8"/>
    <w:rsid w:val="00854378"/>
    <w:rsid w:val="008636C0"/>
    <w:rsid w:val="0086794D"/>
    <w:rsid w:val="00873EC8"/>
    <w:rsid w:val="008752E2"/>
    <w:rsid w:val="00880593"/>
    <w:rsid w:val="00893A9D"/>
    <w:rsid w:val="008A3DB5"/>
    <w:rsid w:val="008C36CB"/>
    <w:rsid w:val="008C588E"/>
    <w:rsid w:val="008D6014"/>
    <w:rsid w:val="008E17CB"/>
    <w:rsid w:val="008F0D45"/>
    <w:rsid w:val="008F5F78"/>
    <w:rsid w:val="00920108"/>
    <w:rsid w:val="00922CB6"/>
    <w:rsid w:val="00927A5F"/>
    <w:rsid w:val="009314FE"/>
    <w:rsid w:val="009410DD"/>
    <w:rsid w:val="00955701"/>
    <w:rsid w:val="00957C69"/>
    <w:rsid w:val="00961C7B"/>
    <w:rsid w:val="009650B2"/>
    <w:rsid w:val="00971858"/>
    <w:rsid w:val="00977C49"/>
    <w:rsid w:val="00981B20"/>
    <w:rsid w:val="00995751"/>
    <w:rsid w:val="009A60AF"/>
    <w:rsid w:val="009B2EA3"/>
    <w:rsid w:val="009B3CF7"/>
    <w:rsid w:val="009C31AA"/>
    <w:rsid w:val="009C51D9"/>
    <w:rsid w:val="009E2237"/>
    <w:rsid w:val="009E3F2F"/>
    <w:rsid w:val="009F05B6"/>
    <w:rsid w:val="009F55F8"/>
    <w:rsid w:val="00A03469"/>
    <w:rsid w:val="00A03694"/>
    <w:rsid w:val="00A139CE"/>
    <w:rsid w:val="00A207B4"/>
    <w:rsid w:val="00A3511C"/>
    <w:rsid w:val="00A5221E"/>
    <w:rsid w:val="00A5540C"/>
    <w:rsid w:val="00A62182"/>
    <w:rsid w:val="00A64618"/>
    <w:rsid w:val="00A94C91"/>
    <w:rsid w:val="00AA5F63"/>
    <w:rsid w:val="00AB676F"/>
    <w:rsid w:val="00AC16C7"/>
    <w:rsid w:val="00AC68CE"/>
    <w:rsid w:val="00AD0F83"/>
    <w:rsid w:val="00AD3CDC"/>
    <w:rsid w:val="00AD3EB3"/>
    <w:rsid w:val="00AD4DE1"/>
    <w:rsid w:val="00AD74EA"/>
    <w:rsid w:val="00AE4269"/>
    <w:rsid w:val="00AE71AE"/>
    <w:rsid w:val="00AF585E"/>
    <w:rsid w:val="00B0280E"/>
    <w:rsid w:val="00B140EE"/>
    <w:rsid w:val="00B17503"/>
    <w:rsid w:val="00B17960"/>
    <w:rsid w:val="00B20ED9"/>
    <w:rsid w:val="00B21D0F"/>
    <w:rsid w:val="00B25899"/>
    <w:rsid w:val="00B26AAC"/>
    <w:rsid w:val="00B30833"/>
    <w:rsid w:val="00B33746"/>
    <w:rsid w:val="00B34212"/>
    <w:rsid w:val="00B456CE"/>
    <w:rsid w:val="00B46382"/>
    <w:rsid w:val="00B47B73"/>
    <w:rsid w:val="00B61AAC"/>
    <w:rsid w:val="00B66D38"/>
    <w:rsid w:val="00B70230"/>
    <w:rsid w:val="00B7352B"/>
    <w:rsid w:val="00B83E76"/>
    <w:rsid w:val="00B95A22"/>
    <w:rsid w:val="00BA2FA2"/>
    <w:rsid w:val="00BA3F96"/>
    <w:rsid w:val="00BA6497"/>
    <w:rsid w:val="00BB07A5"/>
    <w:rsid w:val="00BB2E28"/>
    <w:rsid w:val="00BB3965"/>
    <w:rsid w:val="00BC275E"/>
    <w:rsid w:val="00BD24A7"/>
    <w:rsid w:val="00BD47B8"/>
    <w:rsid w:val="00BD704D"/>
    <w:rsid w:val="00BE115D"/>
    <w:rsid w:val="00BF2EC0"/>
    <w:rsid w:val="00BF4449"/>
    <w:rsid w:val="00C3343B"/>
    <w:rsid w:val="00C3374F"/>
    <w:rsid w:val="00C34241"/>
    <w:rsid w:val="00C37BC1"/>
    <w:rsid w:val="00C42201"/>
    <w:rsid w:val="00C47A24"/>
    <w:rsid w:val="00C50367"/>
    <w:rsid w:val="00C52DCD"/>
    <w:rsid w:val="00C54EC9"/>
    <w:rsid w:val="00C5617D"/>
    <w:rsid w:val="00C65137"/>
    <w:rsid w:val="00C7013F"/>
    <w:rsid w:val="00C75703"/>
    <w:rsid w:val="00C80875"/>
    <w:rsid w:val="00C93127"/>
    <w:rsid w:val="00C94CA6"/>
    <w:rsid w:val="00C960AB"/>
    <w:rsid w:val="00CA2F9E"/>
    <w:rsid w:val="00CA4931"/>
    <w:rsid w:val="00CB112C"/>
    <w:rsid w:val="00CB44A0"/>
    <w:rsid w:val="00CB4D9F"/>
    <w:rsid w:val="00CB5BE9"/>
    <w:rsid w:val="00CB6ABB"/>
    <w:rsid w:val="00CB72DD"/>
    <w:rsid w:val="00CB78D9"/>
    <w:rsid w:val="00CC39BA"/>
    <w:rsid w:val="00CC67E0"/>
    <w:rsid w:val="00CD3D91"/>
    <w:rsid w:val="00CD62CC"/>
    <w:rsid w:val="00CD6A07"/>
    <w:rsid w:val="00CE5F7E"/>
    <w:rsid w:val="00CF1F2E"/>
    <w:rsid w:val="00CF3079"/>
    <w:rsid w:val="00CF4403"/>
    <w:rsid w:val="00D0749A"/>
    <w:rsid w:val="00D114FE"/>
    <w:rsid w:val="00D16154"/>
    <w:rsid w:val="00D21241"/>
    <w:rsid w:val="00D21A3B"/>
    <w:rsid w:val="00D22F0B"/>
    <w:rsid w:val="00D27DC5"/>
    <w:rsid w:val="00D36C90"/>
    <w:rsid w:val="00D43B2E"/>
    <w:rsid w:val="00D4719F"/>
    <w:rsid w:val="00D54AD5"/>
    <w:rsid w:val="00D55FB1"/>
    <w:rsid w:val="00D611EC"/>
    <w:rsid w:val="00D67E98"/>
    <w:rsid w:val="00D704B6"/>
    <w:rsid w:val="00D73DA9"/>
    <w:rsid w:val="00D82E0D"/>
    <w:rsid w:val="00D92F42"/>
    <w:rsid w:val="00D947F4"/>
    <w:rsid w:val="00D94B95"/>
    <w:rsid w:val="00D9682C"/>
    <w:rsid w:val="00DA0109"/>
    <w:rsid w:val="00DA1BAA"/>
    <w:rsid w:val="00DA275F"/>
    <w:rsid w:val="00DA6C73"/>
    <w:rsid w:val="00DB0287"/>
    <w:rsid w:val="00DB7818"/>
    <w:rsid w:val="00DC00E8"/>
    <w:rsid w:val="00DC381A"/>
    <w:rsid w:val="00DD678F"/>
    <w:rsid w:val="00DE3799"/>
    <w:rsid w:val="00DE47DB"/>
    <w:rsid w:val="00DF046C"/>
    <w:rsid w:val="00DF34E5"/>
    <w:rsid w:val="00DF4F28"/>
    <w:rsid w:val="00DF763B"/>
    <w:rsid w:val="00E00C06"/>
    <w:rsid w:val="00E21D8F"/>
    <w:rsid w:val="00E2590E"/>
    <w:rsid w:val="00E31C1E"/>
    <w:rsid w:val="00E46992"/>
    <w:rsid w:val="00E647F9"/>
    <w:rsid w:val="00E71933"/>
    <w:rsid w:val="00E7199B"/>
    <w:rsid w:val="00E84F51"/>
    <w:rsid w:val="00E85EF7"/>
    <w:rsid w:val="00E90005"/>
    <w:rsid w:val="00E92A86"/>
    <w:rsid w:val="00E95C64"/>
    <w:rsid w:val="00EA5C3F"/>
    <w:rsid w:val="00EA5D71"/>
    <w:rsid w:val="00EB01DC"/>
    <w:rsid w:val="00EB29B3"/>
    <w:rsid w:val="00EB4AF5"/>
    <w:rsid w:val="00EC1F5C"/>
    <w:rsid w:val="00ED003A"/>
    <w:rsid w:val="00ED150E"/>
    <w:rsid w:val="00ED781E"/>
    <w:rsid w:val="00EE34DE"/>
    <w:rsid w:val="00EE4854"/>
    <w:rsid w:val="00EF1753"/>
    <w:rsid w:val="00EF53AF"/>
    <w:rsid w:val="00F026A6"/>
    <w:rsid w:val="00F30C32"/>
    <w:rsid w:val="00F31748"/>
    <w:rsid w:val="00F346F7"/>
    <w:rsid w:val="00F40ADB"/>
    <w:rsid w:val="00F41B5C"/>
    <w:rsid w:val="00F4224D"/>
    <w:rsid w:val="00F45D9B"/>
    <w:rsid w:val="00F475B9"/>
    <w:rsid w:val="00F52CE8"/>
    <w:rsid w:val="00F604BA"/>
    <w:rsid w:val="00F66C97"/>
    <w:rsid w:val="00F74D6C"/>
    <w:rsid w:val="00F817CF"/>
    <w:rsid w:val="00F863D8"/>
    <w:rsid w:val="00FB18E4"/>
    <w:rsid w:val="00FC0FE4"/>
    <w:rsid w:val="00FC1261"/>
    <w:rsid w:val="00FC2419"/>
    <w:rsid w:val="00FC3B5D"/>
    <w:rsid w:val="00FD1932"/>
    <w:rsid w:val="00FE5228"/>
    <w:rsid w:val="00FF0657"/>
    <w:rsid w:val="00FF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0F5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0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35"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29</Pages>
  <Words>13360</Words>
  <Characters>76158</Characters>
  <Application>Microsoft Macintosh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Justin Siegel</cp:lastModifiedBy>
  <cp:revision>32</cp:revision>
  <dcterms:created xsi:type="dcterms:W3CDTF">2015-12-01T00:09:00Z</dcterms:created>
  <dcterms:modified xsi:type="dcterms:W3CDTF">2015-12-08T22:07:00Z</dcterms:modified>
</cp:coreProperties>
</file>