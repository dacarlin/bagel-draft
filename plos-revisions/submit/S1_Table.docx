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B7AC4" w14:textId="233329C6" w:rsidR="00B54DDD" w:rsidRPr="001E61A8" w:rsidRDefault="00B54DDD">
      <w:pPr>
        <w:spacing w:line="480" w:lineRule="auto"/>
      </w:pPr>
    </w:p>
    <w:tbl>
      <w:tblPr>
        <w:tblW w:w="879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5"/>
        <w:gridCol w:w="1080"/>
        <w:gridCol w:w="1710"/>
        <w:gridCol w:w="1350"/>
        <w:gridCol w:w="1080"/>
        <w:gridCol w:w="2475"/>
      </w:tblGrid>
      <w:tr w:rsidR="00512281" w:rsidRPr="001E61A8" w14:paraId="375496CB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EBB2DF0" w14:textId="69E0969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b/>
                <w:color w:val="000000"/>
              </w:rPr>
            </w:pPr>
            <w:r w:rsidRPr="001E61A8">
              <w:rPr>
                <w:rFonts w:eastAsia="Times New Roman" w:cs="Times New Roman"/>
                <w:b/>
                <w:color w:val="000000"/>
              </w:rPr>
              <w:t>Mutant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DDE2BE6" w14:textId="5911982E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b/>
                <w:color w:val="000000"/>
              </w:rPr>
            </w:pPr>
            <w:r w:rsidRPr="001E61A8">
              <w:rPr>
                <w:rFonts w:eastAsia="Times New Roman" w:cs="Times New Roman"/>
                <w:b/>
                <w:color w:val="000000"/>
              </w:rPr>
              <w:t>Protein yield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1640EA3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b/>
                <w:color w:val="000000"/>
              </w:rPr>
            </w:pPr>
            <w:r w:rsidRPr="001E61A8">
              <w:rPr>
                <w:rFonts w:eastAsia="Times New Roman" w:cs="Times New Roman"/>
                <w:b/>
                <w:color w:val="000000"/>
              </w:rPr>
              <w:t>K</w:t>
            </w:r>
            <w:r w:rsidRPr="001E61A8">
              <w:rPr>
                <w:rFonts w:eastAsia="Times New Roman" w:cs="Times New Roman"/>
                <w:b/>
                <w:color w:val="000000"/>
                <w:vertAlign w:val="subscript"/>
              </w:rPr>
              <w:t>M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6925AC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b/>
                <w:color w:val="000000"/>
              </w:rPr>
            </w:pPr>
            <w:r w:rsidRPr="001E61A8">
              <w:rPr>
                <w:rFonts w:eastAsia="Times New Roman" w:cs="Times New Roman"/>
                <w:b/>
                <w:i/>
                <w:color w:val="000000"/>
              </w:rPr>
              <w:t>k</w:t>
            </w:r>
            <w:r w:rsidRPr="001E61A8">
              <w:rPr>
                <w:rFonts w:eastAsia="Times New Roman" w:cs="Times New Roman"/>
                <w:b/>
                <w:color w:val="000000"/>
                <w:vertAlign w:val="subscript"/>
              </w:rPr>
              <w:t>cat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7B277A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b/>
                <w:color w:val="000000"/>
              </w:rPr>
            </w:pPr>
            <w:r w:rsidRPr="001E61A8">
              <w:rPr>
                <w:rFonts w:eastAsia="Times New Roman" w:cs="Times New Roman"/>
                <w:b/>
                <w:color w:val="000000"/>
              </w:rPr>
              <w:t>K</w:t>
            </w:r>
            <w:r w:rsidRPr="001E61A8">
              <w:rPr>
                <w:rFonts w:eastAsia="Times New Roman" w:cs="Times New Roman"/>
                <w:b/>
                <w:color w:val="000000"/>
                <w:vertAlign w:val="subscript"/>
              </w:rPr>
              <w:t>I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04A48A2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b/>
                <w:color w:val="000000"/>
              </w:rPr>
            </w:pPr>
            <w:r w:rsidRPr="001E61A8">
              <w:rPr>
                <w:rFonts w:eastAsia="Times New Roman" w:cs="Times New Roman"/>
                <w:b/>
                <w:i/>
                <w:color w:val="000000"/>
              </w:rPr>
              <w:t>k</w:t>
            </w:r>
            <w:r w:rsidRPr="001E61A8">
              <w:rPr>
                <w:rFonts w:eastAsia="Times New Roman" w:cs="Times New Roman"/>
                <w:b/>
                <w:color w:val="000000"/>
                <w:vertAlign w:val="subscript"/>
              </w:rPr>
              <w:t>cat</w:t>
            </w:r>
            <w:r w:rsidRPr="001E61A8">
              <w:rPr>
                <w:rFonts w:eastAsia="Times New Roman" w:cs="Times New Roman"/>
                <w:b/>
                <w:color w:val="000000"/>
              </w:rPr>
              <w:t>/K</w:t>
            </w:r>
            <w:r w:rsidRPr="001E61A8">
              <w:rPr>
                <w:rFonts w:eastAsia="Times New Roman" w:cs="Times New Roman"/>
                <w:b/>
                <w:color w:val="000000"/>
                <w:vertAlign w:val="subscript"/>
              </w:rPr>
              <w:t>M</w:t>
            </w:r>
          </w:p>
        </w:tc>
      </w:tr>
      <w:tr w:rsidR="00512281" w:rsidRPr="001E61A8" w14:paraId="74605318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329AC0F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b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0BA8BC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b/>
                <w:color w:val="000000"/>
              </w:rPr>
            </w:pPr>
            <w:r w:rsidRPr="001E61A8">
              <w:rPr>
                <w:rFonts w:eastAsia="Times New Roman" w:cs="Times New Roman"/>
                <w:b/>
                <w:color w:val="000000"/>
              </w:rPr>
              <w:t>mg/mL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7D2DDD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b/>
                <w:color w:val="000000"/>
              </w:rPr>
            </w:pPr>
            <w:r w:rsidRPr="001E61A8">
              <w:rPr>
                <w:rFonts w:eastAsia="Times New Roman" w:cs="Times New Roman"/>
                <w:b/>
                <w:color w:val="000000"/>
              </w:rPr>
              <w:t>mM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F962C7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b/>
                <w:color w:val="000000"/>
              </w:rPr>
            </w:pPr>
            <w:r w:rsidRPr="001E61A8">
              <w:rPr>
                <w:rFonts w:eastAsia="Times New Roman" w:cs="Times New Roman"/>
                <w:b/>
                <w:color w:val="000000"/>
              </w:rPr>
              <w:t>min</w:t>
            </w:r>
            <w:r w:rsidRPr="001E61A8">
              <w:rPr>
                <w:rFonts w:eastAsia="Times New Roman" w:cs="Times New Roman"/>
                <w:b/>
                <w:color w:val="000000"/>
                <w:vertAlign w:val="superscript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F33DE10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b/>
                <w:color w:val="000000"/>
              </w:rPr>
            </w:pPr>
            <w:r w:rsidRPr="001E61A8">
              <w:rPr>
                <w:rFonts w:eastAsia="Times New Roman" w:cs="Times New Roman"/>
                <w:b/>
                <w:color w:val="000000"/>
              </w:rPr>
              <w:t>mM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33DB051F" w14:textId="368EBB9E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b/>
                <w:color w:val="000000"/>
              </w:rPr>
            </w:pPr>
            <w:r w:rsidRPr="001E61A8">
              <w:rPr>
                <w:rFonts w:eastAsia="Times New Roman" w:cs="Times New Roman"/>
                <w:b/>
                <w:color w:val="000000"/>
              </w:rPr>
              <w:t>M</w:t>
            </w:r>
            <w:r w:rsidRPr="001E61A8">
              <w:rPr>
                <w:rFonts w:eastAsia="Times New Roman" w:cs="Times New Roman"/>
                <w:b/>
                <w:color w:val="000000"/>
                <w:vertAlign w:val="superscript"/>
              </w:rPr>
              <w:t>-1</w:t>
            </w:r>
            <w:r w:rsidRPr="001E61A8">
              <w:rPr>
                <w:rFonts w:eastAsia="Times New Roman" w:cs="Times New Roman"/>
                <w:b/>
                <w:color w:val="000000"/>
              </w:rPr>
              <w:t>min</w:t>
            </w:r>
            <w:r w:rsidRPr="001E61A8">
              <w:rPr>
                <w:rFonts w:eastAsia="Times New Roman" w:cs="Times New Roman"/>
                <w:b/>
                <w:color w:val="000000"/>
                <w:vertAlign w:val="superscript"/>
              </w:rPr>
              <w:t>-1</w:t>
            </w:r>
          </w:p>
        </w:tc>
      </w:tr>
      <w:tr w:rsidR="00512281" w:rsidRPr="001E61A8" w14:paraId="25EA7D00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E60C1F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BglB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0FD2F10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91EA47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5.00 ± 0.2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79849B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880 ± 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851AFB3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20CE504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176,000 ± 8000</w:t>
            </w:r>
          </w:p>
        </w:tc>
      </w:tr>
      <w:tr w:rsidR="00512281" w:rsidRPr="001E61A8" w14:paraId="7612EEED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FCA2E3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S14A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A5C8757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9935A30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8.25 ± 1.02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4F7C67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320 ± 11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086AE8F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09E3752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38,823 ± 4,972</w:t>
            </w:r>
          </w:p>
        </w:tc>
      </w:tr>
      <w:tr w:rsidR="00512281" w:rsidRPr="001E61A8" w14:paraId="35BF04AF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F64E10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S16A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C1A7960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0.83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54086B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14.01 ± 0.40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77C7F5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154 ± 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E2EA957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6F233BE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10,997 ± 331</w:t>
            </w:r>
          </w:p>
        </w:tc>
      </w:tr>
      <w:tr w:rsidR="00512281" w:rsidRPr="001E61A8" w14:paraId="37DD0B0D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C2384B6" w14:textId="473E2B16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</w:t>
            </w:r>
            <w:r w:rsidRPr="001E61A8">
              <w:rPr>
                <w:rFonts w:eastAsia="Times New Roman" w:cs="Times New Roman"/>
                <w:color w:val="000000"/>
              </w:rPr>
              <w:t>17</w:t>
            </w:r>
            <w:r>
              <w:rPr>
                <w:rFonts w:eastAsia="Times New Roman" w:cs="Times New Roman"/>
                <w:color w:val="000000"/>
              </w:rPr>
              <w:t>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9A743D5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1.01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2522930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7.32 ± 0.38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502EC9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641 ± 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C3BCBCE" w14:textId="222C2B4D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3D065AF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87,596 ± 4,719</w:t>
            </w:r>
          </w:p>
        </w:tc>
      </w:tr>
      <w:tr w:rsidR="00512281" w:rsidRPr="001E61A8" w14:paraId="16AD9212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5FDD09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S17A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537BC51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0.65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FD3B300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18.45 ± 3.72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786CCF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848 ± 76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972AC0D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5F3F33A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45,978 ± 10,135</w:t>
            </w:r>
          </w:p>
        </w:tc>
      </w:tr>
      <w:tr w:rsidR="00512281" w:rsidRPr="001E61A8" w14:paraId="3A512471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1BC96E7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Y18A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99EBDD8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0.17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EA8F76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31.55 ± 3.61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328B34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197 ± 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B72FB9E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52BBF2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6,230 ± 773</w:t>
            </w:r>
          </w:p>
        </w:tc>
      </w:tr>
      <w:tr w:rsidR="00512281" w:rsidRPr="001E61A8" w14:paraId="3BE9BC12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5EFE4C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Q19A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F27BAEB" w14:textId="174421CB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0.26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2A7917F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1857652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819290B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68486223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11 ± 3</w:t>
            </w:r>
          </w:p>
        </w:tc>
      </w:tr>
      <w:tr w:rsidR="00512281" w:rsidRPr="001E61A8" w14:paraId="261FE00E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10E0D2D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Q19C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C051C7C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3810E7D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915BB95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1CA2BBA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23FC6E4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&lt; 10</w:t>
            </w:r>
          </w:p>
        </w:tc>
      </w:tr>
      <w:tr w:rsidR="00512281" w:rsidRPr="001E61A8" w14:paraId="77CC12C3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FE3446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Q19S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CC378DC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0.43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3E93AE4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585279A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04D1291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37CE136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13 ± 3</w:t>
            </w:r>
          </w:p>
        </w:tc>
      </w:tr>
      <w:tr w:rsidR="00512281" w:rsidRPr="001E61A8" w14:paraId="6EFC2791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AF8BEB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W34A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3B8963E" w14:textId="3038A588" w:rsidR="00512281" w:rsidRPr="001E61A8" w:rsidRDefault="00183B24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</w:rPr>
              <w:t>ND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A79C0D1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BE6E65E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4209930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1A195C9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512281" w:rsidRPr="001E61A8" w14:paraId="7AB3BCE2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A86E6E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V52G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455F8AE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0.97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F4D4DB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8.25 ± 0.54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3AB99D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687 ± 13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939623D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97A7A5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83,371 ± 5,707</w:t>
            </w:r>
          </w:p>
        </w:tc>
      </w:tr>
      <w:tr w:rsidR="00512281" w:rsidRPr="001E61A8" w14:paraId="644F0091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C62182B" w14:textId="3707BDA4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F7</w:t>
            </w:r>
            <w:r>
              <w:rPr>
                <w:rFonts w:eastAsia="Times New Roman" w:cs="Times New Roman"/>
                <w:color w:val="000000"/>
              </w:rPr>
              <w:t>2</w:t>
            </w:r>
            <w:r w:rsidRPr="001E61A8">
              <w:rPr>
                <w:rFonts w:eastAsia="Times New Roman" w:cs="Times New Roman"/>
                <w:color w:val="000000"/>
              </w:rPr>
              <w:t>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A462361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0.44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B9197F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5.47 ± 0.28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B7EF34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613 ± 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047FF3A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0517276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112,224 ± 6,000</w:t>
            </w:r>
          </w:p>
        </w:tc>
      </w:tr>
      <w:tr w:rsidR="00512281" w:rsidRPr="001E61A8" w14:paraId="06C29A17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5D5A15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R76A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F9AE783" w14:textId="08332DBF" w:rsidR="00512281" w:rsidRPr="001E61A8" w:rsidRDefault="00183B24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</w:rPr>
              <w:t>ND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C25D4DA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2638690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F2E1436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15CA238D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512281" w:rsidRPr="001E61A8" w14:paraId="0ED7AE22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29E0AD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I91E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413CE6D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0.49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BE1C78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6.71 ± 0.79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FB155A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846 ± 35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12F8AA8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7E7489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126,071 ± 15,714</w:t>
            </w:r>
          </w:p>
        </w:tc>
      </w:tr>
      <w:tr w:rsidR="00512281" w:rsidRPr="001E61A8" w14:paraId="7DE1A09C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033FFE7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H101R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9119982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1.03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52CE29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10.62 ± 0.53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5FEB57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1059 ± 16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7848FE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3391DD40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99,708 ± 5,225</w:t>
            </w:r>
          </w:p>
        </w:tc>
      </w:tr>
      <w:tr w:rsidR="00512281" w:rsidRPr="001E61A8" w14:paraId="23CB8217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3DB81F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H119A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7170142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1.21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CCB46C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15.10 ± 3.36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D67E483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143 ± 11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5B65EB6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705C663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9,483 ± 2,222</w:t>
            </w:r>
          </w:p>
        </w:tc>
      </w:tr>
      <w:tr w:rsidR="00512281" w:rsidRPr="001E61A8" w14:paraId="35D3BA31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14A61E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H119E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D9BBC6E" w14:textId="2E6EBBF9" w:rsidR="00512281" w:rsidRPr="001E61A8" w:rsidRDefault="00183B24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</w:rPr>
              <w:t>ND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C674870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152CCEE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08C6A93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05E17860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512281" w:rsidRPr="001E61A8" w14:paraId="6FE72F15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169AAFF0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H119N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75C3E43" w14:textId="77777777" w:rsidR="00512281" w:rsidRPr="001E61A8" w:rsidRDefault="00512281" w:rsidP="00C07CB7">
            <w:pPr>
              <w:spacing w:line="480" w:lineRule="auto"/>
              <w:jc w:val="right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1.02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CD0C87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23.22 ± 2.20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0A7C18B" w14:textId="1385DE8D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 xml:space="preserve">2 ± </w:t>
            </w:r>
            <w:r>
              <w:rPr>
                <w:rFonts w:eastAsia="Times New Roman" w:cs="Times New Roman"/>
                <w:color w:val="000000"/>
              </w:rPr>
              <w:t>&lt;0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EB8C771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01C7FAA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82 ± 8</w:t>
            </w:r>
          </w:p>
        </w:tc>
      </w:tr>
      <w:tr w:rsidR="00512281" w:rsidRPr="001E61A8" w14:paraId="504C1D1A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130619B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lastRenderedPageBreak/>
              <w:t>W120A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C1641CC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0.16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9432216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F7F83A7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9EA7975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73424488" w14:textId="65523E70" w:rsidR="00512281" w:rsidRPr="001E61A8" w:rsidRDefault="00B5545A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&lt; 10</w:t>
            </w:r>
          </w:p>
        </w:tc>
      </w:tr>
      <w:tr w:rsidR="00512281" w:rsidRPr="001E61A8" w14:paraId="56B56C3D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1305467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W120F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C6DED4B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0.78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6C4282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16.08 ± 2.07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E45807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472 ± 21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B5D36D5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020D63A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29,334 ± 3,980</w:t>
            </w:r>
          </w:p>
        </w:tc>
      </w:tr>
      <w:tr w:rsidR="00512281" w:rsidRPr="001E61A8" w14:paraId="3802414B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0906473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W120H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0E5E3EA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1847DB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89.18 ± 4.31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2D7E7E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84 ± 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FE7ECD1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2F7509B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943 ± 53</w:t>
            </w:r>
          </w:p>
        </w:tc>
      </w:tr>
      <w:tr w:rsidR="00512281" w:rsidRPr="001E61A8" w14:paraId="242CB2BE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98F9A3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V147S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51CCE49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0.23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EF6DA1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6.45 ± 0.62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F18F05B" w14:textId="11B775D5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 xml:space="preserve">5 ± </w:t>
            </w:r>
            <w:r>
              <w:rPr>
                <w:rFonts w:eastAsia="Times New Roman" w:cs="Times New Roman"/>
                <w:color w:val="000000"/>
              </w:rPr>
              <w:t>&lt;1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AC9AAA6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55A4891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706 ± 70</w:t>
            </w:r>
          </w:p>
        </w:tc>
      </w:tr>
      <w:tr w:rsidR="00512281" w:rsidRPr="001E61A8" w14:paraId="130518FE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1D1E60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E154D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C71C367" w14:textId="77777777" w:rsidR="00512281" w:rsidRPr="001E61A8" w:rsidRDefault="00512281" w:rsidP="00C07CB7">
            <w:pPr>
              <w:spacing w:line="480" w:lineRule="auto"/>
              <w:jc w:val="right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1.42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50F4613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3.46 ± 0.76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600129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878 ± 47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BD5A323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2DE05AB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254,004 ± 57,175</w:t>
            </w:r>
          </w:p>
        </w:tc>
      </w:tr>
      <w:tr w:rsidR="00512281" w:rsidRPr="001E61A8" w14:paraId="56697FD9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59C7B13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N163A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F2A6797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0.74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47AD48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11.95 ± 0.91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7380421" w14:textId="46301F1B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 xml:space="preserve">7 ± </w:t>
            </w:r>
            <w:r>
              <w:rPr>
                <w:rFonts w:eastAsia="Times New Roman" w:cs="Times New Roman"/>
                <w:color w:val="000000"/>
              </w:rPr>
              <w:t>&lt;1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B032B9A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13AC5C9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558 ± 44</w:t>
            </w:r>
          </w:p>
        </w:tc>
      </w:tr>
      <w:tr w:rsidR="00512281" w:rsidRPr="001E61A8" w14:paraId="1049B501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85A83F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N163C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3869126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C41DA3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5.42 ± 0.32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55E748E" w14:textId="3F262786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 xml:space="preserve">26 ± </w:t>
            </w:r>
            <w:r>
              <w:rPr>
                <w:rFonts w:eastAsia="Times New Roman" w:cs="Times New Roman"/>
                <w:color w:val="000000"/>
              </w:rPr>
              <w:t>&lt;1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3AA6B57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7BE4B6E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4,766 ± 291</w:t>
            </w:r>
          </w:p>
        </w:tc>
      </w:tr>
      <w:tr w:rsidR="00512281" w:rsidRPr="001E61A8" w14:paraId="113E7B05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6B1AF3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N163D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99BD89A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1.05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CED30B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15.19 ± 1.41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271E15F" w14:textId="35C71BEB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 xml:space="preserve">12 ± </w:t>
            </w:r>
            <w:r>
              <w:rPr>
                <w:rFonts w:eastAsia="Times New Roman" w:cs="Times New Roman"/>
                <w:color w:val="000000"/>
              </w:rPr>
              <w:t>&lt;1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5DFE901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29FAAFF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789 ± 77</w:t>
            </w:r>
          </w:p>
        </w:tc>
      </w:tr>
      <w:tr w:rsidR="00512281" w:rsidRPr="001E61A8" w14:paraId="57D3C952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50216D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E164A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C329CB4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0.42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937900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1.01 ± 0.17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39DC379" w14:textId="1894F45F" w:rsidR="00512281" w:rsidRPr="001E61A8" w:rsidRDefault="000E4D32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ins w:id="0" w:author="Alex" w:date="2015-11-30T19:29:00Z">
              <w:r>
                <w:rPr>
                  <w:rFonts w:eastAsia="Times New Roman" w:cs="Times New Roman"/>
                  <w:color w:val="000000"/>
                </w:rPr>
                <w:t>&lt; 10</w:t>
              </w:r>
            </w:ins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660CBC1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0A7579F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190 ± 33</w:t>
            </w:r>
          </w:p>
        </w:tc>
      </w:tr>
      <w:tr w:rsidR="00512281" w:rsidRPr="001E61A8" w14:paraId="09C0B015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2DF468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Y166P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AA1668E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0.18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8EDAF9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2.50 ± 0.45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176372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27 ± 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F2DCFD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94.95 ± 10.18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7B8A753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10,596 ± 1,981</w:t>
            </w:r>
          </w:p>
        </w:tc>
      </w:tr>
      <w:tr w:rsidR="00512281" w:rsidRPr="001E61A8" w14:paraId="0296211A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02FC01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C167A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2E9F201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0.48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5B4A8C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14.56 ± 1.27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EBC7D7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479 ± 14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0261287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FA185C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32,884 ± 3,026</w:t>
            </w:r>
          </w:p>
        </w:tc>
      </w:tr>
      <w:tr w:rsidR="00512281" w:rsidRPr="001E61A8" w14:paraId="0758735B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480A35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C167Q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606D942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0.94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52315C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4.92 ± 0.19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E083BD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504 ± 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CED06F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590.71 ± 86.56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5C320E3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102,415 ± 4,149</w:t>
            </w:r>
          </w:p>
        </w:tc>
      </w:tr>
      <w:tr w:rsidR="00512281" w:rsidRPr="001E61A8" w14:paraId="117E83FA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74E2AF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L171A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CD26B4B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0.38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40DEB9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11.09 ± 0.42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51321A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807 ± 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9FF9109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3C6BE00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72,719 ± 2,851</w:t>
            </w:r>
          </w:p>
        </w:tc>
      </w:tr>
      <w:tr w:rsidR="00512281" w:rsidRPr="001E61A8" w14:paraId="0A3675BF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D99C4F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L171R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F262BF2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1.06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C70BC0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3.36 ± 0.23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BE9EAD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403 ± 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7E286C7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28597050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120,146 ± 8,506</w:t>
            </w:r>
          </w:p>
        </w:tc>
      </w:tr>
      <w:tr w:rsidR="00512281" w:rsidRPr="001E61A8" w14:paraId="5EA73DC2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64FDB3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T175R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0994A49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0.86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19EBAC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3.59 ± 0.15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170A34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801 ± 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9350183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5187B7E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223,033 ± 9,663</w:t>
            </w:r>
          </w:p>
        </w:tc>
      </w:tr>
      <w:tr w:rsidR="00512281" w:rsidRPr="001E61A8" w14:paraId="6D14BA2D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0F92CB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E177A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2346DC1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0.96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676AD7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5.98 ± 0.22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1E8DEF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986 ± 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DBE301A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544819D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164,804 ± 6,408</w:t>
            </w:r>
          </w:p>
        </w:tc>
      </w:tr>
      <w:tr w:rsidR="00512281" w:rsidRPr="001E61A8" w14:paraId="602663B5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F37457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E177K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670961D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0.95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F8F023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6.19 ± 0.30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C559A7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555 ± 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B141CA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362.94 ± 36.97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1D9B0BF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89,609 ± 4,493</w:t>
            </w:r>
          </w:p>
        </w:tc>
      </w:tr>
      <w:tr w:rsidR="00512281" w:rsidRPr="001E61A8" w14:paraId="129D64C1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BCC0F50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E177L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E7453DF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0.77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AA021B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7.48 ± 0.36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C39D03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670 ± 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0F6391C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50F99A33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89,478 ± 4,555</w:t>
            </w:r>
          </w:p>
        </w:tc>
      </w:tr>
      <w:tr w:rsidR="00512281" w:rsidRPr="001E61A8" w14:paraId="2C4C9CE1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B2F0BD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H178A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6E70FA1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0.25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270773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7.67 ± 0.73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F9B818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113 ± 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BC5097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173.34 ± 42.79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109B40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14,697 ± 1,463</w:t>
            </w:r>
          </w:p>
        </w:tc>
      </w:tr>
      <w:tr w:rsidR="00512281" w:rsidRPr="001E61A8" w14:paraId="2A628B78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122B34E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A192S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E98B771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1.17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B88B7F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5.09 ± 0.18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70689B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946 ± 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0DE55E0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3C9139C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185,848 ± 6,994</w:t>
            </w:r>
          </w:p>
        </w:tc>
      </w:tr>
      <w:tr w:rsidR="00512281" w:rsidRPr="001E61A8" w14:paraId="3FB7B6A8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18D3DF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T218A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28E9ECB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0.98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5F59CF0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6.51 ± 0.94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A92839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464 ± 18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1D03BD5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5C9448B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71,280 ± 10,669</w:t>
            </w:r>
          </w:p>
        </w:tc>
      </w:tr>
      <w:tr w:rsidR="00512281" w:rsidRPr="001E61A8" w14:paraId="3B82D415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05E71AC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L219A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DFA4225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0.47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30DE09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7.87 ± 0.60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66D8EF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199 ± 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4119316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01447D2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25,262 ± 2,010</w:t>
            </w:r>
          </w:p>
        </w:tc>
      </w:tr>
      <w:tr w:rsidR="00512281" w:rsidRPr="001E61A8" w14:paraId="5157E2D7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50EEDF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N220A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8CBF4D9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0.61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B9D6C0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10.27 ± 0.68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145E7C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405 ± 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1DA007B" w14:textId="790703CC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33514F3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39,425 ± 2,745</w:t>
            </w:r>
          </w:p>
        </w:tc>
      </w:tr>
      <w:tr w:rsidR="00512281" w:rsidRPr="001E61A8" w14:paraId="52DC746F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3A63C5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N220H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B663844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1.12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D7FC3B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5.14 ± 0.21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984CB2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123 ± 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672786C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2082BEB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23,874 ± 1,031</w:t>
            </w:r>
          </w:p>
        </w:tc>
      </w:tr>
      <w:tr w:rsidR="00512281" w:rsidRPr="001E61A8" w14:paraId="6B5EB7EB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E6BB85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M221A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58CB329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0.73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7523DC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6.25 ± 0.60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9191D10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547 ± 15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37CCEE0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6619159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87,554 ± 8,701</w:t>
            </w:r>
          </w:p>
        </w:tc>
      </w:tr>
      <w:tr w:rsidR="00512281" w:rsidRPr="001E61A8" w14:paraId="75770832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BC29FB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E222A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47523BD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0.29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ECE074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0.63 ± 0.15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0F98D0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90 ± 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0A315E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95.24 ± 13.70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1B8C6E7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143,604 ± 36,130</w:t>
            </w:r>
          </w:p>
        </w:tc>
      </w:tr>
      <w:tr w:rsidR="00512281" w:rsidRPr="001E61A8" w14:paraId="25C45E56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2826A1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E222H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02DAF6F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D5D9F5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8.54 ± 0.53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BB67DF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160 ± 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30BFAEC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3DA6096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18,695 ± 1,212</w:t>
            </w:r>
          </w:p>
        </w:tc>
      </w:tr>
      <w:tr w:rsidR="00512281" w:rsidRPr="001E61A8" w14:paraId="001ED6BA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963C48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E222K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376A312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33E000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7.22 ± 0.75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C93BB3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108 ± 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A8259C3" w14:textId="1D29A9B0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25BA88C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14,955 ± 1,618</w:t>
            </w:r>
          </w:p>
        </w:tc>
      </w:tr>
      <w:tr w:rsidR="00512281" w:rsidRPr="001E61A8" w14:paraId="6AADFB41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A203E2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E222Q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1FDABA0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80D24E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12.16 ± 0.65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B4DCE9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668 ± 11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2FB6FCA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2FC78A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54,923 ± 3,084</w:t>
            </w:r>
          </w:p>
        </w:tc>
      </w:tr>
      <w:tr w:rsidR="00512281" w:rsidRPr="001E61A8" w14:paraId="17436323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F8CE33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E222R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AF5F027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0.15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30C09B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2.48 ± 0.44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FDE0D1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42 ± 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4A93A78" w14:textId="625F9316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5B34E50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17,098 ± 3,148</w:t>
            </w:r>
          </w:p>
        </w:tc>
      </w:tr>
      <w:tr w:rsidR="00512281" w:rsidRPr="001E61A8" w14:paraId="67898607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0F3EF98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E222Y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DF77247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6F55DD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18.43 ± 3.14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E1DAD03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12 ± 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38336DD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BDC8FE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636 ± 116</w:t>
            </w:r>
          </w:p>
        </w:tc>
      </w:tr>
      <w:tr w:rsidR="00512281" w:rsidRPr="001E61A8" w14:paraId="393FB961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09B19B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R240A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9357570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1.11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B3EC1B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19.46 ± 1.17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199E61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11011 ± 258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81DCA91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9F0E2F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565,763 ± 36,384</w:t>
            </w:r>
          </w:p>
        </w:tc>
      </w:tr>
      <w:tr w:rsidR="00512281" w:rsidRPr="001E61A8" w14:paraId="2ABC7AEB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CB7990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R240D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A776743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7EEE6A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10.82 ± 0.47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31272D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282 ± 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5CBD54E" w14:textId="079A9E25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17C2E44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26,093 ± 1,196</w:t>
            </w:r>
          </w:p>
        </w:tc>
      </w:tr>
      <w:tr w:rsidR="00512281" w:rsidRPr="001E61A8" w14:paraId="229F65EA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1BC45E4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R240K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76128D3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25AAE4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17.67 ± 3.32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BDC816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898 ± 59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55E362C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A510E53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50,829 ± 10,102</w:t>
            </w:r>
          </w:p>
        </w:tc>
      </w:tr>
      <w:tr w:rsidR="00512281" w:rsidRPr="001E61A8" w14:paraId="533D5D32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8157AB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I244E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B121EAA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E73553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5.97 ± 1.04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99900C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497 ± 23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DBF1440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3678CC2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83,137 ± 14,963</w:t>
            </w:r>
          </w:p>
        </w:tc>
      </w:tr>
      <w:tr w:rsidR="00512281" w:rsidRPr="001E61A8" w14:paraId="355A53AD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42D1D4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I244N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1C83B81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0.21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7C2FE7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2.15 ± 0.13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EA9AE2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271 ± 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E8A85DA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33DCFD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126,176 ± 7,795</w:t>
            </w:r>
          </w:p>
        </w:tc>
      </w:tr>
      <w:tr w:rsidR="00512281" w:rsidRPr="001E61A8" w14:paraId="5447C37B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548EA03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M261E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94670F2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0.11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0C0061A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1B6F24D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27A7288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7E8876F0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702 ± 73</w:t>
            </w:r>
          </w:p>
        </w:tc>
      </w:tr>
      <w:tr w:rsidR="00512281" w:rsidRPr="001E61A8" w14:paraId="18538E61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0232DE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Q284R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0A51085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0.52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42BB02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9.68 ± 1.35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B117BF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370 ± 15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8CCBA18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110C1A2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38,182 ± 5,550</w:t>
            </w:r>
          </w:p>
        </w:tc>
      </w:tr>
      <w:tr w:rsidR="00512281" w:rsidRPr="001E61A8" w14:paraId="6F5C7F6A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889D4A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N293A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AB044CA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0.68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412767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9.67 ± 0.44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356D6B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13 ± 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57737FE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19ABD023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1,313 ± 63</w:t>
            </w:r>
          </w:p>
        </w:tc>
      </w:tr>
      <w:tr w:rsidR="00512281" w:rsidRPr="001E61A8" w14:paraId="2CC286E1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A91084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Y294A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8F6A478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0.59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2E398F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4.98 ± 0.17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06F1D0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166 ± 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1B9A0B0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69563F2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33,260 ± 1,180</w:t>
            </w:r>
          </w:p>
        </w:tc>
      </w:tr>
      <w:tr w:rsidR="00512281" w:rsidRPr="001E61A8" w14:paraId="1A29802B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DBD1DE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Y294F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B323C82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0.73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2AE6E7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5.99 ± 0.32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8D005E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735 ± 11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F8007F9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7DBEC21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122,751 ± 6,883</w:t>
            </w:r>
          </w:p>
        </w:tc>
      </w:tr>
      <w:tr w:rsidR="00512281" w:rsidRPr="001E61A8" w14:paraId="44A8145F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526BCE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Y295A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A2A98A0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0.69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9509DA5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4BC8E51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0ACAF4A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6BCD790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&lt; 10</w:t>
            </w:r>
          </w:p>
        </w:tc>
      </w:tr>
      <w:tr w:rsidR="00512281" w:rsidRPr="001E61A8" w14:paraId="507578D6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F2267D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Y295G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5F66916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0.77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A4B7399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B9E8A60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C2F5DE3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031C593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&lt; 10</w:t>
            </w:r>
          </w:p>
        </w:tc>
      </w:tr>
      <w:tr w:rsidR="00512281" w:rsidRPr="001E61A8" w14:paraId="39C8EBA0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5A97AD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T296A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1D96BEF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0.39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F378DC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11.05 ± 0.77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147402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109 ± 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5759DE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142.75 ± 28.67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0C371FB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9,904 ± 722</w:t>
            </w:r>
          </w:p>
        </w:tc>
      </w:tr>
      <w:tr w:rsidR="00512281" w:rsidRPr="001E61A8" w14:paraId="4FA92205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C0436C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S298E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8B698CE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7DF0CB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5.28 ± 0.05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2F77CE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809 ± 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B8095FF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7F0721D0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153,264 ± 1,391</w:t>
            </w:r>
          </w:p>
        </w:tc>
      </w:tr>
      <w:tr w:rsidR="00512281" w:rsidRPr="001E61A8" w14:paraId="645DAACE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68B049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I300N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E3BE87A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1.51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2160BB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4.48 ± 0.32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2CBF43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693 ± 13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565F864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73F6F68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154,732 ± 11,520</w:t>
            </w:r>
          </w:p>
        </w:tc>
      </w:tr>
      <w:tr w:rsidR="00512281" w:rsidRPr="001E61A8" w14:paraId="31487CA7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86E9F8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Q313R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6EB50E4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1.07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F73AC7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3.58 ± 0.51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3ACCE43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689 ± 24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771C989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634D8DD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192,373 ± 28,109</w:t>
            </w:r>
          </w:p>
        </w:tc>
      </w:tr>
      <w:tr w:rsidR="00512281" w:rsidRPr="001E61A8" w14:paraId="37CD7DC3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4E2E7F0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H315N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FE8B0C9" w14:textId="692E1326" w:rsidR="00512281" w:rsidRPr="001E61A8" w:rsidRDefault="00F12750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</w:rPr>
              <w:t>ND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5584DC5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7AC6153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B1E7010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69BDF784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512281" w:rsidRPr="001E61A8" w14:paraId="03BB5F24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15E7083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M323A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F0F4726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0.35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AA4E7C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9.34 ± 0.80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35CEFC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416 ± 11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F674C0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126.29 ± 25.47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38DCA53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44,477 ± 3,991</w:t>
            </w:r>
          </w:p>
        </w:tc>
      </w:tr>
      <w:tr w:rsidR="00512281" w:rsidRPr="001E61A8" w14:paraId="15D28FC4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162A8C9" w14:textId="7EB737C2" w:rsidR="00512281" w:rsidRPr="001E61A8" w:rsidRDefault="00512281" w:rsidP="00636923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M</w:t>
            </w:r>
            <w:r>
              <w:rPr>
                <w:rFonts w:eastAsia="Times New Roman" w:cs="Times New Roman"/>
                <w:color w:val="000000"/>
              </w:rPr>
              <w:t>3</w:t>
            </w:r>
            <w:r w:rsidRPr="001E61A8">
              <w:rPr>
                <w:rFonts w:eastAsia="Times New Roman" w:cs="Times New Roman"/>
                <w:color w:val="000000"/>
              </w:rPr>
              <w:t>23G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0F20AF9" w14:textId="77777777" w:rsidR="00512281" w:rsidRPr="001E61A8" w:rsidRDefault="00512281" w:rsidP="00636923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0.88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5C53CAA" w14:textId="77777777" w:rsidR="00512281" w:rsidRPr="001E61A8" w:rsidRDefault="00512281" w:rsidP="00636923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19.21 ± 2.91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AB51EEC" w14:textId="77777777" w:rsidR="00512281" w:rsidRPr="001E61A8" w:rsidRDefault="00512281" w:rsidP="00636923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154 ± 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170236B" w14:textId="77777777" w:rsidR="00512281" w:rsidRPr="001E61A8" w:rsidRDefault="00512281" w:rsidP="00636923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560B97FC" w14:textId="77777777" w:rsidR="00512281" w:rsidRPr="001E61A8" w:rsidRDefault="00512281" w:rsidP="00636923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7,998 ± 1,302</w:t>
            </w:r>
          </w:p>
        </w:tc>
      </w:tr>
      <w:tr w:rsidR="00512281" w:rsidRPr="001E61A8" w14:paraId="28BB51B0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63D9CF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M323K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4BC05CD" w14:textId="27A194E3" w:rsidR="00512281" w:rsidRPr="001E61A8" w:rsidRDefault="00F12750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</w:rPr>
              <w:t>ND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39C2939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8E66BB7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ABF16A2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1FD425D0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512281" w:rsidRPr="001E61A8" w14:paraId="4617F901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5399E7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W325A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E80E051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0.26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6872F2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1.61 ± 0.23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B27E5F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29 ± 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4AD506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171.02 ± 19.85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17F250F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18,243 ± 2,607</w:t>
            </w:r>
          </w:p>
        </w:tc>
      </w:tr>
      <w:tr w:rsidR="00512281" w:rsidRPr="001E61A8" w14:paraId="317B7122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0B871D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W325C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EF3C361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0.22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ACA0C7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4.18 ± 0.53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44E0E8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10 ± 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190E35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159.19 ± 34.38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6E6EF35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2,503 ± 327</w:t>
            </w:r>
          </w:p>
        </w:tc>
      </w:tr>
      <w:tr w:rsidR="00512281" w:rsidRPr="001E61A8" w14:paraId="688B1193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7AFF54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W325H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4625D8B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1.12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A0524C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3.08 ± 0.43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2614FF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35 ± 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A46B1B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143.45 ± 25.04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751CAFA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11,358 ± 1,645</w:t>
            </w:r>
          </w:p>
        </w:tc>
      </w:tr>
      <w:tr w:rsidR="00512281" w:rsidRPr="001E61A8" w14:paraId="5B229F29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A2E1CE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W325L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61898DA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1.08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FBB5A8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5.74 ± 0.35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18DC5A3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109 ± 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6E3E610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FFDEAB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18,909 ± 1,198</w:t>
            </w:r>
          </w:p>
        </w:tc>
      </w:tr>
      <w:tr w:rsidR="00512281" w:rsidRPr="001E61A8" w14:paraId="7F39FDEC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A40CD9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P329W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31B468A" w14:textId="4299B795" w:rsidR="00512281" w:rsidRPr="001E61A8" w:rsidRDefault="00006E26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</w:rPr>
              <w:t>ND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7D96450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9EA207D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5ED2392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57A4871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512281" w:rsidRPr="001E61A8" w14:paraId="078A178C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ECF55F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S331A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322FCDE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0.89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E62F6E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4.34 ± 0.11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5A74BB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817 ± 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E0FB997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2C4FAC1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188,306 ± 5,055</w:t>
            </w:r>
          </w:p>
        </w:tc>
      </w:tr>
      <w:tr w:rsidR="00512281" w:rsidRPr="001E61A8" w14:paraId="3F7622EC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7B60EE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K341A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E65B057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0.92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1F7C95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5.46 ± 0.33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9F4A91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1046 ± 17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A0782BD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1D2F6D0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191,689 ± 12,041</w:t>
            </w:r>
          </w:p>
        </w:tc>
      </w:tr>
      <w:tr w:rsidR="00512281" w:rsidRPr="001E61A8" w14:paraId="0A51DE8A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22683D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T352A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A9D7DBF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744965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14.26 ± 1.76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D495830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60 ± 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1C8DA38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3168535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4,174 ± 541</w:t>
            </w:r>
          </w:p>
        </w:tc>
      </w:tr>
      <w:tr w:rsidR="00512281" w:rsidRPr="001E61A8" w14:paraId="4257869D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01D314E0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E353A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9D48675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0.56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A95CC8B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FD4A9AA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C7DCF4D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2186903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&lt; 10</w:t>
            </w:r>
          </w:p>
        </w:tc>
      </w:tr>
      <w:tr w:rsidR="00512281" w:rsidRPr="001E61A8" w14:paraId="09C32E68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2D41FC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N354A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ED51BD3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0.34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BEF53C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5.38 ± 0.67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76EB4F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 ± 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D214B3D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51501F0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547 ± 70</w:t>
            </w:r>
          </w:p>
        </w:tc>
      </w:tr>
      <w:tr w:rsidR="00512281" w:rsidRPr="001E61A8" w14:paraId="5E149F96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1FD7FD9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G355A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C291B7E" w14:textId="3726955D" w:rsidR="00512281" w:rsidRPr="001E61A8" w:rsidRDefault="009C300B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</w:rPr>
              <w:t>ND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7A7E36D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ECCBF77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FD9FD29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68D2124A" w14:textId="7A06FF9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</w:p>
        </w:tc>
      </w:tr>
      <w:tr w:rsidR="00512281" w:rsidRPr="001E61A8" w14:paraId="20DF8316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83B1D40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M358T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EDDFF55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0.62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52AD84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4.83 ± 0.48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7B8043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436 ± 11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987A075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23236B7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90,241 ± 9,225</w:t>
            </w:r>
          </w:p>
        </w:tc>
      </w:tr>
      <w:tr w:rsidR="00512281" w:rsidRPr="001E61A8" w14:paraId="2A0EECD9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9B4B35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H373R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44FF979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1.19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6EE8A03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6.31 ± 0.30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83153C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707 ± 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768E0F4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5D8A9F52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112,169 ± 5,512</w:t>
            </w:r>
          </w:p>
        </w:tc>
      </w:tr>
      <w:tr w:rsidR="00512281" w:rsidRPr="001E61A8" w14:paraId="6F2E722B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19A1156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H379R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3BFD335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0.14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80F32C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6.24 ± 0.84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A1B654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 ± 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809B640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57A1A47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380 ± 53</w:t>
            </w:r>
          </w:p>
        </w:tc>
      </w:tr>
      <w:tr w:rsidR="00512281" w:rsidRPr="001E61A8" w14:paraId="6A51AD71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3DEC3C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W399A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40948FC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0.96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209A19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16.65 ± 2.52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687FDA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0 ± 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A1B08E6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1A31247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14 ± 2</w:t>
            </w:r>
          </w:p>
        </w:tc>
      </w:tr>
      <w:tr w:rsidR="00512281" w:rsidRPr="001E61A8" w14:paraId="248542DB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A77C6A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W399C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00DDA00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0.93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347589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70.33 ± 5.89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31F481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 ± 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21D7805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7F92243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39 ± 4</w:t>
            </w:r>
          </w:p>
        </w:tc>
      </w:tr>
      <w:tr w:rsidR="00512281" w:rsidRPr="001E61A8" w14:paraId="4694079B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762876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W399G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9F23F76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1.27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026D57D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CD8DD60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6B171DB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1069D16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&lt; 10</w:t>
            </w:r>
          </w:p>
        </w:tc>
      </w:tr>
      <w:tr w:rsidR="00512281" w:rsidRPr="001E61A8" w14:paraId="473D9B11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7F4AA50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W399S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0369335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1.5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A06B58D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E6FE0B4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50C243E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7DD749F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&lt; 10</w:t>
            </w:r>
          </w:p>
        </w:tc>
      </w:tr>
      <w:tr w:rsidR="00512281" w:rsidRPr="001E61A8" w14:paraId="063F72BC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172AB4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S400A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7217CF0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0.41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50612A5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3.22 ± 0.22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AA154F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531 ± 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A467FDF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5DA4618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164,795 ± 11,833</w:t>
            </w:r>
          </w:p>
        </w:tc>
      </w:tr>
      <w:tr w:rsidR="00512281" w:rsidRPr="001E61A8" w14:paraId="1313CC15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B214A3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D403A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72941D3" w14:textId="7CD99A82" w:rsidR="00512281" w:rsidRPr="001E61A8" w:rsidRDefault="00F12750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</w:rPr>
              <w:t>ND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9723DAE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EB53F90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A543AD2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0C617D62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512281" w:rsidRPr="001E61A8" w14:paraId="49093FE9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988ECE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N404A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4F68C94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1.41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71CD6E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9.42 ± 0.42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86CFD6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4 ± 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8428667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B2AEE6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393 ± 18</w:t>
            </w:r>
          </w:p>
        </w:tc>
      </w:tr>
      <w:tr w:rsidR="00512281" w:rsidRPr="001E61A8" w14:paraId="0563002F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02E59A9A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F405A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D68A7F7" w14:textId="43096975" w:rsidR="00512281" w:rsidRPr="001E61A8" w:rsidRDefault="00F12750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</w:rPr>
              <w:t>ND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3709525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116B3D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EFDFB46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109D80CD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512281" w:rsidRPr="001E61A8" w14:paraId="6ECE6D88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20AB80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E406A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042E426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0.57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088DAB7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D3B69B5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B532CAF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60E5E6A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&lt; 10</w:t>
            </w:r>
          </w:p>
        </w:tc>
      </w:tr>
      <w:tr w:rsidR="00512281" w:rsidRPr="001E61A8" w14:paraId="07D97A9A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004CE495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E406D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0E9EA71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0.27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7EAE5D4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34.13 ± 2.57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23E8CF3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39 ± 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4B1F376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29D5BDA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1,146 ± 94</w:t>
            </w:r>
          </w:p>
        </w:tc>
      </w:tr>
      <w:tr w:rsidR="00512281" w:rsidRPr="001E61A8" w14:paraId="0CC9538E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935B68C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W407A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CA8E6F0" w14:textId="5B1F8DA3" w:rsidR="00512281" w:rsidRPr="001E61A8" w:rsidRDefault="00F12750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</w:rPr>
              <w:t>ND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3075196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AD1A144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72462E6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9F31068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512281" w:rsidRPr="001E61A8" w14:paraId="7617B5A4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297260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W407G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B9AEAA2" w14:textId="648981C6" w:rsidR="00512281" w:rsidRPr="001E61A8" w:rsidRDefault="00F12750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</w:rPr>
              <w:t>ND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17BA00A9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5B82451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45617DD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5DE23FF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512281" w:rsidRPr="001E61A8" w14:paraId="3C5A846B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06A043C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W407Q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D54CBAF" w14:textId="384CE08A" w:rsidR="00512281" w:rsidRPr="001E61A8" w:rsidRDefault="00F12750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</w:rPr>
              <w:t>ND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0DB8057B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7B70537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34FFE65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5EDF6CB7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512281" w:rsidRPr="001E61A8" w14:paraId="76A1067A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796D1D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W407R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FFCFE31" w14:textId="784ED59D" w:rsidR="00512281" w:rsidRPr="001E61A8" w:rsidRDefault="00F12750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</w:rPr>
              <w:t>ND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2D821FEC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40F6E0F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EFE20AD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46383DA0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512281" w:rsidRPr="001E61A8" w14:paraId="4AC6E41D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1A8270FB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W409A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9350E00" w14:textId="0365E3D2" w:rsidR="00512281" w:rsidRPr="001E61A8" w:rsidRDefault="00F12750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</w:rPr>
              <w:t>ND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9FB771B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F150AFD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553975A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52E232E2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512281" w:rsidRPr="001E61A8" w14:paraId="42113D34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B2A0879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K413A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693DEED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1.11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40732127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2.92 ± 0.48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BCBB16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835 ± 33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061AD42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6E40ABF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285,858 ± 48,589</w:t>
            </w:r>
          </w:p>
        </w:tc>
      </w:tr>
      <w:tr w:rsidR="00512281" w:rsidRPr="001E61A8" w14:paraId="617AE183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A65C916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F415A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DE018A0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0.53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3B89EBAE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16.63 ± 4.00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523587D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1 ± 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8068AEE" w14:textId="77777777" w:rsidR="00512281" w:rsidRPr="001E61A8" w:rsidRDefault="00512281" w:rsidP="00C07CB7">
            <w:pPr>
              <w:spacing w:line="48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1E0C85EF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80 ± 20</w:t>
            </w:r>
          </w:p>
        </w:tc>
      </w:tr>
      <w:tr w:rsidR="00512281" w:rsidRPr="001E61A8" w14:paraId="64D2EA35" w14:textId="77777777" w:rsidTr="00BB508F">
        <w:trPr>
          <w:trHeight w:val="300"/>
        </w:trPr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22A4791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E423S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B084B82" w14:textId="77777777" w:rsidR="00512281" w:rsidRPr="001E61A8" w:rsidRDefault="00512281" w:rsidP="00C07CB7">
            <w:pPr>
              <w:spacing w:line="480" w:lineRule="auto"/>
              <w:jc w:val="right"/>
              <w:rPr>
                <w:rFonts w:ascii="Lucida Grande" w:eastAsia="Times New Roman" w:hAnsi="Lucida Grande" w:cs="Times New Roman"/>
                <w:color w:val="000000"/>
                <w:sz w:val="18"/>
                <w:szCs w:val="18"/>
              </w:rPr>
            </w:pPr>
            <w:r w:rsidRPr="001E61A8">
              <w:rPr>
                <w:rFonts w:eastAsia="Times New Roman" w:cs="Times New Roman"/>
                <w:color w:val="000000"/>
              </w:rPr>
              <w:t>1.08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14:paraId="61F78EC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6.60 ± 0.42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12D72E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646 ± 12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79E2FD4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317.35 ± 65.22</w:t>
            </w:r>
          </w:p>
        </w:tc>
        <w:tc>
          <w:tcPr>
            <w:tcW w:w="2475" w:type="dxa"/>
            <w:shd w:val="clear" w:color="auto" w:fill="auto"/>
            <w:noWrap/>
            <w:vAlign w:val="bottom"/>
            <w:hideMark/>
          </w:tcPr>
          <w:p w14:paraId="0A9DDA78" w14:textId="77777777" w:rsidR="00512281" w:rsidRPr="001E61A8" w:rsidRDefault="00512281" w:rsidP="00C07CB7">
            <w:pPr>
              <w:spacing w:line="480" w:lineRule="auto"/>
              <w:rPr>
                <w:rFonts w:eastAsia="Times New Roman" w:cs="Times New Roman"/>
                <w:color w:val="000000"/>
              </w:rPr>
            </w:pPr>
            <w:r w:rsidRPr="001E61A8">
              <w:rPr>
                <w:rFonts w:eastAsia="Times New Roman" w:cs="Times New Roman"/>
                <w:color w:val="000000"/>
              </w:rPr>
              <w:t>97,777 ± 6,431</w:t>
            </w:r>
          </w:p>
        </w:tc>
      </w:tr>
    </w:tbl>
    <w:p w14:paraId="79362997" w14:textId="77777777" w:rsidR="003B02C4" w:rsidRPr="001E61A8" w:rsidRDefault="003B02C4">
      <w:pPr>
        <w:spacing w:line="480" w:lineRule="auto"/>
        <w:rPr>
          <w:b/>
        </w:rPr>
      </w:pPr>
    </w:p>
    <w:p w14:paraId="1507BC31" w14:textId="20ADDA88" w:rsidR="00F731F6" w:rsidRDefault="00B54DDD">
      <w:pPr>
        <w:spacing w:line="480" w:lineRule="auto"/>
      </w:pPr>
      <w:r w:rsidRPr="001E61A8">
        <w:rPr>
          <w:b/>
        </w:rPr>
        <w:t>S</w:t>
      </w:r>
      <w:r w:rsidR="000212C6">
        <w:rPr>
          <w:b/>
        </w:rPr>
        <w:t xml:space="preserve">1 </w:t>
      </w:r>
      <w:r w:rsidRPr="001E61A8">
        <w:rPr>
          <w:b/>
        </w:rPr>
        <w:t xml:space="preserve">Table: </w:t>
      </w:r>
      <w:r w:rsidR="00710231">
        <w:rPr>
          <w:b/>
        </w:rPr>
        <w:t>Kinetic constants for</w:t>
      </w:r>
      <w:r w:rsidRPr="001E61A8">
        <w:rPr>
          <w:b/>
        </w:rPr>
        <w:t xml:space="preserve"> 10</w:t>
      </w:r>
      <w:r w:rsidR="00054DEC">
        <w:rPr>
          <w:b/>
        </w:rPr>
        <w:t>3</w:t>
      </w:r>
      <w:r w:rsidRPr="001E61A8">
        <w:rPr>
          <w:b/>
        </w:rPr>
        <w:t xml:space="preserve"> computationally</w:t>
      </w:r>
      <w:r w:rsidR="00710231">
        <w:rPr>
          <w:b/>
        </w:rPr>
        <w:t>-</w:t>
      </w:r>
      <w:r w:rsidRPr="001E61A8">
        <w:rPr>
          <w:b/>
        </w:rPr>
        <w:t xml:space="preserve">designed </w:t>
      </w:r>
      <w:r w:rsidR="00710231">
        <w:rPr>
          <w:b/>
        </w:rPr>
        <w:t xml:space="preserve">BglB </w:t>
      </w:r>
      <w:r w:rsidRPr="001E61A8">
        <w:rPr>
          <w:b/>
        </w:rPr>
        <w:t>mutants</w:t>
      </w:r>
      <w:r w:rsidR="00D400F8">
        <w:rPr>
          <w:b/>
        </w:rPr>
        <w:t xml:space="preserve">. </w:t>
      </w:r>
      <w:r w:rsidR="00D400F8">
        <w:t>Included are columns (1) the muta</w:t>
      </w:r>
      <w:bookmarkStart w:id="1" w:name="_GoBack"/>
      <w:bookmarkEnd w:id="1"/>
      <w:r w:rsidR="00D400F8">
        <w:t xml:space="preserve">tion (2) protein yield as assessed by </w:t>
      </w:r>
      <w:r w:rsidR="00F12750">
        <w:t xml:space="preserve">absorbance at </w:t>
      </w:r>
      <w:r w:rsidR="00D400F8">
        <w:t>280 nm</w:t>
      </w:r>
      <w:r w:rsidR="00131FB4">
        <w:t>, where ND indicates that the protein did not express above our limit of detection</w:t>
      </w:r>
      <w:r w:rsidR="00D400F8">
        <w:t xml:space="preserve"> (</w:t>
      </w:r>
      <w:r w:rsidR="00F12750">
        <w:t xml:space="preserve">3, </w:t>
      </w:r>
      <w:r w:rsidR="00D400F8">
        <w:t xml:space="preserve">4, 5, 6) kinetic constants and nonlinear regression analysis for each of </w:t>
      </w:r>
      <w:r w:rsidR="00D400F8" w:rsidRPr="00C07CB7">
        <w:rPr>
          <w:i/>
        </w:rPr>
        <w:t>k</w:t>
      </w:r>
      <w:r w:rsidR="00D400F8" w:rsidRPr="00C07CB7">
        <w:rPr>
          <w:vertAlign w:val="subscript"/>
        </w:rPr>
        <w:t>cat</w:t>
      </w:r>
      <w:r w:rsidR="00D400F8">
        <w:t>, K</w:t>
      </w:r>
      <w:r w:rsidR="00D400F8" w:rsidRPr="00C07CB7">
        <w:rPr>
          <w:vertAlign w:val="subscript"/>
        </w:rPr>
        <w:t>M</w:t>
      </w:r>
      <w:r w:rsidR="00D400F8">
        <w:t xml:space="preserve">, KI, and </w:t>
      </w:r>
      <w:r w:rsidR="00EF289C" w:rsidRPr="00111898">
        <w:rPr>
          <w:i/>
        </w:rPr>
        <w:t>k</w:t>
      </w:r>
      <w:r w:rsidR="00EF289C" w:rsidRPr="00111898">
        <w:rPr>
          <w:vertAlign w:val="subscript"/>
        </w:rPr>
        <w:t>cat</w:t>
      </w:r>
      <w:r w:rsidR="00EF289C">
        <w:t xml:space="preserve"> </w:t>
      </w:r>
      <w:r w:rsidR="00D400F8">
        <w:t>/K</w:t>
      </w:r>
      <w:r w:rsidR="00D400F8" w:rsidRPr="00C07CB7">
        <w:rPr>
          <w:vertAlign w:val="subscript"/>
        </w:rPr>
        <w:t>M</w:t>
      </w:r>
      <w:r w:rsidR="00D400F8">
        <w:t xml:space="preserve">. </w:t>
      </w:r>
    </w:p>
    <w:p w14:paraId="04A2819C" w14:textId="51F9E4B9" w:rsidR="00B24FF3" w:rsidRPr="001E61A8" w:rsidRDefault="00B24FF3">
      <w:pPr>
        <w:spacing w:line="480" w:lineRule="auto"/>
      </w:pPr>
    </w:p>
    <w:sectPr w:rsidR="00B24FF3" w:rsidRPr="001E61A8" w:rsidSect="00014BDA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F156BC" w14:textId="77777777" w:rsidR="00183B24" w:rsidRDefault="00183B24" w:rsidP="006423D6">
      <w:r>
        <w:separator/>
      </w:r>
    </w:p>
  </w:endnote>
  <w:endnote w:type="continuationSeparator" w:id="0">
    <w:p w14:paraId="7EF9E3E6" w14:textId="77777777" w:rsidR="00183B24" w:rsidRDefault="00183B24" w:rsidP="00642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60B281" w14:textId="77777777" w:rsidR="00183B24" w:rsidRDefault="00183B24" w:rsidP="003E41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541A34" w14:textId="77777777" w:rsidR="00183B24" w:rsidRDefault="00183B24" w:rsidP="00C07CB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ACEBE2" w14:textId="77777777" w:rsidR="00183B24" w:rsidRDefault="00183B24" w:rsidP="003E41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E4D32">
      <w:rPr>
        <w:rStyle w:val="PageNumber"/>
        <w:noProof/>
      </w:rPr>
      <w:t>1</w:t>
    </w:r>
    <w:r>
      <w:rPr>
        <w:rStyle w:val="PageNumber"/>
      </w:rPr>
      <w:fldChar w:fldCharType="end"/>
    </w:r>
  </w:p>
  <w:p w14:paraId="4AF99221" w14:textId="77777777" w:rsidR="00183B24" w:rsidRDefault="00183B24" w:rsidP="00C07CB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4E89DE" w14:textId="77777777" w:rsidR="00183B24" w:rsidRDefault="00183B24" w:rsidP="006423D6">
      <w:r>
        <w:separator/>
      </w:r>
    </w:p>
  </w:footnote>
  <w:footnote w:type="continuationSeparator" w:id="0">
    <w:p w14:paraId="00A6E60F" w14:textId="77777777" w:rsidR="00183B24" w:rsidRDefault="00183B24" w:rsidP="006423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CS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22eawd51p0xrpezwr7vdtw2vasp9sx0w25d&quot;&gt;My EndNote Library&lt;record-ids&gt;&lt;item&gt;15&lt;/item&gt;&lt;item&gt;27&lt;/item&gt;&lt;item&gt;28&lt;/item&gt;&lt;item&gt;29&lt;/item&gt;&lt;item&gt;30&lt;/item&gt;&lt;item&gt;31&lt;/item&gt;&lt;/record-ids&gt;&lt;/item&gt;&lt;/Libraries&gt;"/>
  </w:docVars>
  <w:rsids>
    <w:rsidRoot w:val="00067481"/>
    <w:rsid w:val="00000DDB"/>
    <w:rsid w:val="00006E26"/>
    <w:rsid w:val="000122B0"/>
    <w:rsid w:val="00014BDA"/>
    <w:rsid w:val="00020EC8"/>
    <w:rsid w:val="000212C6"/>
    <w:rsid w:val="00035DFE"/>
    <w:rsid w:val="00054DEC"/>
    <w:rsid w:val="00063F70"/>
    <w:rsid w:val="00066D88"/>
    <w:rsid w:val="00067481"/>
    <w:rsid w:val="000723CA"/>
    <w:rsid w:val="00090B52"/>
    <w:rsid w:val="000C706D"/>
    <w:rsid w:val="000C786A"/>
    <w:rsid w:val="000E0F9B"/>
    <w:rsid w:val="000E4D32"/>
    <w:rsid w:val="000F7E50"/>
    <w:rsid w:val="00127A42"/>
    <w:rsid w:val="00131FB4"/>
    <w:rsid w:val="00183B24"/>
    <w:rsid w:val="00185864"/>
    <w:rsid w:val="00191EE4"/>
    <w:rsid w:val="001B315C"/>
    <w:rsid w:val="001E21F2"/>
    <w:rsid w:val="001E5F8E"/>
    <w:rsid w:val="001E61A8"/>
    <w:rsid w:val="001F1C66"/>
    <w:rsid w:val="00266106"/>
    <w:rsid w:val="00285BA9"/>
    <w:rsid w:val="0028663E"/>
    <w:rsid w:val="002A4034"/>
    <w:rsid w:val="002A56A8"/>
    <w:rsid w:val="002A7D4C"/>
    <w:rsid w:val="002B029C"/>
    <w:rsid w:val="002C0338"/>
    <w:rsid w:val="002D3E27"/>
    <w:rsid w:val="00351B38"/>
    <w:rsid w:val="003A68B8"/>
    <w:rsid w:val="003B02C4"/>
    <w:rsid w:val="003C5006"/>
    <w:rsid w:val="003C7DD1"/>
    <w:rsid w:val="003D122A"/>
    <w:rsid w:val="003E0CC5"/>
    <w:rsid w:val="003E41FB"/>
    <w:rsid w:val="00401D81"/>
    <w:rsid w:val="00440092"/>
    <w:rsid w:val="004450CA"/>
    <w:rsid w:val="004553BC"/>
    <w:rsid w:val="004653DF"/>
    <w:rsid w:val="00471E6C"/>
    <w:rsid w:val="004B4476"/>
    <w:rsid w:val="004D3F1A"/>
    <w:rsid w:val="00512281"/>
    <w:rsid w:val="00512471"/>
    <w:rsid w:val="00515C7C"/>
    <w:rsid w:val="005315A6"/>
    <w:rsid w:val="00563F79"/>
    <w:rsid w:val="0056785D"/>
    <w:rsid w:val="00570380"/>
    <w:rsid w:val="0059175F"/>
    <w:rsid w:val="00591E45"/>
    <w:rsid w:val="005C615F"/>
    <w:rsid w:val="005E6F44"/>
    <w:rsid w:val="006033CD"/>
    <w:rsid w:val="00606D20"/>
    <w:rsid w:val="00627933"/>
    <w:rsid w:val="00636923"/>
    <w:rsid w:val="006423D6"/>
    <w:rsid w:val="00644BE1"/>
    <w:rsid w:val="00645200"/>
    <w:rsid w:val="00694E56"/>
    <w:rsid w:val="006B45AA"/>
    <w:rsid w:val="006E30BE"/>
    <w:rsid w:val="00710231"/>
    <w:rsid w:val="007372DA"/>
    <w:rsid w:val="007558FC"/>
    <w:rsid w:val="007601F4"/>
    <w:rsid w:val="00775452"/>
    <w:rsid w:val="0077693E"/>
    <w:rsid w:val="00784E98"/>
    <w:rsid w:val="007A5C24"/>
    <w:rsid w:val="007B199A"/>
    <w:rsid w:val="00843551"/>
    <w:rsid w:val="00846297"/>
    <w:rsid w:val="008909F6"/>
    <w:rsid w:val="008A7840"/>
    <w:rsid w:val="008D21E1"/>
    <w:rsid w:val="008D6EF9"/>
    <w:rsid w:val="00913A25"/>
    <w:rsid w:val="00932105"/>
    <w:rsid w:val="00933AFC"/>
    <w:rsid w:val="00940D08"/>
    <w:rsid w:val="00971CCB"/>
    <w:rsid w:val="009B0A26"/>
    <w:rsid w:val="009C300B"/>
    <w:rsid w:val="009E34CA"/>
    <w:rsid w:val="009E7D9B"/>
    <w:rsid w:val="00A125D7"/>
    <w:rsid w:val="00A24342"/>
    <w:rsid w:val="00A2521B"/>
    <w:rsid w:val="00A46696"/>
    <w:rsid w:val="00A72E67"/>
    <w:rsid w:val="00A96B41"/>
    <w:rsid w:val="00AD4B5C"/>
    <w:rsid w:val="00AE60AE"/>
    <w:rsid w:val="00B24FF3"/>
    <w:rsid w:val="00B269DD"/>
    <w:rsid w:val="00B54DDD"/>
    <w:rsid w:val="00B5545A"/>
    <w:rsid w:val="00B573B8"/>
    <w:rsid w:val="00B6429D"/>
    <w:rsid w:val="00B93864"/>
    <w:rsid w:val="00BB21A4"/>
    <w:rsid w:val="00BB3BDA"/>
    <w:rsid w:val="00BB508F"/>
    <w:rsid w:val="00BC3450"/>
    <w:rsid w:val="00BC4118"/>
    <w:rsid w:val="00C03904"/>
    <w:rsid w:val="00C07CB7"/>
    <w:rsid w:val="00C20BB6"/>
    <w:rsid w:val="00C51F3A"/>
    <w:rsid w:val="00C52652"/>
    <w:rsid w:val="00C77FB7"/>
    <w:rsid w:val="00CA0C87"/>
    <w:rsid w:val="00CC7044"/>
    <w:rsid w:val="00D06EE0"/>
    <w:rsid w:val="00D400F8"/>
    <w:rsid w:val="00D97857"/>
    <w:rsid w:val="00DA765A"/>
    <w:rsid w:val="00DC06D7"/>
    <w:rsid w:val="00DF203A"/>
    <w:rsid w:val="00E27AD8"/>
    <w:rsid w:val="00E7161E"/>
    <w:rsid w:val="00E7353D"/>
    <w:rsid w:val="00EA5B16"/>
    <w:rsid w:val="00EB7182"/>
    <w:rsid w:val="00EF289C"/>
    <w:rsid w:val="00F12750"/>
    <w:rsid w:val="00F1397E"/>
    <w:rsid w:val="00F15139"/>
    <w:rsid w:val="00F410C0"/>
    <w:rsid w:val="00F731F6"/>
    <w:rsid w:val="00F76651"/>
    <w:rsid w:val="00F94382"/>
    <w:rsid w:val="00FA0857"/>
    <w:rsid w:val="00FA183D"/>
    <w:rsid w:val="00FD35EA"/>
    <w:rsid w:val="00FD7E51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783F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545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4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452"/>
    <w:rPr>
      <w:rFonts w:ascii="Lucida Grande" w:hAnsi="Lucida Grande" w:cs="Lucida Grande"/>
      <w:sz w:val="18"/>
      <w:szCs w:val="18"/>
    </w:rPr>
  </w:style>
  <w:style w:type="paragraph" w:customStyle="1" w:styleId="EndNoteBibliographyTitle">
    <w:name w:val="EndNote Bibliography Title"/>
    <w:basedOn w:val="Normal"/>
    <w:rsid w:val="00D97857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D97857"/>
    <w:rPr>
      <w:rFonts w:ascii="Cambria" w:hAnsi="Cambria"/>
    </w:rPr>
  </w:style>
  <w:style w:type="character" w:styleId="CommentReference">
    <w:name w:val="annotation reference"/>
    <w:basedOn w:val="DefaultParagraphFont"/>
    <w:uiPriority w:val="99"/>
    <w:semiHidden/>
    <w:unhideWhenUsed/>
    <w:rsid w:val="0059175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175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175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175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175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23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3D6"/>
  </w:style>
  <w:style w:type="paragraph" w:styleId="Footer">
    <w:name w:val="footer"/>
    <w:basedOn w:val="Normal"/>
    <w:link w:val="FooterChar"/>
    <w:uiPriority w:val="99"/>
    <w:unhideWhenUsed/>
    <w:rsid w:val="006423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23D6"/>
  </w:style>
  <w:style w:type="character" w:styleId="PageNumber">
    <w:name w:val="page number"/>
    <w:basedOn w:val="DefaultParagraphFont"/>
    <w:uiPriority w:val="99"/>
    <w:semiHidden/>
    <w:unhideWhenUsed/>
    <w:rsid w:val="006423D6"/>
  </w:style>
  <w:style w:type="paragraph" w:styleId="Revision">
    <w:name w:val="Revision"/>
    <w:hidden/>
    <w:uiPriority w:val="99"/>
    <w:semiHidden/>
    <w:rsid w:val="00C07CB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545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4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452"/>
    <w:rPr>
      <w:rFonts w:ascii="Lucida Grande" w:hAnsi="Lucida Grande" w:cs="Lucida Grande"/>
      <w:sz w:val="18"/>
      <w:szCs w:val="18"/>
    </w:rPr>
  </w:style>
  <w:style w:type="paragraph" w:customStyle="1" w:styleId="EndNoteBibliographyTitle">
    <w:name w:val="EndNote Bibliography Title"/>
    <w:basedOn w:val="Normal"/>
    <w:rsid w:val="00D97857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D97857"/>
    <w:rPr>
      <w:rFonts w:ascii="Cambria" w:hAnsi="Cambria"/>
    </w:rPr>
  </w:style>
  <w:style w:type="character" w:styleId="CommentReference">
    <w:name w:val="annotation reference"/>
    <w:basedOn w:val="DefaultParagraphFont"/>
    <w:uiPriority w:val="99"/>
    <w:semiHidden/>
    <w:unhideWhenUsed/>
    <w:rsid w:val="0059175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175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175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175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175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23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3D6"/>
  </w:style>
  <w:style w:type="paragraph" w:styleId="Footer">
    <w:name w:val="footer"/>
    <w:basedOn w:val="Normal"/>
    <w:link w:val="FooterChar"/>
    <w:uiPriority w:val="99"/>
    <w:unhideWhenUsed/>
    <w:rsid w:val="006423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23D6"/>
  </w:style>
  <w:style w:type="character" w:styleId="PageNumber">
    <w:name w:val="page number"/>
    <w:basedOn w:val="DefaultParagraphFont"/>
    <w:uiPriority w:val="99"/>
    <w:semiHidden/>
    <w:unhideWhenUsed/>
    <w:rsid w:val="006423D6"/>
  </w:style>
  <w:style w:type="paragraph" w:styleId="Revision">
    <w:name w:val="Revision"/>
    <w:hidden/>
    <w:uiPriority w:val="99"/>
    <w:semiHidden/>
    <w:rsid w:val="00C07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682</Words>
  <Characters>3889</Characters>
  <Application>Microsoft Macintosh Word</Application>
  <DocSecurity>0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17</cp:revision>
  <cp:lastPrinted>2015-05-13T19:24:00Z</cp:lastPrinted>
  <dcterms:created xsi:type="dcterms:W3CDTF">2015-11-24T23:03:00Z</dcterms:created>
  <dcterms:modified xsi:type="dcterms:W3CDTF">2015-12-01T03:31:00Z</dcterms:modified>
</cp:coreProperties>
</file>